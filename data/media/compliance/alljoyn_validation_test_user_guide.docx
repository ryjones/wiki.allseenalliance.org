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F302F21" w14:textId="0608C986" w:rsidR="00C76273" w:rsidRPr="00BA4B2E" w:rsidRDefault="005B6125" w:rsidP="00530952">
      <w:pPr>
        <w:pStyle w:val="DocTitle"/>
      </w:pPr>
      <w:sdt>
        <w:sdtPr>
          <w:alias w:val="Title"/>
          <w:tag w:val=""/>
          <w:id w:val="395788063"/>
          <w:placeholder>
            <w:docPart w:val="80995667635D4BC390EC5DC36BF614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41585">
            <w:t>AllJoyn™ Validation Test User Guide</w:t>
          </w:r>
        </w:sdtContent>
      </w:sdt>
    </w:p>
    <w:p w14:paraId="08E51362" w14:textId="3AB67D4B" w:rsidR="00C76273" w:rsidRPr="00BA4B2E" w:rsidRDefault="00C41585" w:rsidP="00C76273">
      <w:pPr>
        <w:pStyle w:val="coverpageline"/>
      </w:pPr>
      <w:r>
        <w:t>March 21</w:t>
      </w:r>
      <w:r w:rsidR="009F0A68">
        <w:t xml:space="preserve">, </w:t>
      </w:r>
      <w:r w:rsidR="003074D3">
        <w:t>2014</w:t>
      </w:r>
    </w:p>
    <w:p w14:paraId="57254235" w14:textId="77777777" w:rsidR="00C34E63" w:rsidRPr="00C76273" w:rsidRDefault="00C34E63" w:rsidP="00C76273">
      <w:pPr>
        <w:pStyle w:val="body"/>
        <w:rPr>
          <w:sz w:val="28"/>
          <w:szCs w:val="28"/>
        </w:rPr>
        <w:sectPr w:rsidR="00C34E63" w:rsidRPr="00C76273" w:rsidSect="00AA63B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2160" w:right="1440" w:bottom="1440" w:left="1440" w:header="720" w:footer="720" w:gutter="0"/>
          <w:cols w:space="720"/>
          <w:titlePg/>
          <w:docGrid w:linePitch="360"/>
        </w:sectPr>
      </w:pPr>
    </w:p>
    <w:p w14:paraId="4B69E084" w14:textId="77777777" w:rsidR="00C76273" w:rsidRPr="001B2E46" w:rsidRDefault="00C76273" w:rsidP="00EF3D42">
      <w:pPr>
        <w:pStyle w:val="HeadingTOC"/>
      </w:pPr>
      <w:r w:rsidRPr="001B2E46">
        <w:lastRenderedPageBreak/>
        <w:t>Contents</w:t>
      </w:r>
    </w:p>
    <w:p w14:paraId="068F4B09" w14:textId="77777777" w:rsidR="00D8093C" w:rsidRDefault="00A918C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r>
        <w:fldChar w:fldCharType="begin"/>
      </w:r>
      <w:r>
        <w:instrText xml:space="preserve"> TOC \o "2-3" \h \z \t "Heading 1,1,Heading 7,1,Heading 8,2,Heading 9,3" </w:instrText>
      </w:r>
      <w:r>
        <w:fldChar w:fldCharType="separate"/>
      </w:r>
      <w:hyperlink w:anchor="_Toc382223662" w:history="1">
        <w:r w:rsidR="00D8093C" w:rsidRPr="00A05FD0">
          <w:rPr>
            <w:rStyle w:val="Hyperlink"/>
          </w:rPr>
          <w:t>1 Introduction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_Toc382223662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3</w:t>
        </w:r>
        <w:r w:rsidR="00D8093C">
          <w:rPr>
            <w:webHidden/>
          </w:rPr>
          <w:fldChar w:fldCharType="end"/>
        </w:r>
      </w:hyperlink>
    </w:p>
    <w:p w14:paraId="423E41C8" w14:textId="77777777" w:rsidR="00D8093C" w:rsidRDefault="005B6125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82223663" w:history="1">
        <w:r w:rsidR="00D8093C" w:rsidRPr="00A05FD0">
          <w:rPr>
            <w:rStyle w:val="Hyperlink"/>
          </w:rPr>
          <w:t>1.1 Purpose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_Toc382223663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3</w:t>
        </w:r>
        <w:r w:rsidR="00D8093C">
          <w:rPr>
            <w:webHidden/>
          </w:rPr>
          <w:fldChar w:fldCharType="end"/>
        </w:r>
      </w:hyperlink>
    </w:p>
    <w:p w14:paraId="696E6142" w14:textId="77777777" w:rsidR="00D8093C" w:rsidRDefault="005B6125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82223664" w:history="1">
        <w:r w:rsidR="00D8093C" w:rsidRPr="00A05FD0">
          <w:rPr>
            <w:rStyle w:val="Hyperlink"/>
          </w:rPr>
          <w:t>1.2 Scope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_Toc382223664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3</w:t>
        </w:r>
        <w:r w:rsidR="00D8093C">
          <w:rPr>
            <w:webHidden/>
          </w:rPr>
          <w:fldChar w:fldCharType="end"/>
        </w:r>
      </w:hyperlink>
    </w:p>
    <w:p w14:paraId="4A960561" w14:textId="77777777" w:rsidR="00D8093C" w:rsidRDefault="005B6125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82223665" w:history="1">
        <w:r w:rsidR="00D8093C" w:rsidRPr="00A05FD0">
          <w:rPr>
            <w:rStyle w:val="Hyperlink"/>
          </w:rPr>
          <w:t>1.3 References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_Toc382223665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3</w:t>
        </w:r>
        <w:r w:rsidR="00D8093C">
          <w:rPr>
            <w:webHidden/>
          </w:rPr>
          <w:fldChar w:fldCharType="end"/>
        </w:r>
      </w:hyperlink>
    </w:p>
    <w:p w14:paraId="7859435C" w14:textId="77777777" w:rsidR="00D8093C" w:rsidRDefault="005B6125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82223666" w:history="1">
        <w:r w:rsidR="00D8093C" w:rsidRPr="00A05FD0">
          <w:rPr>
            <w:rStyle w:val="Hyperlink"/>
          </w:rPr>
          <w:t>1.4 Acronyms and terms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_Toc382223666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3</w:t>
        </w:r>
        <w:r w:rsidR="00D8093C">
          <w:rPr>
            <w:webHidden/>
          </w:rPr>
          <w:fldChar w:fldCharType="end"/>
        </w:r>
      </w:hyperlink>
    </w:p>
    <w:p w14:paraId="137A1A8F" w14:textId="77777777" w:rsidR="00D8093C" w:rsidRDefault="005B6125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382223667" w:history="1">
        <w:r w:rsidR="00D8093C" w:rsidRPr="00A05FD0">
          <w:rPr>
            <w:rStyle w:val="Hyperlink"/>
          </w:rPr>
          <w:t>2 Overview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_Toc382223667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4</w:t>
        </w:r>
        <w:r w:rsidR="00D8093C">
          <w:rPr>
            <w:webHidden/>
          </w:rPr>
          <w:fldChar w:fldCharType="end"/>
        </w:r>
      </w:hyperlink>
    </w:p>
    <w:p w14:paraId="4E599646" w14:textId="77777777" w:rsidR="00D8093C" w:rsidRDefault="005B6125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82223668" w:history="1">
        <w:r w:rsidR="00D8093C" w:rsidRPr="00A05FD0">
          <w:rPr>
            <w:rStyle w:val="Hyperlink"/>
          </w:rPr>
          <w:t>2.1 AllJoyn validation framework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_Toc382223668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4</w:t>
        </w:r>
        <w:r w:rsidR="00D8093C">
          <w:rPr>
            <w:webHidden/>
          </w:rPr>
          <w:fldChar w:fldCharType="end"/>
        </w:r>
      </w:hyperlink>
    </w:p>
    <w:p w14:paraId="5DE6C95B" w14:textId="77777777" w:rsidR="00D8093C" w:rsidRDefault="005B6125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82223669" w:history="1">
        <w:r w:rsidR="00D8093C" w:rsidRPr="00A05FD0">
          <w:rPr>
            <w:rStyle w:val="Hyperlink"/>
          </w:rPr>
          <w:t>2.1.1 ValidationTestCase/ValidationBaseTestCase classes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_Toc382223669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4</w:t>
        </w:r>
        <w:r w:rsidR="00D8093C">
          <w:rPr>
            <w:webHidden/>
          </w:rPr>
          <w:fldChar w:fldCharType="end"/>
        </w:r>
      </w:hyperlink>
    </w:p>
    <w:p w14:paraId="79C77E4C" w14:textId="77777777" w:rsidR="00D8093C" w:rsidRDefault="005B6125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82223670" w:history="1">
        <w:r w:rsidR="00D8093C" w:rsidRPr="00A05FD0">
          <w:rPr>
            <w:rStyle w:val="Hyperlink"/>
          </w:rPr>
          <w:t>2.1.2 ValidationSuite/ValidationTest annotations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_Toc382223670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4</w:t>
        </w:r>
        <w:r w:rsidR="00D8093C">
          <w:rPr>
            <w:webHidden/>
          </w:rPr>
          <w:fldChar w:fldCharType="end"/>
        </w:r>
      </w:hyperlink>
    </w:p>
    <w:p w14:paraId="75452C6E" w14:textId="77777777" w:rsidR="00D8093C" w:rsidRDefault="005B6125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82223671" w:history="1">
        <w:r w:rsidR="00D8093C" w:rsidRPr="00A05FD0">
          <w:rPr>
            <w:rStyle w:val="Hyperlink"/>
          </w:rPr>
          <w:t>2.1.3 ValidationTestContext class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_Toc382223671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4</w:t>
        </w:r>
        <w:r w:rsidR="00D8093C">
          <w:rPr>
            <w:webHidden/>
          </w:rPr>
          <w:fldChar w:fldCharType="end"/>
        </w:r>
      </w:hyperlink>
    </w:p>
    <w:p w14:paraId="79C67DB4" w14:textId="77777777" w:rsidR="00D8093C" w:rsidRDefault="005B6125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382223672" w:history="1">
        <w:r w:rsidR="00D8093C" w:rsidRPr="00A05FD0">
          <w:rPr>
            <w:rStyle w:val="Hyperlink"/>
          </w:rPr>
          <w:t>3 Writing a sample test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_Toc382223672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5</w:t>
        </w:r>
        <w:r w:rsidR="00D8093C">
          <w:rPr>
            <w:webHidden/>
          </w:rPr>
          <w:fldChar w:fldCharType="end"/>
        </w:r>
      </w:hyperlink>
    </w:p>
    <w:p w14:paraId="4ED16B6F" w14:textId="77777777" w:rsidR="00D8093C" w:rsidRDefault="005B6125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82223673" w:history="1">
        <w:r w:rsidR="00D8093C" w:rsidRPr="00A05FD0">
          <w:rPr>
            <w:rStyle w:val="Hyperlink"/>
          </w:rPr>
          <w:t>3.1 Test case class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_Toc382223673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5</w:t>
        </w:r>
        <w:r w:rsidR="00D8093C">
          <w:rPr>
            <w:webHidden/>
          </w:rPr>
          <w:fldChar w:fldCharType="end"/>
        </w:r>
      </w:hyperlink>
    </w:p>
    <w:p w14:paraId="531363B4" w14:textId="77777777" w:rsidR="00D8093C" w:rsidRDefault="005B6125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82223674" w:history="1">
        <w:r w:rsidR="00D8093C" w:rsidRPr="00A05FD0">
          <w:rPr>
            <w:rStyle w:val="Hyperlink"/>
          </w:rPr>
          <w:t>3.2 Test suite class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_Toc382223674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7</w:t>
        </w:r>
        <w:r w:rsidR="00D8093C">
          <w:rPr>
            <w:webHidden/>
          </w:rPr>
          <w:fldChar w:fldCharType="end"/>
        </w:r>
      </w:hyperlink>
    </w:p>
    <w:p w14:paraId="29E4DD30" w14:textId="77777777" w:rsidR="00D8093C" w:rsidRDefault="005B6125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382223675" w:history="1">
        <w:r w:rsidR="00D8093C" w:rsidRPr="00A05FD0">
          <w:rPr>
            <w:rStyle w:val="Hyperlink"/>
          </w:rPr>
          <w:t>4 Useful techniques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_Toc382223675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9</w:t>
        </w:r>
        <w:r w:rsidR="00D8093C">
          <w:rPr>
            <w:webHidden/>
          </w:rPr>
          <w:fldChar w:fldCharType="end"/>
        </w:r>
      </w:hyperlink>
    </w:p>
    <w:p w14:paraId="4C064A63" w14:textId="77777777" w:rsidR="00D8093C" w:rsidRDefault="005B6125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82223676" w:history="1">
        <w:r w:rsidR="00D8093C" w:rsidRPr="00A05FD0">
          <w:rPr>
            <w:rStyle w:val="Hyperlink"/>
          </w:rPr>
          <w:t>4.1 Handling asynchronous events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_Toc382223676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9</w:t>
        </w:r>
        <w:r w:rsidR="00D8093C">
          <w:rPr>
            <w:webHidden/>
          </w:rPr>
          <w:fldChar w:fldCharType="end"/>
        </w:r>
      </w:hyperlink>
    </w:p>
    <w:p w14:paraId="28608A8A" w14:textId="77777777" w:rsidR="00D8093C" w:rsidRDefault="005B6125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82223677" w:history="1">
        <w:r w:rsidR="00D8093C" w:rsidRPr="00A05FD0">
          <w:rPr>
            <w:rStyle w:val="Hyperlink"/>
          </w:rPr>
          <w:t>4.1.1 Create a handler class that will handle the event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_Toc382223677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9</w:t>
        </w:r>
        <w:r w:rsidR="00D8093C">
          <w:rPr>
            <w:webHidden/>
          </w:rPr>
          <w:fldChar w:fldCharType="end"/>
        </w:r>
      </w:hyperlink>
    </w:p>
    <w:p w14:paraId="1AAF8A0E" w14:textId="77777777" w:rsidR="00D8093C" w:rsidRDefault="005B6125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82223678" w:history="1">
        <w:r w:rsidR="00D8093C" w:rsidRPr="00A05FD0">
          <w:rPr>
            <w:rStyle w:val="Hyperlink"/>
          </w:rPr>
          <w:t>4.2 Determine if an AllJoyn service/interface is implemented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_Toc382223678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10</w:t>
        </w:r>
        <w:r w:rsidR="00D8093C">
          <w:rPr>
            <w:webHidden/>
          </w:rPr>
          <w:fldChar w:fldCharType="end"/>
        </w:r>
      </w:hyperlink>
    </w:p>
    <w:p w14:paraId="5B4FFE38" w14:textId="77777777" w:rsidR="00D8093C" w:rsidRDefault="005B6125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382223679" w:history="1">
        <w:r w:rsidR="00D8093C" w:rsidRPr="00A05FD0">
          <w:rPr>
            <w:rStyle w:val="Hyperlink"/>
          </w:rPr>
          <w:t>5 Running AllJoyn</w:t>
        </w:r>
        <w:r w:rsidR="00D8093C" w:rsidRPr="00A05FD0">
          <w:rPr>
            <w:rStyle w:val="Hyperlink"/>
            <w:rFonts w:ascii="Helvetica" w:hAnsi="Helvetica" w:cs="Helvetica"/>
          </w:rPr>
          <w:t>™</w:t>
        </w:r>
        <w:r w:rsidR="00D8093C" w:rsidRPr="00A05FD0">
          <w:rPr>
            <w:rStyle w:val="Hyperlink"/>
          </w:rPr>
          <w:t xml:space="preserve"> Base Services validation tests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_Toc382223679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11</w:t>
        </w:r>
        <w:r w:rsidR="00D8093C">
          <w:rPr>
            <w:webHidden/>
          </w:rPr>
          <w:fldChar w:fldCharType="end"/>
        </w:r>
      </w:hyperlink>
    </w:p>
    <w:p w14:paraId="26D8A0F5" w14:textId="77777777" w:rsidR="00D8093C" w:rsidRDefault="005B6125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82223680" w:history="1">
        <w:r w:rsidR="00D8093C" w:rsidRPr="00A05FD0">
          <w:rPr>
            <w:rStyle w:val="Hyperlink"/>
          </w:rPr>
          <w:t>5.1 Prerequisites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_Toc382223680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11</w:t>
        </w:r>
        <w:r w:rsidR="00D8093C">
          <w:rPr>
            <w:webHidden/>
          </w:rPr>
          <w:fldChar w:fldCharType="end"/>
        </w:r>
      </w:hyperlink>
    </w:p>
    <w:p w14:paraId="5FA39F15" w14:textId="77777777" w:rsidR="00D8093C" w:rsidRDefault="005B6125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82223681" w:history="1">
        <w:r w:rsidR="00D8093C" w:rsidRPr="00A05FD0">
          <w:rPr>
            <w:rStyle w:val="Hyperlink"/>
          </w:rPr>
          <w:t>5.2 Download the AllJoyn validation test code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_Toc382223681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11</w:t>
        </w:r>
        <w:r w:rsidR="00D8093C">
          <w:rPr>
            <w:webHidden/>
          </w:rPr>
          <w:fldChar w:fldCharType="end"/>
        </w:r>
      </w:hyperlink>
    </w:p>
    <w:p w14:paraId="231ADECB" w14:textId="77777777" w:rsidR="00D8093C" w:rsidRDefault="005B6125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82223682" w:history="1">
        <w:r w:rsidR="00D8093C" w:rsidRPr="00A05FD0">
          <w:rPr>
            <w:rStyle w:val="Hyperlink"/>
          </w:rPr>
          <w:t>5.3 Install the AllJoyn library dependencies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_Toc382223682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11</w:t>
        </w:r>
        <w:r w:rsidR="00D8093C">
          <w:rPr>
            <w:webHidden/>
          </w:rPr>
          <w:fldChar w:fldCharType="end"/>
        </w:r>
      </w:hyperlink>
    </w:p>
    <w:p w14:paraId="58E1D661" w14:textId="77777777" w:rsidR="00D8093C" w:rsidRDefault="005B6125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82223683" w:history="1">
        <w:r w:rsidR="00D8093C" w:rsidRPr="00A05FD0">
          <w:rPr>
            <w:rStyle w:val="Hyperlink"/>
          </w:rPr>
          <w:t>5.4 Build the dependencies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_Toc382223683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11</w:t>
        </w:r>
        <w:r w:rsidR="00D8093C">
          <w:rPr>
            <w:webHidden/>
          </w:rPr>
          <w:fldChar w:fldCharType="end"/>
        </w:r>
      </w:hyperlink>
    </w:p>
    <w:p w14:paraId="6AEA2FC3" w14:textId="77777777" w:rsidR="00D8093C" w:rsidRDefault="005B6125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82223684" w:history="1">
        <w:r w:rsidR="00D8093C" w:rsidRPr="00A05FD0">
          <w:rPr>
            <w:rStyle w:val="Hyperlink"/>
          </w:rPr>
          <w:t>5.5 Test parameters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_Toc382223684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12</w:t>
        </w:r>
        <w:r w:rsidR="00D8093C">
          <w:rPr>
            <w:webHidden/>
          </w:rPr>
          <w:fldChar w:fldCharType="end"/>
        </w:r>
      </w:hyperlink>
    </w:p>
    <w:p w14:paraId="35373497" w14:textId="77777777" w:rsidR="00D8093C" w:rsidRDefault="005B6125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82223685" w:history="1">
        <w:r w:rsidR="00D8093C" w:rsidRPr="00A05FD0">
          <w:rPr>
            <w:rStyle w:val="Hyperlink"/>
          </w:rPr>
          <w:t>5.6 Execute the validation tests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_Toc382223685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13</w:t>
        </w:r>
        <w:r w:rsidR="00D8093C">
          <w:rPr>
            <w:webHidden/>
          </w:rPr>
          <w:fldChar w:fldCharType="end"/>
        </w:r>
      </w:hyperlink>
    </w:p>
    <w:p w14:paraId="21E95C26" w14:textId="77777777" w:rsidR="00D8093C" w:rsidRDefault="005B6125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82223686" w:history="1">
        <w:r w:rsidR="00D8093C" w:rsidRPr="00A05FD0">
          <w:rPr>
            <w:rStyle w:val="Hyperlink"/>
          </w:rPr>
          <w:t>5.6.1 Using Maven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_Toc382223686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13</w:t>
        </w:r>
        <w:r w:rsidR="00D8093C">
          <w:rPr>
            <w:webHidden/>
          </w:rPr>
          <w:fldChar w:fldCharType="end"/>
        </w:r>
      </w:hyperlink>
    </w:p>
    <w:p w14:paraId="1080E8BC" w14:textId="77777777" w:rsidR="00D8093C" w:rsidRDefault="005B6125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82223687" w:history="1">
        <w:r w:rsidR="00D8093C" w:rsidRPr="00A05FD0">
          <w:rPr>
            <w:rStyle w:val="Hyperlink"/>
          </w:rPr>
          <w:t>5.6.2 Using ADB</w:t>
        </w:r>
        <w:r w:rsidR="00D8093C">
          <w:rPr>
            <w:webHidden/>
          </w:rPr>
          <w:tab/>
        </w:r>
        <w:r w:rsidR="00D8093C">
          <w:rPr>
            <w:webHidden/>
          </w:rPr>
          <w:fldChar w:fldCharType="begin"/>
        </w:r>
        <w:r w:rsidR="00D8093C">
          <w:rPr>
            <w:webHidden/>
          </w:rPr>
          <w:instrText xml:space="preserve"> PAGEREF _Toc382223687 \h </w:instrText>
        </w:r>
        <w:r w:rsidR="00D8093C">
          <w:rPr>
            <w:webHidden/>
          </w:rPr>
        </w:r>
        <w:r w:rsidR="00D8093C">
          <w:rPr>
            <w:webHidden/>
          </w:rPr>
          <w:fldChar w:fldCharType="separate"/>
        </w:r>
        <w:r w:rsidR="00D8093C">
          <w:rPr>
            <w:webHidden/>
          </w:rPr>
          <w:t>14</w:t>
        </w:r>
        <w:r w:rsidR="00D8093C">
          <w:rPr>
            <w:webHidden/>
          </w:rPr>
          <w:fldChar w:fldCharType="end"/>
        </w:r>
      </w:hyperlink>
    </w:p>
    <w:p w14:paraId="23DB27B8" w14:textId="0B2C2C4C" w:rsidR="00C76273" w:rsidRDefault="00A918CF" w:rsidP="00872113">
      <w:pPr>
        <w:pStyle w:val="body"/>
      </w:pPr>
      <w:r>
        <w:rPr>
          <w:noProof/>
          <w:sz w:val="24"/>
          <w:szCs w:val="22"/>
        </w:rPr>
        <w:fldChar w:fldCharType="end"/>
      </w:r>
    </w:p>
    <w:p w14:paraId="298F8EFE" w14:textId="77777777" w:rsidR="00C76273" w:rsidRDefault="00C76273" w:rsidP="00C76273">
      <w:pPr>
        <w:pStyle w:val="body"/>
        <w:sectPr w:rsidR="00C76273" w:rsidSect="00AA63BE"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036D7540" w14:textId="77777777" w:rsidR="00D12E17" w:rsidRDefault="00932468" w:rsidP="00EF3D42">
      <w:pPr>
        <w:pStyle w:val="Heading1"/>
      </w:pPr>
      <w:bookmarkStart w:id="1" w:name="_Toc382223662"/>
      <w:r>
        <w:lastRenderedPageBreak/>
        <w:t>Introduction</w:t>
      </w:r>
      <w:bookmarkEnd w:id="1"/>
    </w:p>
    <w:p w14:paraId="1937DCF6" w14:textId="77777777" w:rsidR="00C76273" w:rsidRPr="001C241A" w:rsidRDefault="00C76273" w:rsidP="00395F0F">
      <w:pPr>
        <w:pStyle w:val="Heading2"/>
      </w:pPr>
      <w:bookmarkStart w:id="2" w:name="_Toc228961367"/>
      <w:bookmarkStart w:id="3" w:name="_Toc382223663"/>
      <w:r w:rsidRPr="001C241A">
        <w:t>Purpose</w:t>
      </w:r>
      <w:bookmarkEnd w:id="2"/>
      <w:bookmarkEnd w:id="3"/>
    </w:p>
    <w:p w14:paraId="0F249280" w14:textId="34C6829B" w:rsidR="00932468" w:rsidRDefault="005851FF" w:rsidP="00530952">
      <w:pPr>
        <w:pStyle w:val="body"/>
      </w:pPr>
      <w:r>
        <w:rPr>
          <w:rFonts w:ascii="Helvetica" w:hAnsi="Helvetica" w:cs="Helvetica"/>
          <w:color w:val="000000"/>
        </w:rPr>
        <w:t>This document provides a tutorial to understand how to write tests to verify that a device/application functionally behaves according to AllJoyn</w:t>
      </w:r>
      <w:r w:rsidR="001F37D1">
        <w:rPr>
          <w:rFonts w:ascii="Helvetica" w:hAnsi="Helvetica" w:cs="Helvetica"/>
          <w:color w:val="000000"/>
        </w:rPr>
        <w:t>™</w:t>
      </w:r>
      <w:r>
        <w:rPr>
          <w:rFonts w:ascii="Helvetica" w:hAnsi="Helvetica" w:cs="Helvetica"/>
          <w:color w:val="000000"/>
        </w:rPr>
        <w:t xml:space="preserve"> </w:t>
      </w:r>
      <w:r w:rsidR="001F37D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ervice </w:t>
      </w:r>
      <w:r w:rsidR="001F37D1">
        <w:rPr>
          <w:rFonts w:ascii="Helvetica" w:hAnsi="Helvetica" w:cs="Helvetica"/>
          <w:color w:val="000000"/>
        </w:rPr>
        <w:t>f</w:t>
      </w:r>
      <w:r>
        <w:rPr>
          <w:rFonts w:ascii="Helvetica" w:hAnsi="Helvetica" w:cs="Helvetica"/>
          <w:color w:val="000000"/>
        </w:rPr>
        <w:t>ramework interface specifications. It walks the user through each step to write a validation test</w:t>
      </w:r>
      <w:r w:rsidR="00797559">
        <w:rPr>
          <w:rFonts w:ascii="Helvetica" w:hAnsi="Helvetica" w:cs="Helvetica"/>
          <w:color w:val="000000"/>
        </w:rPr>
        <w:t xml:space="preserve"> using the AllJoyn validation framework and J</w:t>
      </w:r>
      <w:r w:rsidR="00953B4E">
        <w:rPr>
          <w:rFonts w:ascii="Helvetica" w:hAnsi="Helvetica" w:cs="Helvetica"/>
          <w:color w:val="000000"/>
        </w:rPr>
        <w:t>U</w:t>
      </w:r>
      <w:r w:rsidR="00797559">
        <w:rPr>
          <w:rFonts w:ascii="Helvetica" w:hAnsi="Helvetica" w:cs="Helvetica"/>
          <w:color w:val="000000"/>
        </w:rPr>
        <w:t>nit 3 framework</w:t>
      </w:r>
      <w:r>
        <w:rPr>
          <w:rFonts w:ascii="Helvetica" w:hAnsi="Helvetica" w:cs="Helvetica"/>
          <w:color w:val="000000"/>
        </w:rPr>
        <w:t>.</w:t>
      </w:r>
      <w:r w:rsidR="003F15D1">
        <w:rPr>
          <w:rFonts w:ascii="Helvetica" w:hAnsi="Helvetica" w:cs="Helvetica"/>
          <w:color w:val="000000"/>
        </w:rPr>
        <w:t xml:space="preserve"> It also </w:t>
      </w:r>
      <w:r w:rsidR="003F15D1" w:rsidRPr="003F15D1">
        <w:rPr>
          <w:rFonts w:ascii="Helvetica" w:hAnsi="Helvetica" w:cs="Helvetica"/>
          <w:color w:val="000000"/>
        </w:rPr>
        <w:t xml:space="preserve">covers </w:t>
      </w:r>
      <w:r w:rsidR="00AC1BA5">
        <w:rPr>
          <w:rFonts w:ascii="Helvetica" w:hAnsi="Helvetica" w:cs="Helvetica"/>
          <w:color w:val="000000"/>
        </w:rPr>
        <w:t>executing</w:t>
      </w:r>
      <w:r w:rsidR="00AC1BA5" w:rsidRPr="003F15D1">
        <w:rPr>
          <w:rFonts w:ascii="Helvetica" w:hAnsi="Helvetica" w:cs="Helvetica"/>
          <w:color w:val="000000"/>
        </w:rPr>
        <w:t xml:space="preserve"> </w:t>
      </w:r>
      <w:r w:rsidR="003F15D1" w:rsidRPr="003F15D1">
        <w:rPr>
          <w:rFonts w:ascii="Helvetica" w:hAnsi="Helvetica" w:cs="Helvetica"/>
          <w:color w:val="000000"/>
        </w:rPr>
        <w:t xml:space="preserve">the </w:t>
      </w:r>
      <w:r w:rsidR="00F15196" w:rsidRPr="00F15196">
        <w:rPr>
          <w:rFonts w:ascii="Helvetica" w:hAnsi="Helvetica" w:cs="Helvetica"/>
          <w:color w:val="000000"/>
        </w:rPr>
        <w:t>AllJoyn Ba</w:t>
      </w:r>
      <w:r w:rsidR="00405285">
        <w:rPr>
          <w:rFonts w:ascii="Helvetica" w:hAnsi="Helvetica" w:cs="Helvetica"/>
          <w:color w:val="000000"/>
        </w:rPr>
        <w:t>se</w:t>
      </w:r>
      <w:r w:rsidR="00F15196" w:rsidRPr="00F15196">
        <w:rPr>
          <w:rFonts w:ascii="Helvetica" w:hAnsi="Helvetica" w:cs="Helvetica"/>
          <w:color w:val="000000"/>
        </w:rPr>
        <w:t xml:space="preserve"> Services </w:t>
      </w:r>
      <w:r w:rsidR="003F15D1" w:rsidRPr="003F15D1">
        <w:rPr>
          <w:rFonts w:ascii="Helvetica" w:hAnsi="Helvetica" w:cs="Helvetica"/>
          <w:color w:val="000000"/>
        </w:rPr>
        <w:t>validation test cases</w:t>
      </w:r>
      <w:r w:rsidR="00AC1BA5">
        <w:rPr>
          <w:rFonts w:ascii="Helvetica" w:hAnsi="Helvetica" w:cs="Helvetica"/>
          <w:color w:val="000000"/>
        </w:rPr>
        <w:t xml:space="preserve"> using the Maven or ADB tool</w:t>
      </w:r>
      <w:r w:rsidR="003F15D1" w:rsidRPr="003F15D1">
        <w:rPr>
          <w:rFonts w:ascii="Helvetica" w:hAnsi="Helvetica" w:cs="Helvetica"/>
          <w:color w:val="000000"/>
        </w:rPr>
        <w:t>.</w:t>
      </w:r>
    </w:p>
    <w:p w14:paraId="0914F6C5" w14:textId="77777777" w:rsidR="00C76273" w:rsidRPr="001C241A" w:rsidRDefault="00C76273" w:rsidP="00395F0F">
      <w:pPr>
        <w:pStyle w:val="Heading2"/>
      </w:pPr>
      <w:bookmarkStart w:id="4" w:name="_Toc228961368"/>
      <w:bookmarkStart w:id="5" w:name="_Toc382223664"/>
      <w:r w:rsidRPr="001C241A">
        <w:t>Scope</w:t>
      </w:r>
      <w:bookmarkEnd w:id="4"/>
      <w:bookmarkEnd w:id="5"/>
    </w:p>
    <w:p w14:paraId="044B94E0" w14:textId="6AD19E7E" w:rsidR="00C76273" w:rsidRPr="001C241A" w:rsidRDefault="00932468" w:rsidP="00C76273">
      <w:pPr>
        <w:pStyle w:val="body"/>
      </w:pPr>
      <w:r>
        <w:t>This document is intended for software engineers and assumes familiarity with the AllJoyn SDK</w:t>
      </w:r>
      <w:r w:rsidR="005851FF">
        <w:t xml:space="preserve"> and Java programming language</w:t>
      </w:r>
      <w:r>
        <w:t>.</w:t>
      </w:r>
    </w:p>
    <w:p w14:paraId="629AF66B" w14:textId="77777777" w:rsidR="00C76273" w:rsidRDefault="00C76273" w:rsidP="00395F0F">
      <w:pPr>
        <w:pStyle w:val="Heading2"/>
      </w:pPr>
      <w:bookmarkStart w:id="6" w:name="_Toc228961371"/>
      <w:bookmarkStart w:id="7" w:name="_Toc382223665"/>
      <w:r w:rsidRPr="001C241A">
        <w:t>References</w:t>
      </w:r>
      <w:bookmarkEnd w:id="6"/>
      <w:bookmarkEnd w:id="7"/>
    </w:p>
    <w:p w14:paraId="19EEB62B" w14:textId="6EA186B3" w:rsidR="00530952" w:rsidRDefault="001F47F5" w:rsidP="005C6E7C">
      <w:pPr>
        <w:pStyle w:val="bulletlv1"/>
        <w:rPr>
          <w:rStyle w:val="Emphasis"/>
        </w:rPr>
      </w:pPr>
      <w:r>
        <w:rPr>
          <w:rStyle w:val="Emphasis"/>
        </w:rPr>
        <w:t>Validation Framework API Reference Manual</w:t>
      </w:r>
    </w:p>
    <w:p w14:paraId="0FF9ECC4" w14:textId="01FCD7F9" w:rsidR="0002322D" w:rsidRPr="00CE04ED" w:rsidRDefault="0002322D" w:rsidP="005C6E7C">
      <w:pPr>
        <w:pStyle w:val="bulletlv1"/>
        <w:rPr>
          <w:rStyle w:val="Emphasis"/>
        </w:rPr>
      </w:pPr>
      <w:r>
        <w:rPr>
          <w:rStyle w:val="Emphasis"/>
        </w:rPr>
        <w:t>Validation Test Case Specification Template</w:t>
      </w:r>
    </w:p>
    <w:p w14:paraId="75CF5A52" w14:textId="77777777" w:rsidR="00C76273" w:rsidRDefault="00932468" w:rsidP="00395F0F">
      <w:pPr>
        <w:pStyle w:val="Heading2"/>
      </w:pPr>
      <w:bookmarkStart w:id="8" w:name="_Toc228961372"/>
      <w:bookmarkStart w:id="9" w:name="_Toc382223666"/>
      <w:r>
        <w:t>A</w:t>
      </w:r>
      <w:r w:rsidR="00C76273" w:rsidRPr="001C241A">
        <w:t>cronyms</w:t>
      </w:r>
      <w:bookmarkEnd w:id="8"/>
      <w:r w:rsidR="004C559B">
        <w:t xml:space="preserve"> and terms</w:t>
      </w:r>
      <w:bookmarkEnd w:id="9"/>
    </w:p>
    <w:tbl>
      <w:tblPr>
        <w:tblW w:w="9468" w:type="dxa"/>
        <w:tblLook w:val="04A0" w:firstRow="1" w:lastRow="0" w:firstColumn="1" w:lastColumn="0" w:noHBand="0" w:noVBand="1"/>
      </w:tblPr>
      <w:tblGrid>
        <w:gridCol w:w="2808"/>
        <w:gridCol w:w="6660"/>
      </w:tblGrid>
      <w:tr w:rsidR="00907036" w14:paraId="07A931F3" w14:textId="77777777" w:rsidTr="00907036">
        <w:trPr>
          <w:tblHeader/>
        </w:trPr>
        <w:tc>
          <w:tcPr>
            <w:tcW w:w="2808" w:type="dxa"/>
            <w:hideMark/>
          </w:tcPr>
          <w:p w14:paraId="2EC8FFAA" w14:textId="77777777" w:rsidR="00907036" w:rsidRDefault="00907036" w:rsidP="00FB6AEF">
            <w:pPr>
              <w:pStyle w:val="bodytable"/>
              <w:rPr>
                <w:rStyle w:val="Bold"/>
              </w:rPr>
            </w:pPr>
            <w:r>
              <w:rPr>
                <w:rStyle w:val="Bold"/>
              </w:rPr>
              <w:t>Term</w:t>
            </w:r>
          </w:p>
        </w:tc>
        <w:tc>
          <w:tcPr>
            <w:tcW w:w="6660" w:type="dxa"/>
            <w:hideMark/>
          </w:tcPr>
          <w:p w14:paraId="7004EA9B" w14:textId="77777777" w:rsidR="00907036" w:rsidRDefault="00907036" w:rsidP="00FB6AEF">
            <w:pPr>
              <w:pStyle w:val="bodytable"/>
              <w:rPr>
                <w:rStyle w:val="Bold"/>
              </w:rPr>
            </w:pPr>
            <w:r>
              <w:rPr>
                <w:rStyle w:val="Bold"/>
              </w:rPr>
              <w:t>Definition</w:t>
            </w:r>
          </w:p>
        </w:tc>
      </w:tr>
      <w:tr w:rsidR="002034EC" w14:paraId="0821C255" w14:textId="77777777" w:rsidTr="002034EC">
        <w:tc>
          <w:tcPr>
            <w:tcW w:w="2808" w:type="dxa"/>
            <w:hideMark/>
          </w:tcPr>
          <w:p w14:paraId="72B9777C" w14:textId="77777777" w:rsidR="002034EC" w:rsidRDefault="002034EC" w:rsidP="00FB6AEF">
            <w:pPr>
              <w:pStyle w:val="bodytable"/>
            </w:pPr>
            <w:r>
              <w:t>AllJoyn service</w:t>
            </w:r>
            <w:r w:rsidR="00AD78BF">
              <w:t xml:space="preserve"> framework</w:t>
            </w:r>
            <w:r>
              <w:t>s</w:t>
            </w:r>
          </w:p>
        </w:tc>
        <w:tc>
          <w:tcPr>
            <w:tcW w:w="6660" w:type="dxa"/>
            <w:hideMark/>
          </w:tcPr>
          <w:p w14:paraId="6F075A58" w14:textId="1D2F5336" w:rsidR="002034EC" w:rsidRDefault="002034EC" w:rsidP="00FB6AEF">
            <w:pPr>
              <w:pStyle w:val="bodytable"/>
            </w:pPr>
            <w:r>
              <w:t xml:space="preserve">A collection of full-feature implementations using the AllJoyn framework that provides specific functionality.  These are building blocks </w:t>
            </w:r>
            <w:r w:rsidR="00010C25">
              <w:t xml:space="preserve">that </w:t>
            </w:r>
            <w:r>
              <w:t>can be combined together to build interoperable devices and applications.</w:t>
            </w:r>
          </w:p>
        </w:tc>
      </w:tr>
      <w:tr w:rsidR="005C6E7C" w14:paraId="1386F9AF" w14:textId="77777777" w:rsidTr="002034EC">
        <w:tc>
          <w:tcPr>
            <w:tcW w:w="2808" w:type="dxa"/>
          </w:tcPr>
          <w:p w14:paraId="2B808220" w14:textId="1716F6B7" w:rsidR="005C6E7C" w:rsidRDefault="00872113" w:rsidP="00405285">
            <w:pPr>
              <w:pStyle w:val="bodytable"/>
            </w:pPr>
            <w:r>
              <w:rPr>
                <w:rFonts w:ascii="Helvetica" w:hAnsi="Helvetica" w:cs="Helvetica"/>
                <w:color w:val="000000"/>
              </w:rPr>
              <w:t>AllJoyn b</w:t>
            </w:r>
            <w:r w:rsidR="00821B55">
              <w:rPr>
                <w:rFonts w:ascii="Helvetica" w:hAnsi="Helvetica" w:cs="Helvetica"/>
                <w:color w:val="000000"/>
              </w:rPr>
              <w:t>ase</w:t>
            </w:r>
            <w:r>
              <w:rPr>
                <w:rFonts w:ascii="Helvetica" w:hAnsi="Helvetica" w:cs="Helvetica"/>
                <w:color w:val="000000"/>
              </w:rPr>
              <w:t xml:space="preserve"> s</w:t>
            </w:r>
            <w:r w:rsidR="000B1FD4" w:rsidRPr="00F15196">
              <w:rPr>
                <w:rFonts w:ascii="Helvetica" w:hAnsi="Helvetica" w:cs="Helvetica"/>
                <w:color w:val="000000"/>
              </w:rPr>
              <w:t>ervice</w:t>
            </w:r>
            <w:r w:rsidR="00405285">
              <w:rPr>
                <w:rFonts w:ascii="Helvetica" w:hAnsi="Helvetica" w:cs="Helvetica"/>
                <w:color w:val="000000"/>
              </w:rPr>
              <w:t>s</w:t>
            </w:r>
          </w:p>
        </w:tc>
        <w:tc>
          <w:tcPr>
            <w:tcW w:w="6660" w:type="dxa"/>
          </w:tcPr>
          <w:p w14:paraId="7C0CD652" w14:textId="11D7B29D" w:rsidR="005C6E7C" w:rsidRDefault="00477553" w:rsidP="00405285">
            <w:pPr>
              <w:pStyle w:val="bodytable"/>
            </w:pPr>
            <w:r>
              <w:t xml:space="preserve">This includes </w:t>
            </w:r>
            <w:r w:rsidR="00405285">
              <w:t xml:space="preserve">the </w:t>
            </w:r>
            <w:r>
              <w:t xml:space="preserve">Config, Control Panel, </w:t>
            </w:r>
            <w:r w:rsidR="00872113">
              <w:t xml:space="preserve">Notification, and </w:t>
            </w:r>
            <w:r w:rsidR="000B1FD4">
              <w:t>Onboarding</w:t>
            </w:r>
            <w:r w:rsidR="00405285">
              <w:t xml:space="preserve"> interfaces that support the relevant service frameworks</w:t>
            </w:r>
            <w:r w:rsidR="00872113">
              <w:t>.</w:t>
            </w:r>
          </w:p>
        </w:tc>
      </w:tr>
      <w:tr w:rsidR="005C6E7C" w14:paraId="03950F08" w14:textId="77777777" w:rsidTr="002034EC">
        <w:tc>
          <w:tcPr>
            <w:tcW w:w="2808" w:type="dxa"/>
          </w:tcPr>
          <w:p w14:paraId="3E78FCD5" w14:textId="77777777" w:rsidR="005C6E7C" w:rsidRDefault="005C6E7C" w:rsidP="00FB6AEF">
            <w:pPr>
              <w:pStyle w:val="bodytable"/>
            </w:pPr>
          </w:p>
        </w:tc>
        <w:tc>
          <w:tcPr>
            <w:tcW w:w="6660" w:type="dxa"/>
          </w:tcPr>
          <w:p w14:paraId="42885797" w14:textId="77777777" w:rsidR="005C6E7C" w:rsidRDefault="005C6E7C" w:rsidP="00FB6AEF">
            <w:pPr>
              <w:pStyle w:val="bodytable"/>
            </w:pPr>
          </w:p>
        </w:tc>
      </w:tr>
    </w:tbl>
    <w:p w14:paraId="4302320F" w14:textId="77777777" w:rsidR="00907036" w:rsidRDefault="00907036" w:rsidP="00907036">
      <w:pPr>
        <w:pStyle w:val="body"/>
      </w:pPr>
    </w:p>
    <w:p w14:paraId="46474589" w14:textId="77777777" w:rsidR="00045F36" w:rsidRDefault="00045F36" w:rsidP="00C76273">
      <w:pPr>
        <w:pStyle w:val="body"/>
        <w:keepNext/>
      </w:pPr>
    </w:p>
    <w:p w14:paraId="37437BAD" w14:textId="77777777" w:rsidR="00045F36" w:rsidRDefault="00045F36" w:rsidP="00C76273">
      <w:pPr>
        <w:pStyle w:val="body"/>
        <w:keepNext/>
      </w:pPr>
    </w:p>
    <w:p w14:paraId="32EC6CB2" w14:textId="77777777" w:rsidR="004C559B" w:rsidRDefault="004C559B" w:rsidP="00C76273">
      <w:pPr>
        <w:pStyle w:val="body"/>
        <w:keepNext/>
      </w:pPr>
    </w:p>
    <w:p w14:paraId="3312C221" w14:textId="77777777" w:rsidR="00C76273" w:rsidRDefault="00C76273" w:rsidP="00C76273">
      <w:pPr>
        <w:pStyle w:val="body"/>
      </w:pPr>
    </w:p>
    <w:p w14:paraId="71AE412E" w14:textId="77777777" w:rsidR="008A61BC" w:rsidRDefault="008A61BC" w:rsidP="004B013A">
      <w:pPr>
        <w:pStyle w:val="body"/>
      </w:pPr>
    </w:p>
    <w:p w14:paraId="45076FB5" w14:textId="77777777" w:rsidR="00C76273" w:rsidRDefault="00C76273" w:rsidP="00412C55">
      <w:pPr>
        <w:pStyle w:val="body"/>
        <w:sectPr w:rsidR="00C76273" w:rsidSect="0050321A">
          <w:headerReference w:type="default" r:id="rId19"/>
          <w:headerReference w:type="first" r:id="rId20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9553F1B" w14:textId="77777777" w:rsidR="00C76273" w:rsidRDefault="00932468" w:rsidP="00EF3D42">
      <w:pPr>
        <w:pStyle w:val="Heading1"/>
      </w:pPr>
      <w:bookmarkStart w:id="10" w:name="_Toc382223667"/>
      <w:r>
        <w:lastRenderedPageBreak/>
        <w:t>Overview</w:t>
      </w:r>
      <w:bookmarkEnd w:id="10"/>
    </w:p>
    <w:p w14:paraId="54C78FA1" w14:textId="6DA96746" w:rsidR="009172CF" w:rsidRDefault="00010C25" w:rsidP="00935A53">
      <w:pPr>
        <w:pStyle w:val="body"/>
      </w:pPr>
      <w:r>
        <w:rPr>
          <w:rFonts w:ascii="Helvetica" w:hAnsi="Helvetica" w:cs="Helvetica"/>
          <w:color w:val="000000"/>
        </w:rPr>
        <w:t xml:space="preserve">The AllJoyn framework is open source software that allows for proximity peer to peer over various transports. The AllJoyn service frameworks are </w:t>
      </w:r>
      <w:r>
        <w:t>a collection of full-feature implementations using the AllJoyn framework that provide specific functionality.  These are building blocks that can be combined together to build interoperable devices and applications.</w:t>
      </w:r>
    </w:p>
    <w:p w14:paraId="6F84DFA1" w14:textId="3D5D2C31" w:rsidR="00977A76" w:rsidRDefault="00010C25" w:rsidP="00935A53">
      <w:pPr>
        <w:pStyle w:val="body"/>
        <w:rPr>
          <w:rFonts w:ascii="Helvetica" w:hAnsi="Helvetica" w:cs="Helvetica"/>
          <w:color w:val="000000"/>
        </w:rPr>
      </w:pPr>
      <w:r>
        <w:t xml:space="preserve">The </w:t>
      </w:r>
      <w:r w:rsidR="001F37D1">
        <w:t xml:space="preserve">AllJoyn </w:t>
      </w:r>
      <w:r w:rsidR="001D22A5">
        <w:rPr>
          <w:rFonts w:ascii="Helvetica" w:hAnsi="Helvetica" w:cs="Helvetica"/>
          <w:color w:val="000000"/>
        </w:rPr>
        <w:t xml:space="preserve">service framework </w:t>
      </w:r>
      <w:r>
        <w:t>implementations must conform to the</w:t>
      </w:r>
      <w:r w:rsidR="009E0D8E">
        <w:t xml:space="preserve"> published service framework interface specifications. This document </w:t>
      </w:r>
      <w:r w:rsidR="009E0D8E">
        <w:rPr>
          <w:rFonts w:ascii="Helvetica" w:hAnsi="Helvetica" w:cs="Helvetica"/>
          <w:color w:val="000000"/>
        </w:rPr>
        <w:t xml:space="preserve">goes over the steps to write tests to verify that </w:t>
      </w:r>
      <w:r w:rsidR="001D22A5">
        <w:rPr>
          <w:rFonts w:ascii="Helvetica" w:hAnsi="Helvetica" w:cs="Helvetica"/>
          <w:color w:val="000000"/>
        </w:rPr>
        <w:t>an implementation</w:t>
      </w:r>
      <w:r w:rsidR="007D6D3E">
        <w:rPr>
          <w:rFonts w:ascii="Helvetica" w:hAnsi="Helvetica" w:cs="Helvetica"/>
          <w:color w:val="000000"/>
        </w:rPr>
        <w:t xml:space="preserve"> behaves according to AllJoyn s</w:t>
      </w:r>
      <w:r w:rsidR="009E0D8E">
        <w:rPr>
          <w:rFonts w:ascii="Helvetica" w:hAnsi="Helvetica" w:cs="Helvetica"/>
          <w:color w:val="000000"/>
        </w:rPr>
        <w:t xml:space="preserve">ervice </w:t>
      </w:r>
      <w:r w:rsidR="007D6D3E">
        <w:rPr>
          <w:rFonts w:ascii="Helvetica" w:hAnsi="Helvetica" w:cs="Helvetica"/>
          <w:color w:val="000000"/>
        </w:rPr>
        <w:t>f</w:t>
      </w:r>
      <w:r w:rsidR="009E0D8E">
        <w:rPr>
          <w:rFonts w:ascii="Helvetica" w:hAnsi="Helvetica" w:cs="Helvetica"/>
          <w:color w:val="000000"/>
        </w:rPr>
        <w:t>ramework interface specifications</w:t>
      </w:r>
      <w:r w:rsidR="00330E55">
        <w:rPr>
          <w:rFonts w:ascii="Helvetica" w:hAnsi="Helvetica" w:cs="Helvetica"/>
          <w:color w:val="000000"/>
        </w:rPr>
        <w:t xml:space="preserve"> and the steps involved in executing the tests.</w:t>
      </w:r>
    </w:p>
    <w:p w14:paraId="51823B7E" w14:textId="5A462B1D" w:rsidR="001E397F" w:rsidRDefault="001F37D1" w:rsidP="00935A53">
      <w:pPr>
        <w:pStyle w:val="Heading2"/>
      </w:pPr>
      <w:bookmarkStart w:id="11" w:name="_Toc382223668"/>
      <w:r>
        <w:t>AllJoyn v</w:t>
      </w:r>
      <w:r w:rsidR="001E397F">
        <w:t xml:space="preserve">alidation </w:t>
      </w:r>
      <w:r>
        <w:t>f</w:t>
      </w:r>
      <w:r w:rsidR="001E397F">
        <w:t>ramework</w:t>
      </w:r>
      <w:bookmarkEnd w:id="11"/>
    </w:p>
    <w:p w14:paraId="06DDFBCB" w14:textId="73CEC13E" w:rsidR="009172CF" w:rsidRDefault="00AC1ED9" w:rsidP="00935A53">
      <w:pPr>
        <w:pStyle w:val="body"/>
      </w:pPr>
      <w:r>
        <w:t xml:space="preserve">The </w:t>
      </w:r>
      <w:r w:rsidR="001F37D1">
        <w:t>AllJoyn validation f</w:t>
      </w:r>
      <w:r w:rsidR="001E397F">
        <w:t>ramework provides the set of Java interface definitions and classes required to write a test which can verify an AllJoyn service</w:t>
      </w:r>
      <w:r w:rsidR="00977A76">
        <w:t>/interface implementation</w:t>
      </w:r>
      <w:r w:rsidR="001E397F">
        <w:t xml:space="preserve">. </w:t>
      </w:r>
      <w:r>
        <w:t xml:space="preserve">It defines the API for plugging </w:t>
      </w:r>
      <w:r w:rsidR="00531500">
        <w:t xml:space="preserve">in the </w:t>
      </w:r>
      <w:r>
        <w:t>test cases/suites</w:t>
      </w:r>
      <w:r w:rsidR="00D2712D">
        <w:t>.</w:t>
      </w:r>
    </w:p>
    <w:p w14:paraId="1EA935FD" w14:textId="3668B636" w:rsidR="001F37D1" w:rsidRDefault="001F37D1" w:rsidP="001F37D1">
      <w:pPr>
        <w:pStyle w:val="Heading3"/>
      </w:pPr>
      <w:bookmarkStart w:id="12" w:name="_Toc382223669"/>
      <w:r>
        <w:t>ValidationTestCase/ValidationBaseTestCase classes</w:t>
      </w:r>
      <w:bookmarkEnd w:id="12"/>
    </w:p>
    <w:p w14:paraId="2A28C212" w14:textId="77777777" w:rsidR="00A90414" w:rsidRDefault="00AC1ED9" w:rsidP="00A90414">
      <w:pPr>
        <w:pStyle w:val="bulletlv1"/>
      </w:pPr>
      <w:r>
        <w:t>A</w:t>
      </w:r>
      <w:r w:rsidR="00D2712D">
        <w:t xml:space="preserve"> class </w:t>
      </w:r>
      <w:r w:rsidR="00BF2856">
        <w:t>contain</w:t>
      </w:r>
      <w:r>
        <w:t>ing</w:t>
      </w:r>
      <w:r w:rsidR="00D2712D">
        <w:t xml:space="preserve"> a test must extend </w:t>
      </w:r>
      <w:r w:rsidR="00D2712D" w:rsidRPr="00A90414">
        <w:rPr>
          <w:rStyle w:val="Emphasis"/>
        </w:rPr>
        <w:t>junit.framework.TestCase</w:t>
      </w:r>
      <w:r w:rsidR="00D2712D">
        <w:t xml:space="preserve"> and also implement </w:t>
      </w:r>
      <w:r w:rsidR="00D2712D" w:rsidRPr="00A90414">
        <w:rPr>
          <w:rStyle w:val="Emphasis"/>
        </w:rPr>
        <w:t>org.alljoyn.validation.framework.ValidationTestCase</w:t>
      </w:r>
      <w:r w:rsidR="000C294E">
        <w:t xml:space="preserve">. </w:t>
      </w:r>
    </w:p>
    <w:p w14:paraId="6BFAF062" w14:textId="4593864C" w:rsidR="00A90414" w:rsidRDefault="00A90414" w:rsidP="00A90414">
      <w:pPr>
        <w:pStyle w:val="bulletlv1"/>
      </w:pPr>
      <w:r>
        <w:t xml:space="preserve">Optionally, the </w:t>
      </w:r>
      <w:r w:rsidR="000C294E">
        <w:t xml:space="preserve">test case class can extend </w:t>
      </w:r>
      <w:r w:rsidR="000C294E" w:rsidRPr="00A90414">
        <w:rPr>
          <w:rStyle w:val="Emphasis"/>
        </w:rPr>
        <w:t>org.alljoyn.validation.framework.ValidationBaseTestCase</w:t>
      </w:r>
      <w:r w:rsidR="000C294E">
        <w:t xml:space="preserve">. </w:t>
      </w:r>
    </w:p>
    <w:p w14:paraId="0D11483B" w14:textId="4CD1B4FE" w:rsidR="009172CF" w:rsidRDefault="000C294E" w:rsidP="00A90414">
      <w:pPr>
        <w:pStyle w:val="body"/>
      </w:pPr>
      <w:r w:rsidRPr="00F0248D">
        <w:rPr>
          <w:i/>
        </w:rPr>
        <w:t>ValidationBaseTestCase</w:t>
      </w:r>
      <w:r>
        <w:t xml:space="preserve"> provides an implementation of methods specified in </w:t>
      </w:r>
      <w:r w:rsidRPr="00F0248D">
        <w:rPr>
          <w:i/>
        </w:rPr>
        <w:t>ValidationTestCase</w:t>
      </w:r>
      <w:r>
        <w:t>.</w:t>
      </w:r>
    </w:p>
    <w:p w14:paraId="0D9F6169" w14:textId="3A752746" w:rsidR="001F37D1" w:rsidRDefault="001F37D1" w:rsidP="001F37D1">
      <w:pPr>
        <w:pStyle w:val="Heading3"/>
      </w:pPr>
      <w:bookmarkStart w:id="13" w:name="_Toc382223670"/>
      <w:r>
        <w:t xml:space="preserve">ValidationSuite/ValidationTest </w:t>
      </w:r>
      <w:r w:rsidR="009A1D15">
        <w:t>annotations</w:t>
      </w:r>
      <w:bookmarkEnd w:id="13"/>
    </w:p>
    <w:p w14:paraId="015E1510" w14:textId="77777777" w:rsidR="00A90414" w:rsidRDefault="00C27BB0" w:rsidP="00A90414">
      <w:pPr>
        <w:pStyle w:val="bulletlv1"/>
      </w:pPr>
      <w:r>
        <w:t xml:space="preserve">The test case class </w:t>
      </w:r>
      <w:r w:rsidR="00AC1ED9">
        <w:t>must</w:t>
      </w:r>
      <w:r>
        <w:t xml:space="preserve"> be annotated with </w:t>
      </w:r>
      <w:r w:rsidRPr="00A90414">
        <w:rPr>
          <w:rStyle w:val="Emphasis"/>
        </w:rPr>
        <w:t>org.alljoyn.validation.framework.annotation.ValidationSuite</w:t>
      </w:r>
      <w:r>
        <w:t xml:space="preserve"> annotation to indicate that it’s a test case class</w:t>
      </w:r>
      <w:r w:rsidR="00A90414">
        <w:t>.</w:t>
      </w:r>
    </w:p>
    <w:p w14:paraId="24195FA6" w14:textId="2BA50C7A" w:rsidR="00A90414" w:rsidRDefault="00A90414" w:rsidP="00A90414">
      <w:pPr>
        <w:pStyle w:val="bulletlv1"/>
      </w:pPr>
      <w:r>
        <w:t xml:space="preserve">The </w:t>
      </w:r>
      <w:r w:rsidR="00C27BB0">
        <w:t xml:space="preserve">methods implementing the tests </w:t>
      </w:r>
      <w:r w:rsidR="00AC1ED9">
        <w:t>must</w:t>
      </w:r>
      <w:r w:rsidR="00C27BB0">
        <w:t xml:space="preserve"> be annotated with </w:t>
      </w:r>
      <w:r w:rsidR="00C27BB0" w:rsidRPr="00A90414">
        <w:rPr>
          <w:rStyle w:val="Emphasis"/>
        </w:rPr>
        <w:t>org.alljoyn.validation.framework.annotation.ValidationTest</w:t>
      </w:r>
      <w:r w:rsidR="00C27BB0">
        <w:t xml:space="preserve"> annotation.</w:t>
      </w:r>
      <w:r w:rsidR="00AC1ED9">
        <w:t xml:space="preserve"> </w:t>
      </w:r>
    </w:p>
    <w:p w14:paraId="6B0CBCB9" w14:textId="7C7721F1" w:rsidR="009172CF" w:rsidRDefault="00AC1ED9" w:rsidP="00935A53">
      <w:pPr>
        <w:pStyle w:val="body"/>
      </w:pPr>
      <w:r>
        <w:t>The annotations provide the mapping from a particular test case class and method to the test suite name and test case name.</w:t>
      </w:r>
    </w:p>
    <w:p w14:paraId="013BFC3C" w14:textId="7548278A" w:rsidR="001F37D1" w:rsidRDefault="001F37D1" w:rsidP="001F37D1">
      <w:pPr>
        <w:pStyle w:val="Heading3"/>
      </w:pPr>
      <w:bookmarkStart w:id="14" w:name="_Toc382223671"/>
      <w:r>
        <w:t>ValidationTestContext class</w:t>
      </w:r>
      <w:bookmarkEnd w:id="14"/>
    </w:p>
    <w:p w14:paraId="5C2ACC8A" w14:textId="428CB0F1" w:rsidR="009172CF" w:rsidRDefault="009172CF" w:rsidP="00935A53">
      <w:pPr>
        <w:pStyle w:val="body"/>
        <w:sectPr w:rsidR="009172CF" w:rsidSect="0050321A"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 xml:space="preserve">The </w:t>
      </w:r>
      <w:r w:rsidRPr="009172CF">
        <w:rPr>
          <w:i/>
        </w:rPr>
        <w:t>org.alljoyn.validation.framework.ValidationTestContext</w:t>
      </w:r>
      <w:r>
        <w:t xml:space="preserve"> </w:t>
      </w:r>
      <w:r w:rsidR="00531500" w:rsidRPr="00531500">
        <w:t xml:space="preserve">class facilitates communication between a test case and the validation framework. A test case can retrieve test parameters from the </w:t>
      </w:r>
      <w:r w:rsidR="00531500" w:rsidRPr="00531500">
        <w:rPr>
          <w:i/>
        </w:rPr>
        <w:t>ValidationTestContext</w:t>
      </w:r>
      <w:r w:rsidR="00531500" w:rsidRPr="00531500">
        <w:t xml:space="preserve"> as well as provide information about the test case to the </w:t>
      </w:r>
      <w:r w:rsidR="00531500" w:rsidRPr="00531500">
        <w:rPr>
          <w:i/>
        </w:rPr>
        <w:t>ValidationTestContext</w:t>
      </w:r>
      <w:r w:rsidR="00531500" w:rsidRPr="00531500">
        <w:t>.</w:t>
      </w:r>
    </w:p>
    <w:p w14:paraId="1EBCCCC3" w14:textId="20E018DF" w:rsidR="00932468" w:rsidRDefault="00531500" w:rsidP="00FC1585">
      <w:pPr>
        <w:pStyle w:val="Heading1"/>
        <w:numPr>
          <w:ilvl w:val="0"/>
          <w:numId w:val="1"/>
        </w:numPr>
      </w:pPr>
      <w:bookmarkStart w:id="15" w:name="_Toc382223672"/>
      <w:r>
        <w:lastRenderedPageBreak/>
        <w:t xml:space="preserve">Writing a </w:t>
      </w:r>
      <w:r w:rsidR="001F37D1">
        <w:t>s</w:t>
      </w:r>
      <w:r w:rsidR="00533486">
        <w:t xml:space="preserve">ample </w:t>
      </w:r>
      <w:r w:rsidR="001F37D1">
        <w:t>t</w:t>
      </w:r>
      <w:r w:rsidR="00533486">
        <w:t>est</w:t>
      </w:r>
      <w:bookmarkEnd w:id="15"/>
    </w:p>
    <w:p w14:paraId="722E28D2" w14:textId="39BC7E79" w:rsidR="00045004" w:rsidRPr="00045004" w:rsidRDefault="00045004" w:rsidP="00045004">
      <w:pPr>
        <w:pStyle w:val="body"/>
      </w:pPr>
      <w:r>
        <w:t xml:space="preserve">This section </w:t>
      </w:r>
      <w:r w:rsidR="00A90414">
        <w:t xml:space="preserve">details the </w:t>
      </w:r>
      <w:r>
        <w:t xml:space="preserve">steps for writing a sample test case class and adding the test to a sample test suite. </w:t>
      </w:r>
    </w:p>
    <w:p w14:paraId="70E527B5" w14:textId="01941652" w:rsidR="001B3C91" w:rsidRDefault="00EC7ED1" w:rsidP="00395F0F">
      <w:pPr>
        <w:pStyle w:val="Heading2"/>
      </w:pPr>
      <w:bookmarkStart w:id="16" w:name="_Toc382223673"/>
      <w:bookmarkStart w:id="17" w:name="_Toc354382160"/>
      <w:r>
        <w:t xml:space="preserve">Test </w:t>
      </w:r>
      <w:r w:rsidR="001F37D1">
        <w:t>c</w:t>
      </w:r>
      <w:r w:rsidR="009C353B">
        <w:t>ase class</w:t>
      </w:r>
      <w:bookmarkEnd w:id="16"/>
    </w:p>
    <w:p w14:paraId="29290169" w14:textId="1D341B59" w:rsidR="001F37D1" w:rsidRDefault="009C353B" w:rsidP="001F37D1">
      <w:pPr>
        <w:pStyle w:val="numbrdlist"/>
      </w:pPr>
      <w:r>
        <w:t xml:space="preserve">Create a class </w:t>
      </w:r>
      <w:r w:rsidR="00A90414">
        <w:t>that</w:t>
      </w:r>
      <w:r>
        <w:t xml:space="preserve"> extends </w:t>
      </w:r>
      <w:r w:rsidRPr="00F0248D">
        <w:rPr>
          <w:i/>
        </w:rPr>
        <w:t>org.alljoyn.validation.framework.ValidationBaseTestCase</w:t>
      </w:r>
      <w:r>
        <w:t xml:space="preserve"> and annotate the class</w:t>
      </w:r>
      <w:r w:rsidR="006A65B9">
        <w:t xml:space="preserve"> with </w:t>
      </w:r>
      <w:r w:rsidR="006A65B9" w:rsidRPr="00C27BB0">
        <w:rPr>
          <w:i/>
        </w:rPr>
        <w:t>org.alljoyn.validation.framework.annotation.ValidationSuite</w:t>
      </w:r>
      <w:r w:rsidR="006A65B9">
        <w:t xml:space="preserve"> annotation. </w:t>
      </w:r>
    </w:p>
    <w:p w14:paraId="6899EF05" w14:textId="5F48D055" w:rsidR="009C353B" w:rsidRDefault="006A65B9" w:rsidP="001F37D1">
      <w:pPr>
        <w:pStyle w:val="numbrdlist"/>
      </w:pPr>
      <w:r>
        <w:t xml:space="preserve">Specify a name </w:t>
      </w:r>
      <w:r w:rsidR="00A90414">
        <w:t xml:space="preserve">for the </w:t>
      </w:r>
      <w:r>
        <w:t>testGroupId to be used when creating a</w:t>
      </w:r>
      <w:r w:rsidR="00AB490E">
        <w:t>n</w:t>
      </w:r>
      <w:r>
        <w:t xml:space="preserve"> </w:t>
      </w:r>
      <w:r w:rsidRPr="00AB490E">
        <w:rPr>
          <w:i/>
        </w:rPr>
        <w:t>org.alljoyn.validation.framework.ValidationTestGroup</w:t>
      </w:r>
      <w:r w:rsidR="00E148CB" w:rsidRPr="00AB490E">
        <w:rPr>
          <w:i/>
        </w:rPr>
        <w:t xml:space="preserve"> </w:t>
      </w:r>
      <w:r w:rsidR="00E148CB">
        <w:t>object</w:t>
      </w:r>
      <w:r>
        <w:t>.</w:t>
      </w:r>
    </w:p>
    <w:p w14:paraId="7466B264" w14:textId="6F52426F" w:rsidR="009C353B" w:rsidRPr="00724134" w:rsidRDefault="009C353B" w:rsidP="001F37D1">
      <w:pPr>
        <w:pStyle w:val="proccode"/>
      </w:pPr>
      <w:r w:rsidRPr="00724134">
        <w:t>@ValidationSuite(name = "</w:t>
      </w:r>
      <w:r w:rsidR="009C6F3B">
        <w:t>Sample</w:t>
      </w:r>
      <w:r w:rsidRPr="00724134">
        <w:t>-v1")</w:t>
      </w:r>
    </w:p>
    <w:p w14:paraId="480DAD32" w14:textId="54F828C8" w:rsidR="00C13943" w:rsidRPr="00724134" w:rsidRDefault="009C353B" w:rsidP="001F37D1">
      <w:pPr>
        <w:pStyle w:val="proccode"/>
      </w:pPr>
      <w:r w:rsidRPr="00724134">
        <w:t xml:space="preserve">public class </w:t>
      </w:r>
      <w:r w:rsidR="009C6F3B">
        <w:t>Sample</w:t>
      </w:r>
      <w:r w:rsidRPr="00724134">
        <w:t>TestSuite extends ValidationBaseTestCase</w:t>
      </w:r>
    </w:p>
    <w:p w14:paraId="7BC1E878" w14:textId="05000048" w:rsidR="002A4172" w:rsidRDefault="00F00AF9" w:rsidP="001F37D1">
      <w:pPr>
        <w:pStyle w:val="proctext"/>
      </w:pPr>
      <w:r>
        <w:t xml:space="preserve">The expected naming convention for testGroupId </w:t>
      </w:r>
      <w:r w:rsidR="00A90414">
        <w:t>includes</w:t>
      </w:r>
      <w:r>
        <w:t xml:space="preserve"> the name of the service</w:t>
      </w:r>
      <w:r w:rsidR="002A4172">
        <w:t xml:space="preserve"> framework</w:t>
      </w:r>
      <w:r>
        <w:t xml:space="preserve"> and its version (for </w:t>
      </w:r>
      <w:r w:rsidR="00A90414">
        <w:t>example,</w:t>
      </w:r>
      <w:r>
        <w:t xml:space="preserve"> Config-v1). This </w:t>
      </w:r>
      <w:r w:rsidR="00A90414">
        <w:t xml:space="preserve">value </w:t>
      </w:r>
      <w:r>
        <w:t>must uniquely identify the test suite</w:t>
      </w:r>
      <w:r w:rsidR="002A4172">
        <w:t xml:space="preserve"> that includes one or more test cases</w:t>
      </w:r>
      <w:r w:rsidR="003C5052">
        <w:t xml:space="preserve">. </w:t>
      </w:r>
    </w:p>
    <w:p w14:paraId="24E1EE57" w14:textId="28DF6EC9" w:rsidR="00F00AF9" w:rsidRDefault="003C5052" w:rsidP="001F37D1">
      <w:pPr>
        <w:pStyle w:val="proctext"/>
      </w:pPr>
      <w:r w:rsidRPr="003C5052">
        <w:t xml:space="preserve">The test cases for a test suite </w:t>
      </w:r>
      <w:r w:rsidR="00EF4B5E">
        <w:t>can als</w:t>
      </w:r>
      <w:r w:rsidRPr="003C5052">
        <w:t xml:space="preserve">o be </w:t>
      </w:r>
      <w:r w:rsidR="003B7549">
        <w:t>contained</w:t>
      </w:r>
      <w:r w:rsidRPr="003C5052">
        <w:t xml:space="preserve"> in multiple </w:t>
      </w:r>
      <w:r w:rsidR="003B7549">
        <w:t xml:space="preserve">Java </w:t>
      </w:r>
      <w:r w:rsidRPr="003C5052">
        <w:t>classes. In that case, all the classes for the test suite must contain this annotation and the same name.</w:t>
      </w:r>
    </w:p>
    <w:p w14:paraId="6A7B424C" w14:textId="77777777" w:rsidR="002A4172" w:rsidRDefault="00623EF8" w:rsidP="001F37D1">
      <w:pPr>
        <w:pStyle w:val="numbrdlist"/>
      </w:pPr>
      <w:r>
        <w:t xml:space="preserve">Implement a </w:t>
      </w:r>
      <w:r w:rsidRPr="00623EF8">
        <w:rPr>
          <w:i/>
        </w:rPr>
        <w:t>setU</w:t>
      </w:r>
      <w:r w:rsidR="009C353B" w:rsidRPr="00623EF8">
        <w:rPr>
          <w:i/>
        </w:rPr>
        <w:t>p()</w:t>
      </w:r>
      <w:r w:rsidR="009C353B">
        <w:t xml:space="preserve"> method in which the parameters passed in to the test are read.</w:t>
      </w:r>
      <w:r w:rsidR="00C13943">
        <w:t xml:space="preserve"> Any steps that are common to all tests in the class should also be implemented in this method.</w:t>
      </w:r>
      <w:r w:rsidR="003C5052">
        <w:t xml:space="preserve"> </w:t>
      </w:r>
    </w:p>
    <w:p w14:paraId="085AE06D" w14:textId="15AB3C19" w:rsidR="009C353B" w:rsidRDefault="003C5052" w:rsidP="002A4172">
      <w:pPr>
        <w:pStyle w:val="proctext"/>
      </w:pPr>
      <w:r>
        <w:t>Since J</w:t>
      </w:r>
      <w:r w:rsidR="007D6D3E">
        <w:t>U</w:t>
      </w:r>
      <w:r>
        <w:t xml:space="preserve">nit 3 framework is used, the </w:t>
      </w:r>
      <w:r w:rsidRPr="00623EF8">
        <w:rPr>
          <w:i/>
        </w:rPr>
        <w:t>setUp()</w:t>
      </w:r>
      <w:r>
        <w:t xml:space="preserve"> method is </w:t>
      </w:r>
      <w:r w:rsidR="00623EF8">
        <w:t>invoked</w:t>
      </w:r>
      <w:r>
        <w:t xml:space="preserve"> before executing each test</w:t>
      </w:r>
      <w:r w:rsidR="004C3E8E">
        <w:t xml:space="preserve"> method</w:t>
      </w:r>
      <w:r>
        <w:t>.</w:t>
      </w:r>
    </w:p>
    <w:p w14:paraId="2FA84F1C" w14:textId="652D406E" w:rsidR="009C353B" w:rsidRPr="00872113" w:rsidRDefault="009C353B" w:rsidP="00872113">
      <w:pPr>
        <w:pStyle w:val="proccode"/>
      </w:pPr>
      <w:r w:rsidRPr="00872113">
        <w:t>@Override</w:t>
      </w:r>
    </w:p>
    <w:p w14:paraId="66EFA3E3" w14:textId="1EA9F022" w:rsidR="009C353B" w:rsidRPr="00872113" w:rsidRDefault="002535E0" w:rsidP="00872113">
      <w:pPr>
        <w:pStyle w:val="proccode"/>
      </w:pPr>
      <w:r w:rsidRPr="00872113">
        <w:t>protected</w:t>
      </w:r>
      <w:r w:rsidR="009C353B" w:rsidRPr="00872113">
        <w:t xml:space="preserve"> void setUp()</w:t>
      </w:r>
    </w:p>
    <w:p w14:paraId="126F1695" w14:textId="786E1D64" w:rsidR="009C353B" w:rsidRPr="00872113" w:rsidRDefault="009C353B" w:rsidP="00872113">
      <w:pPr>
        <w:pStyle w:val="proccode"/>
      </w:pPr>
      <w:r w:rsidRPr="00872113">
        <w:t xml:space="preserve">{        </w:t>
      </w:r>
    </w:p>
    <w:p w14:paraId="53D47CC9" w14:textId="77777777" w:rsidR="00B46E44" w:rsidRDefault="00872113" w:rsidP="00B46E44">
      <w:pPr>
        <w:pStyle w:val="proccode"/>
      </w:pPr>
      <w:r>
        <w:t xml:space="preserve">   </w:t>
      </w:r>
      <w:r w:rsidR="002535E0" w:rsidRPr="00872113">
        <w:t>super.setUp();</w:t>
      </w:r>
    </w:p>
    <w:p w14:paraId="4AC200CF" w14:textId="3080D318" w:rsidR="009C353B" w:rsidRPr="00872113" w:rsidRDefault="00B46E44" w:rsidP="00B46E44">
      <w:pPr>
        <w:pStyle w:val="proccode"/>
        <w:tabs>
          <w:tab w:val="left" w:pos="1800"/>
        </w:tabs>
        <w:ind w:left="1800" w:hanging="360"/>
      </w:pPr>
      <w:r>
        <w:t xml:space="preserve">   </w:t>
      </w:r>
      <w:r w:rsidR="00C13943" w:rsidRPr="00872113">
        <w:t>testParameterValue</w:t>
      </w:r>
      <w:r w:rsidR="00872113">
        <w:t xml:space="preserve"> =</w:t>
      </w:r>
      <w:r>
        <w:t xml:space="preserve"> </w:t>
      </w:r>
      <w:r w:rsidR="009C353B" w:rsidRPr="00872113">
        <w:t>getValidationTestCo</w:t>
      </w:r>
      <w:r w:rsidR="00C13943" w:rsidRPr="00872113">
        <w:t>ntext().getTestParameter(testParameterName)</w:t>
      </w:r>
      <w:r w:rsidR="009C353B" w:rsidRPr="00872113">
        <w:t xml:space="preserve">;    </w:t>
      </w:r>
    </w:p>
    <w:p w14:paraId="0FA5E543" w14:textId="3CCE297E" w:rsidR="009C353B" w:rsidRPr="00872113" w:rsidRDefault="00872113" w:rsidP="00872113">
      <w:pPr>
        <w:pStyle w:val="proccode"/>
      </w:pPr>
      <w:r>
        <w:t xml:space="preserve">   </w:t>
      </w:r>
      <w:r w:rsidR="009C353B" w:rsidRPr="00872113">
        <w:t>....</w:t>
      </w:r>
    </w:p>
    <w:p w14:paraId="6A58E991" w14:textId="4C1A8F4E" w:rsidR="009C353B" w:rsidRPr="00872113" w:rsidRDefault="00872113" w:rsidP="00872113">
      <w:pPr>
        <w:pStyle w:val="proccode"/>
      </w:pPr>
      <w:r>
        <w:t xml:space="preserve">   </w:t>
      </w:r>
      <w:r w:rsidR="009C353B" w:rsidRPr="00872113">
        <w:t>....</w:t>
      </w:r>
    </w:p>
    <w:p w14:paraId="1202B01E" w14:textId="106A1817" w:rsidR="002535E0" w:rsidRPr="00872113" w:rsidRDefault="009C353B" w:rsidP="00872113">
      <w:pPr>
        <w:pStyle w:val="proccode"/>
      </w:pPr>
      <w:r w:rsidRPr="00872113">
        <w:t>}</w:t>
      </w:r>
    </w:p>
    <w:p w14:paraId="5A3E65FA" w14:textId="77777777" w:rsidR="002A4172" w:rsidRDefault="007D6D3E" w:rsidP="007D6D3E">
      <w:pPr>
        <w:pStyle w:val="numbrdlist"/>
      </w:pPr>
      <w:r>
        <w:t>C</w:t>
      </w:r>
      <w:r w:rsidR="00F013A2">
        <w:t xml:space="preserve">reate a </w:t>
      </w:r>
      <w:r w:rsidR="00F013A2">
        <w:rPr>
          <w:i/>
        </w:rPr>
        <w:t>tearD</w:t>
      </w:r>
      <w:r w:rsidR="00F013A2" w:rsidRPr="00F013A2">
        <w:rPr>
          <w:i/>
        </w:rPr>
        <w:t>own()</w:t>
      </w:r>
      <w:r w:rsidR="002535E0">
        <w:t xml:space="preserve"> method to </w:t>
      </w:r>
      <w:r>
        <w:t xml:space="preserve">perform </w:t>
      </w:r>
      <w:r w:rsidR="002535E0">
        <w:t>cleanup after a test completes execution.</w:t>
      </w:r>
      <w:r w:rsidR="003C5052">
        <w:t xml:space="preserve"> </w:t>
      </w:r>
    </w:p>
    <w:p w14:paraId="132D1F9E" w14:textId="26DB00C3" w:rsidR="002535E0" w:rsidRDefault="003C5052" w:rsidP="002A4172">
      <w:pPr>
        <w:pStyle w:val="proctext"/>
      </w:pPr>
      <w:r>
        <w:t xml:space="preserve">Since JUnit 3 framework is used, the </w:t>
      </w:r>
      <w:r w:rsidRPr="00F013A2">
        <w:rPr>
          <w:i/>
        </w:rPr>
        <w:t>tearDown()</w:t>
      </w:r>
      <w:r>
        <w:t xml:space="preserve"> method is called after executing each test</w:t>
      </w:r>
      <w:r w:rsidR="004C3E8E">
        <w:t xml:space="preserve"> method</w:t>
      </w:r>
      <w:r>
        <w:t>.</w:t>
      </w:r>
    </w:p>
    <w:p w14:paraId="5BE35FCB" w14:textId="3AB9039E" w:rsidR="002535E0" w:rsidRPr="00872113" w:rsidRDefault="002535E0" w:rsidP="00872113">
      <w:pPr>
        <w:pStyle w:val="proccode"/>
      </w:pPr>
      <w:r w:rsidRPr="00872113">
        <w:t>@Override</w:t>
      </w:r>
    </w:p>
    <w:p w14:paraId="3CDECEE1" w14:textId="77777777" w:rsidR="002535E0" w:rsidRPr="00872113" w:rsidRDefault="002535E0" w:rsidP="00872113">
      <w:pPr>
        <w:pStyle w:val="proccode"/>
      </w:pPr>
      <w:r w:rsidRPr="00872113">
        <w:t>protected void tearDown()</w:t>
      </w:r>
    </w:p>
    <w:p w14:paraId="4AB3694D" w14:textId="77777777" w:rsidR="002535E0" w:rsidRPr="00872113" w:rsidRDefault="002535E0" w:rsidP="00872113">
      <w:pPr>
        <w:pStyle w:val="proccode"/>
      </w:pPr>
      <w:r w:rsidRPr="00872113">
        <w:t>{</w:t>
      </w:r>
    </w:p>
    <w:p w14:paraId="30904D7F" w14:textId="03BFD5EE" w:rsidR="002535E0" w:rsidRPr="00872113" w:rsidRDefault="00872113" w:rsidP="00872113">
      <w:pPr>
        <w:pStyle w:val="proccode"/>
      </w:pPr>
      <w:r>
        <w:t xml:space="preserve">   </w:t>
      </w:r>
      <w:r w:rsidR="002535E0" w:rsidRPr="00872113">
        <w:t>super.tearDown();</w:t>
      </w:r>
    </w:p>
    <w:p w14:paraId="5FDB8776" w14:textId="717EC41B" w:rsidR="002535E0" w:rsidRPr="00872113" w:rsidRDefault="00872113" w:rsidP="00872113">
      <w:pPr>
        <w:pStyle w:val="proccode"/>
      </w:pPr>
      <w:r>
        <w:t xml:space="preserve">   </w:t>
      </w:r>
      <w:r w:rsidR="002535E0" w:rsidRPr="00872113">
        <w:t>……</w:t>
      </w:r>
    </w:p>
    <w:p w14:paraId="68F82993" w14:textId="03E8A791" w:rsidR="002535E0" w:rsidRPr="00872113" w:rsidRDefault="002535E0" w:rsidP="00872113">
      <w:pPr>
        <w:pStyle w:val="proccode"/>
      </w:pPr>
      <w:r w:rsidRPr="00872113">
        <w:lastRenderedPageBreak/>
        <w:t>}</w:t>
      </w:r>
    </w:p>
    <w:p w14:paraId="0F421F14" w14:textId="77777777" w:rsidR="007D6D3E" w:rsidRDefault="007D6D3E" w:rsidP="007D6D3E">
      <w:pPr>
        <w:pStyle w:val="numbrdlist"/>
      </w:pPr>
      <w:r>
        <w:t>I</w:t>
      </w:r>
      <w:r w:rsidR="002535E0">
        <w:t xml:space="preserve">mplement the test method and annotate it </w:t>
      </w:r>
      <w:r w:rsidR="00361A42">
        <w:t xml:space="preserve">with the </w:t>
      </w:r>
      <w:r w:rsidR="002535E0" w:rsidRPr="00C27BB0">
        <w:rPr>
          <w:i/>
        </w:rPr>
        <w:t>org.alljoyn.validation.framework.annotation.ValidationTest</w:t>
      </w:r>
      <w:r w:rsidR="002535E0">
        <w:t xml:space="preserve"> annotation.</w:t>
      </w:r>
      <w:r w:rsidR="00B04367">
        <w:t xml:space="preserve"> </w:t>
      </w:r>
    </w:p>
    <w:p w14:paraId="33F90A76" w14:textId="4EB37B50" w:rsidR="007D6D3E" w:rsidRDefault="00B04367" w:rsidP="007D6D3E">
      <w:pPr>
        <w:pStyle w:val="numbrdlist"/>
      </w:pPr>
      <w:r>
        <w:t xml:space="preserve">Specify a </w:t>
      </w:r>
      <w:r w:rsidR="00E148CB">
        <w:t>test method name</w:t>
      </w:r>
      <w:r>
        <w:t xml:space="preserve"> to be used later when creating a</w:t>
      </w:r>
      <w:r w:rsidR="00B056E4">
        <w:t>n</w:t>
      </w:r>
      <w:r>
        <w:t xml:space="preserve"> </w:t>
      </w:r>
      <w:r w:rsidRPr="00AB490E">
        <w:rPr>
          <w:i/>
        </w:rPr>
        <w:t>org.alljoyn.validati</w:t>
      </w:r>
      <w:r w:rsidR="00E148CB" w:rsidRPr="00AB490E">
        <w:rPr>
          <w:i/>
        </w:rPr>
        <w:t>on.framework.ValidationTestItem</w:t>
      </w:r>
      <w:r w:rsidR="00E148CB">
        <w:t xml:space="preserve"> object</w:t>
      </w:r>
      <w:r>
        <w:t>.</w:t>
      </w:r>
      <w:r w:rsidR="00BD0D65">
        <w:t xml:space="preserve"> </w:t>
      </w:r>
    </w:p>
    <w:p w14:paraId="0C2B3ABB" w14:textId="3230A120" w:rsidR="002535E0" w:rsidRDefault="00BD0D65" w:rsidP="007D6D3E">
      <w:pPr>
        <w:pStyle w:val="proctext"/>
      </w:pPr>
      <w:r>
        <w:t xml:space="preserve">The expected naming convention for test </w:t>
      </w:r>
      <w:r w:rsidR="003B7549">
        <w:t xml:space="preserve">method </w:t>
      </w:r>
      <w:r>
        <w:t>name is the name of the service</w:t>
      </w:r>
      <w:r w:rsidR="002A4172">
        <w:t xml:space="preserve"> framework</w:t>
      </w:r>
      <w:r>
        <w:t>, its version</w:t>
      </w:r>
      <w:r w:rsidR="002A4172">
        <w:t>,</w:t>
      </w:r>
      <w:r>
        <w:t xml:space="preserve"> and </w:t>
      </w:r>
      <w:r w:rsidR="002A4172">
        <w:t xml:space="preserve">a </w:t>
      </w:r>
      <w:r>
        <w:t xml:space="preserve">test case </w:t>
      </w:r>
      <w:r w:rsidR="002A4172">
        <w:t>ID</w:t>
      </w:r>
      <w:r>
        <w:t xml:space="preserve"> (for </w:t>
      </w:r>
      <w:r w:rsidR="005539E0">
        <w:t>example,</w:t>
      </w:r>
      <w:r>
        <w:t xml:space="preserve"> Config-v1-01). This must uniquely identify the test.</w:t>
      </w:r>
    </w:p>
    <w:p w14:paraId="165EBAD3" w14:textId="7BF46693" w:rsidR="003265EE" w:rsidRPr="00122829" w:rsidRDefault="003265EE" w:rsidP="007D6D3E">
      <w:pPr>
        <w:pStyle w:val="proccode"/>
      </w:pPr>
      <w:r w:rsidRPr="00122829">
        <w:t>@ValidationTest(name = "</w:t>
      </w:r>
      <w:r w:rsidR="009C6F3B">
        <w:t>Sample</w:t>
      </w:r>
      <w:r w:rsidRPr="00122829">
        <w:t>-v1-01")</w:t>
      </w:r>
    </w:p>
    <w:p w14:paraId="4B31FFDA" w14:textId="5AD81D32" w:rsidR="003265EE" w:rsidRPr="00122829" w:rsidRDefault="003265EE" w:rsidP="007D6D3E">
      <w:pPr>
        <w:pStyle w:val="proccode"/>
      </w:pPr>
      <w:r w:rsidRPr="00122829">
        <w:t>public void test</w:t>
      </w:r>
      <w:r w:rsidR="009C6F3B">
        <w:t>Sample</w:t>
      </w:r>
      <w:r w:rsidRPr="00122829">
        <w:t>_v1_01_</w:t>
      </w:r>
      <w:r w:rsidR="009C6F3B">
        <w:t>Sample</w:t>
      </w:r>
      <w:r w:rsidRPr="00122829">
        <w:t>()</w:t>
      </w:r>
    </w:p>
    <w:p w14:paraId="583127CF" w14:textId="77777777" w:rsidR="003265EE" w:rsidRPr="00122829" w:rsidRDefault="003265EE" w:rsidP="007D6D3E">
      <w:pPr>
        <w:pStyle w:val="proccode"/>
      </w:pPr>
      <w:r w:rsidRPr="00122829">
        <w:t>{</w:t>
      </w:r>
    </w:p>
    <w:p w14:paraId="70D11354" w14:textId="0FA30A71" w:rsidR="003265EE" w:rsidRPr="00122829" w:rsidRDefault="003265EE" w:rsidP="007D6D3E">
      <w:pPr>
        <w:pStyle w:val="proccode"/>
      </w:pPr>
      <w:r w:rsidRPr="00122829">
        <w:tab/>
        <w:t>…...</w:t>
      </w:r>
    </w:p>
    <w:p w14:paraId="33CFB1D5" w14:textId="1FDF6345" w:rsidR="002535E0" w:rsidRDefault="003265EE" w:rsidP="007D6D3E">
      <w:pPr>
        <w:pStyle w:val="proccode"/>
      </w:pPr>
      <w:r w:rsidRPr="00122829">
        <w:t>}</w:t>
      </w:r>
    </w:p>
    <w:p w14:paraId="5068B883" w14:textId="77777777" w:rsidR="002A4172" w:rsidRDefault="00DB58A7" w:rsidP="002A4172">
      <w:pPr>
        <w:pStyle w:val="bulletlv2"/>
      </w:pPr>
      <w:r>
        <w:t xml:space="preserve">If some information </w:t>
      </w:r>
      <w:r w:rsidR="00BD0D65">
        <w:t>about the</w:t>
      </w:r>
      <w:r>
        <w:t xml:space="preserve"> test</w:t>
      </w:r>
      <w:r w:rsidR="00BD0D65">
        <w:t xml:space="preserve"> execution needs to be captured</w:t>
      </w:r>
      <w:r w:rsidR="002A4172">
        <w:t>,</w:t>
      </w:r>
      <w:r w:rsidR="00BD0D65">
        <w:t xml:space="preserve"> </w:t>
      </w:r>
      <w:r w:rsidR="002A4172">
        <w:t xml:space="preserve">use </w:t>
      </w:r>
      <w:r w:rsidRPr="009172CF">
        <w:rPr>
          <w:i/>
        </w:rPr>
        <w:t>org.alljoyn.validation.framework.ValidationTestContext</w:t>
      </w:r>
      <w:r>
        <w:t xml:space="preserve"> to add a note in the test.</w:t>
      </w:r>
      <w:r w:rsidR="009626DE">
        <w:t xml:space="preserve"> </w:t>
      </w:r>
    </w:p>
    <w:p w14:paraId="0379A8D5" w14:textId="5C7B5992" w:rsidR="00B23E4B" w:rsidRPr="009626DE" w:rsidRDefault="009626DE" w:rsidP="002A4172">
      <w:pPr>
        <w:pStyle w:val="body3"/>
      </w:pPr>
      <w:r>
        <w:t xml:space="preserve">The ValidationTestContext interface extends </w:t>
      </w:r>
      <w:r w:rsidRPr="009172CF">
        <w:rPr>
          <w:i/>
        </w:rPr>
        <w:t>org.alljoyn.validation</w:t>
      </w:r>
      <w:r>
        <w:rPr>
          <w:i/>
        </w:rPr>
        <w:t xml:space="preserve">.framework.TestCaseNoteListener </w:t>
      </w:r>
      <w:r>
        <w:t xml:space="preserve">interface which defines the </w:t>
      </w:r>
      <w:r w:rsidRPr="009626DE">
        <w:rPr>
          <w:i/>
        </w:rPr>
        <w:t>addNote()</w:t>
      </w:r>
      <w:r>
        <w:t xml:space="preserve"> method.</w:t>
      </w:r>
    </w:p>
    <w:p w14:paraId="092979DB" w14:textId="1ACDDC4C" w:rsidR="00DB58A7" w:rsidRPr="0060564B" w:rsidRDefault="00DB58A7" w:rsidP="007D6D3E">
      <w:pPr>
        <w:pStyle w:val="proccode"/>
      </w:pPr>
      <w:r w:rsidRPr="0060564B">
        <w:t>getValidationTestContext().addNote("Information to be captured");</w:t>
      </w:r>
    </w:p>
    <w:p w14:paraId="03282A08" w14:textId="77777777" w:rsidR="002A4172" w:rsidRDefault="00BD0D65" w:rsidP="002A4172">
      <w:pPr>
        <w:pStyle w:val="bulletlv2"/>
      </w:pPr>
      <w:r>
        <w:t>If the test requires some user interaction</w:t>
      </w:r>
      <w:r w:rsidR="007D6D3E">
        <w:t>,</w:t>
      </w:r>
      <w:r>
        <w:t xml:space="preserve"> </w:t>
      </w:r>
      <w:r w:rsidR="007D6D3E">
        <w:t>use the</w:t>
      </w:r>
      <w:r w:rsidR="000A513A">
        <w:t xml:space="preserve"> </w:t>
      </w:r>
      <w:r w:rsidRPr="009172CF">
        <w:rPr>
          <w:i/>
        </w:rPr>
        <w:t>org.alljoyn.validation.framework.ValidationTestContext</w:t>
      </w:r>
      <w:r>
        <w:t xml:space="preserve"> </w:t>
      </w:r>
      <w:r w:rsidR="000A513A">
        <w:t xml:space="preserve">object </w:t>
      </w:r>
      <w:r w:rsidR="007D6D3E">
        <w:t>t</w:t>
      </w:r>
      <w:r>
        <w:t>o wait for user input.</w:t>
      </w:r>
      <w:r w:rsidR="001D79FC">
        <w:t xml:space="preserve"> </w:t>
      </w:r>
    </w:p>
    <w:p w14:paraId="652D8976" w14:textId="52F72A2E" w:rsidR="00DB58A7" w:rsidRDefault="009626DE" w:rsidP="00872113">
      <w:pPr>
        <w:pStyle w:val="body3"/>
      </w:pPr>
      <w:r>
        <w:t xml:space="preserve">The ValidationTestContext interface extends </w:t>
      </w:r>
      <w:r w:rsidRPr="009172CF">
        <w:rPr>
          <w:i/>
        </w:rPr>
        <w:t>org.alljoyn.validation</w:t>
      </w:r>
      <w:r>
        <w:rPr>
          <w:i/>
        </w:rPr>
        <w:t xml:space="preserve">.framework.UserInputHandler </w:t>
      </w:r>
      <w:r>
        <w:t xml:space="preserve">interface which defines the </w:t>
      </w:r>
      <w:r>
        <w:rPr>
          <w:i/>
        </w:rPr>
        <w:t>waitForUserInput</w:t>
      </w:r>
      <w:r w:rsidRPr="009626DE">
        <w:rPr>
          <w:i/>
        </w:rPr>
        <w:t>()</w:t>
      </w:r>
      <w:r>
        <w:t xml:space="preserve"> method. </w:t>
      </w:r>
      <w:r w:rsidR="00CB72D0">
        <w:t xml:space="preserve">The </w:t>
      </w:r>
      <w:r w:rsidR="00CB72D0" w:rsidRPr="00F20598">
        <w:rPr>
          <w:i/>
        </w:rPr>
        <w:t>org.alljoyn.validation.framework.UserInputDetails</w:t>
      </w:r>
      <w:r w:rsidR="00CB72D0">
        <w:t xml:space="preserve"> class is used to interact with the user</w:t>
      </w:r>
      <w:r>
        <w:t xml:space="preserve"> and the </w:t>
      </w:r>
      <w:r w:rsidR="001D79FC" w:rsidRPr="009626DE">
        <w:rPr>
          <w:i/>
        </w:rPr>
        <w:t>org.alljoyn.validation.framework.UserResponse</w:t>
      </w:r>
      <w:r w:rsidR="000A513A">
        <w:t xml:space="preserve"> </w:t>
      </w:r>
      <w:r w:rsidR="00CB72D0">
        <w:t xml:space="preserve">object </w:t>
      </w:r>
      <w:r w:rsidR="000A513A">
        <w:t>will contain results of the user operation.</w:t>
      </w:r>
    </w:p>
    <w:p w14:paraId="2B10BFFA" w14:textId="77777777" w:rsidR="009626DE" w:rsidRPr="00122829" w:rsidRDefault="009626DE" w:rsidP="007D6D3E">
      <w:pPr>
        <w:pStyle w:val="proccode"/>
      </w:pPr>
      <w:r w:rsidRPr="00122829">
        <w:t>@ValidationTest(name = "</w:t>
      </w:r>
      <w:r>
        <w:t>Sample</w:t>
      </w:r>
      <w:r w:rsidRPr="00122829">
        <w:t>-v1-01")</w:t>
      </w:r>
    </w:p>
    <w:p w14:paraId="3CA1A26D" w14:textId="77777777" w:rsidR="009626DE" w:rsidRPr="00122829" w:rsidRDefault="009626DE" w:rsidP="007D6D3E">
      <w:pPr>
        <w:pStyle w:val="proccode"/>
      </w:pPr>
      <w:r w:rsidRPr="00122829">
        <w:t>public void test</w:t>
      </w:r>
      <w:r>
        <w:t>Sample</w:t>
      </w:r>
      <w:r w:rsidRPr="00122829">
        <w:t>_v1_01_</w:t>
      </w:r>
      <w:r>
        <w:t>Sample</w:t>
      </w:r>
      <w:r w:rsidRPr="00122829">
        <w:t>()</w:t>
      </w:r>
    </w:p>
    <w:p w14:paraId="1FE109D0" w14:textId="77777777" w:rsidR="009626DE" w:rsidRPr="00122829" w:rsidRDefault="009626DE" w:rsidP="007D6D3E">
      <w:pPr>
        <w:pStyle w:val="proccode"/>
      </w:pPr>
      <w:r w:rsidRPr="00122829">
        <w:t>{</w:t>
      </w:r>
    </w:p>
    <w:p w14:paraId="17423EB7" w14:textId="6F1A002C" w:rsidR="009626DE" w:rsidRDefault="00D2577D" w:rsidP="005717B2">
      <w:pPr>
        <w:pStyle w:val="proccode"/>
        <w:ind w:left="1800"/>
      </w:pPr>
      <w:r>
        <w:t>…</w:t>
      </w:r>
    </w:p>
    <w:p w14:paraId="1754A97D" w14:textId="5385938A" w:rsidR="00D2577D" w:rsidRDefault="00D2577D" w:rsidP="00872113">
      <w:pPr>
        <w:pStyle w:val="proccode"/>
        <w:ind w:left="2160" w:hanging="360"/>
      </w:pPr>
      <w:r>
        <w:t>UserResponse userResponse = getUserResponse(getValidationTestContext());</w:t>
      </w:r>
    </w:p>
    <w:p w14:paraId="10D9243C" w14:textId="467A0334" w:rsidR="00D2577D" w:rsidRPr="00122829" w:rsidRDefault="00D2577D" w:rsidP="005717B2">
      <w:pPr>
        <w:pStyle w:val="proccode"/>
        <w:ind w:left="1800"/>
      </w:pPr>
      <w:r>
        <w:t>…</w:t>
      </w:r>
    </w:p>
    <w:p w14:paraId="636CB743" w14:textId="77777777" w:rsidR="009626DE" w:rsidRDefault="009626DE" w:rsidP="007D6D3E">
      <w:pPr>
        <w:pStyle w:val="proccode"/>
      </w:pPr>
      <w:r w:rsidRPr="00122829">
        <w:t>}</w:t>
      </w:r>
    </w:p>
    <w:p w14:paraId="3057958B" w14:textId="77777777" w:rsidR="009626DE" w:rsidRDefault="009626DE" w:rsidP="007D6D3E">
      <w:pPr>
        <w:pStyle w:val="proccode"/>
      </w:pPr>
    </w:p>
    <w:p w14:paraId="5A950240" w14:textId="479FEA9B" w:rsidR="00D2577D" w:rsidRDefault="00D2577D" w:rsidP="007D6D3E">
      <w:pPr>
        <w:pStyle w:val="proccode"/>
      </w:pPr>
      <w:r>
        <w:t>private UserResponse getUserResponse(UserInputHandler userInputHandler)</w:t>
      </w:r>
    </w:p>
    <w:p w14:paraId="5CF8073C" w14:textId="323A7B37" w:rsidR="00D2577D" w:rsidRDefault="00D2577D" w:rsidP="007D6D3E">
      <w:pPr>
        <w:pStyle w:val="proccode"/>
      </w:pPr>
      <w:r>
        <w:t>{</w:t>
      </w:r>
    </w:p>
    <w:p w14:paraId="00B54A6A" w14:textId="51D9B536" w:rsidR="00D2577D" w:rsidRDefault="00D2577D" w:rsidP="00872113">
      <w:pPr>
        <w:pStyle w:val="proccode"/>
        <w:ind w:left="1800"/>
      </w:pPr>
      <w:r w:rsidRPr="00D2577D">
        <w:t>String[] m</w:t>
      </w:r>
      <w:r>
        <w:t>essage</w:t>
      </w:r>
      <w:r w:rsidRPr="00D2577D">
        <w:t>Array = { "Test Msg 1", "Test Msg 2", "Test Msg 3" };</w:t>
      </w:r>
    </w:p>
    <w:p w14:paraId="2D02ED54" w14:textId="2809B1DC" w:rsidR="00D2577D" w:rsidRDefault="00D2577D" w:rsidP="00872113">
      <w:pPr>
        <w:pStyle w:val="proccode"/>
        <w:ind w:left="2160" w:hanging="360"/>
      </w:pPr>
      <w:r w:rsidRPr="00D2577D">
        <w:t>UserInputDetails userInputDetails = new UserInputDetails("Select the message(s) received", m</w:t>
      </w:r>
      <w:r>
        <w:t>essage</w:t>
      </w:r>
      <w:r w:rsidRPr="00D2577D">
        <w:t>Array);</w:t>
      </w:r>
    </w:p>
    <w:p w14:paraId="367DA666" w14:textId="77777777" w:rsidR="005717B2" w:rsidRDefault="005717B2" w:rsidP="005717B2">
      <w:pPr>
        <w:pStyle w:val="proccode"/>
        <w:ind w:left="1800"/>
      </w:pPr>
    </w:p>
    <w:p w14:paraId="3C72268B" w14:textId="4BB655B5" w:rsidR="00BD0D65" w:rsidRDefault="00D2577D" w:rsidP="005717B2">
      <w:pPr>
        <w:pStyle w:val="proccode"/>
        <w:ind w:left="1800"/>
      </w:pPr>
      <w:r>
        <w:t>return userInputHandler.</w:t>
      </w:r>
      <w:r w:rsidR="00BD0D65" w:rsidRPr="0060564B">
        <w:t>waitForUserInput(userInputDetails);</w:t>
      </w:r>
    </w:p>
    <w:p w14:paraId="0895AE79" w14:textId="715301FD" w:rsidR="00D2577D" w:rsidRPr="0060564B" w:rsidRDefault="00D2577D" w:rsidP="007D6D3E">
      <w:pPr>
        <w:pStyle w:val="proccode"/>
      </w:pPr>
      <w:r>
        <w:t>}</w:t>
      </w:r>
    </w:p>
    <w:p w14:paraId="7DE4ED9F" w14:textId="2D296B50" w:rsidR="00557237" w:rsidRDefault="00EC7ED1" w:rsidP="000C3980">
      <w:pPr>
        <w:pStyle w:val="Heading2"/>
      </w:pPr>
      <w:bookmarkStart w:id="18" w:name="_Toc382223674"/>
      <w:r>
        <w:lastRenderedPageBreak/>
        <w:t xml:space="preserve">Test </w:t>
      </w:r>
      <w:r w:rsidR="00D26899">
        <w:t>s</w:t>
      </w:r>
      <w:r>
        <w:t>uite class</w:t>
      </w:r>
      <w:bookmarkEnd w:id="18"/>
    </w:p>
    <w:p w14:paraId="2906959C" w14:textId="77777777" w:rsidR="00D26899" w:rsidRDefault="001E6F58" w:rsidP="007D6D3E">
      <w:pPr>
        <w:pStyle w:val="numbrdlist"/>
        <w:numPr>
          <w:ilvl w:val="0"/>
          <w:numId w:val="38"/>
        </w:numPr>
      </w:pPr>
      <w:r>
        <w:t xml:space="preserve">Create a class </w:t>
      </w:r>
      <w:r w:rsidR="007D6D3E">
        <w:t>that</w:t>
      </w:r>
      <w:r>
        <w:t xml:space="preserve"> implements </w:t>
      </w:r>
      <w:r w:rsidRPr="007D6D3E">
        <w:rPr>
          <w:i/>
        </w:rPr>
        <w:t>org.alljoyn.validation.framework.ValidationTestSuite</w:t>
      </w:r>
      <w:r>
        <w:t>.</w:t>
      </w:r>
      <w:r w:rsidR="00A10294">
        <w:t xml:space="preserve"> </w:t>
      </w:r>
    </w:p>
    <w:p w14:paraId="4D3B1673" w14:textId="77777777" w:rsidR="00872113" w:rsidRDefault="00A10294" w:rsidP="00872113">
      <w:pPr>
        <w:pStyle w:val="body2"/>
      </w:pPr>
      <w:r>
        <w:t>Th</w:t>
      </w:r>
      <w:r w:rsidR="00872113">
        <w:t>is class serves the following purposes:</w:t>
      </w:r>
    </w:p>
    <w:p w14:paraId="6028DAE6" w14:textId="77777777" w:rsidR="00872113" w:rsidRDefault="00872113" w:rsidP="00872113">
      <w:pPr>
        <w:pStyle w:val="bulletlv2"/>
      </w:pPr>
      <w:r>
        <w:t>It</w:t>
      </w:r>
      <w:r w:rsidR="00A10294" w:rsidRPr="00A10294">
        <w:t xml:space="preserve"> determine</w:t>
      </w:r>
      <w:r>
        <w:t>s</w:t>
      </w:r>
      <w:r w:rsidR="00A10294" w:rsidRPr="00A10294">
        <w:t xml:space="preserve"> </w:t>
      </w:r>
      <w:r w:rsidR="008702A7" w:rsidRPr="008702A7">
        <w:t>if the test cases present in a ValidationSuite should be run against a device based on the received About announcements</w:t>
      </w:r>
      <w:r w:rsidR="00A10294" w:rsidRPr="00A10294">
        <w:t>.</w:t>
      </w:r>
      <w:r w:rsidR="00AA64FC">
        <w:t xml:space="preserve"> </w:t>
      </w:r>
    </w:p>
    <w:p w14:paraId="751A109D" w14:textId="1E74D481" w:rsidR="00FC437F" w:rsidRDefault="00872113" w:rsidP="00872113">
      <w:pPr>
        <w:pStyle w:val="bulletlv2"/>
      </w:pPr>
      <w:r>
        <w:t>It</w:t>
      </w:r>
      <w:r w:rsidR="008702A7">
        <w:t xml:space="preserve"> </w:t>
      </w:r>
      <w:r w:rsidR="00E148C8" w:rsidRPr="008702A7">
        <w:t>determine</w:t>
      </w:r>
      <w:r>
        <w:t>s</w:t>
      </w:r>
      <w:r w:rsidR="00E148C8" w:rsidRPr="008702A7">
        <w:t xml:space="preserve"> the set of test cases to be executed</w:t>
      </w:r>
      <w:r w:rsidR="008702A7">
        <w:t xml:space="preserve">. </w:t>
      </w:r>
      <w:r w:rsidR="00AA64FC">
        <w:t>One test suite class must be created for each ValidationSuite.</w:t>
      </w:r>
    </w:p>
    <w:p w14:paraId="685C2183" w14:textId="5D47BA9F" w:rsidR="001E6F58" w:rsidRPr="0017466A" w:rsidRDefault="001E6F58" w:rsidP="007D6D3E">
      <w:pPr>
        <w:pStyle w:val="proccode"/>
      </w:pPr>
      <w:r w:rsidRPr="0017466A">
        <w:t xml:space="preserve">public class </w:t>
      </w:r>
      <w:r w:rsidR="00BA7A8E" w:rsidRPr="0017466A">
        <w:t>Sample</w:t>
      </w:r>
      <w:r w:rsidRPr="0017466A">
        <w:t>TestSuiteManager implements ValidationTestSuite</w:t>
      </w:r>
    </w:p>
    <w:p w14:paraId="628C1DEB" w14:textId="2FEA47CB" w:rsidR="001E6F58" w:rsidRDefault="007D6D3E" w:rsidP="007D6D3E">
      <w:pPr>
        <w:pStyle w:val="numbrdlist"/>
      </w:pPr>
      <w:r>
        <w:t>I</w:t>
      </w:r>
      <w:r w:rsidR="001E6F58">
        <w:t xml:space="preserve">mplement the </w:t>
      </w:r>
      <w:r w:rsidR="001E6F58" w:rsidRPr="001E6F58">
        <w:rPr>
          <w:i/>
        </w:rPr>
        <w:t>getApplicableTests()</w:t>
      </w:r>
      <w:r w:rsidR="001E6F58">
        <w:t xml:space="preserve"> method</w:t>
      </w:r>
      <w:r w:rsidR="00444656">
        <w:t>. This method has to iterate over the About announcements from the device and return applicable test groups.</w:t>
      </w:r>
    </w:p>
    <w:p w14:paraId="0B9C6EF1" w14:textId="15DA17FB" w:rsidR="001E6F58" w:rsidRPr="0017466A" w:rsidRDefault="001E6F58" w:rsidP="007D6D3E">
      <w:pPr>
        <w:pStyle w:val="proccode"/>
      </w:pPr>
      <w:r w:rsidRPr="0017466A">
        <w:t>@Override</w:t>
      </w:r>
    </w:p>
    <w:p w14:paraId="0B58DDBC" w14:textId="0D12732C" w:rsidR="001E6F58" w:rsidRPr="0017466A" w:rsidRDefault="001E6F58" w:rsidP="00872113">
      <w:pPr>
        <w:pStyle w:val="proccode"/>
        <w:ind w:left="1800" w:hanging="360"/>
      </w:pPr>
      <w:r w:rsidRPr="0017466A">
        <w:t>public List&lt;ValidationTestGroup&gt; getApplicableTests(AllJoynAnnouncedDevice allJoynAnnouncedDevice)</w:t>
      </w:r>
    </w:p>
    <w:p w14:paraId="6B3F2207" w14:textId="16F90537" w:rsidR="001E6F58" w:rsidRPr="0017466A" w:rsidRDefault="001E6F58" w:rsidP="007D6D3E">
      <w:pPr>
        <w:pStyle w:val="proccode"/>
      </w:pPr>
      <w:r w:rsidRPr="0017466A">
        <w:t>{</w:t>
      </w:r>
    </w:p>
    <w:p w14:paraId="304C9CB6" w14:textId="107AA694" w:rsidR="00444656" w:rsidRPr="0017466A" w:rsidRDefault="00444656" w:rsidP="00872113">
      <w:pPr>
        <w:pStyle w:val="proccode"/>
        <w:ind w:left="2160" w:hanging="360"/>
      </w:pPr>
      <w:r w:rsidRPr="0017466A">
        <w:t>for (AboutAnnouncement aboutAnnouncement : allJoynAnnouncedDevice.getAnnouncements())</w:t>
      </w:r>
    </w:p>
    <w:p w14:paraId="0624B0E9" w14:textId="77777777" w:rsidR="00444656" w:rsidRPr="0017466A" w:rsidRDefault="00444656" w:rsidP="00872113">
      <w:pPr>
        <w:pStyle w:val="proccode"/>
        <w:ind w:left="1800"/>
      </w:pPr>
      <w:r w:rsidRPr="0017466A">
        <w:t>{</w:t>
      </w:r>
    </w:p>
    <w:p w14:paraId="48A3965D" w14:textId="6A49BC9C" w:rsidR="00444656" w:rsidRPr="0017466A" w:rsidRDefault="00444656" w:rsidP="00872113">
      <w:pPr>
        <w:pStyle w:val="proccode"/>
        <w:ind w:left="2160"/>
      </w:pPr>
      <w:r w:rsidRPr="0017466A">
        <w:t>if (addTestGroupForApplication(aboutAnnouncement))</w:t>
      </w:r>
    </w:p>
    <w:p w14:paraId="46CC3EB5" w14:textId="29D59E44" w:rsidR="00444656" w:rsidRPr="0017466A" w:rsidRDefault="00444656" w:rsidP="00872113">
      <w:pPr>
        <w:pStyle w:val="proccode"/>
        <w:ind w:left="2160"/>
      </w:pPr>
      <w:r w:rsidRPr="0017466A">
        <w:t xml:space="preserve">{            </w:t>
      </w:r>
    </w:p>
    <w:p w14:paraId="248E8630" w14:textId="03255845" w:rsidR="00444656" w:rsidRPr="0017466A" w:rsidRDefault="00444656" w:rsidP="00872113">
      <w:pPr>
        <w:pStyle w:val="proccode"/>
        <w:ind w:left="2520"/>
      </w:pPr>
      <w:r w:rsidRPr="0017466A">
        <w:t>testGroups.add(createTestGroup(aboutAnnouncement));</w:t>
      </w:r>
    </w:p>
    <w:p w14:paraId="0ABEB083" w14:textId="4AB80012" w:rsidR="00444656" w:rsidRPr="0017466A" w:rsidRDefault="00444656" w:rsidP="00872113">
      <w:pPr>
        <w:pStyle w:val="proccode"/>
        <w:ind w:left="2160"/>
      </w:pPr>
      <w:r w:rsidRPr="0017466A">
        <w:t>}</w:t>
      </w:r>
    </w:p>
    <w:p w14:paraId="50865998" w14:textId="77777777" w:rsidR="00444656" w:rsidRPr="0017466A" w:rsidRDefault="00444656" w:rsidP="00872113">
      <w:pPr>
        <w:pStyle w:val="proccode"/>
        <w:ind w:left="1800"/>
      </w:pPr>
      <w:r w:rsidRPr="0017466A">
        <w:t>}</w:t>
      </w:r>
    </w:p>
    <w:p w14:paraId="4D280B69" w14:textId="77777777" w:rsidR="00444656" w:rsidRPr="0017466A" w:rsidRDefault="00444656" w:rsidP="007D6D3E">
      <w:pPr>
        <w:pStyle w:val="proccode"/>
      </w:pPr>
    </w:p>
    <w:p w14:paraId="7009513D" w14:textId="144AAA44" w:rsidR="001E6F58" w:rsidRPr="0017466A" w:rsidRDefault="00444656" w:rsidP="00872113">
      <w:pPr>
        <w:pStyle w:val="proccode"/>
        <w:ind w:left="1800"/>
      </w:pPr>
      <w:r w:rsidRPr="0017466A">
        <w:t>return testGroups;</w:t>
      </w:r>
    </w:p>
    <w:p w14:paraId="34CBE3C0" w14:textId="0FE78471" w:rsidR="001E6F58" w:rsidRDefault="001E6F58" w:rsidP="007D6D3E">
      <w:pPr>
        <w:pStyle w:val="proccode"/>
      </w:pPr>
      <w:r w:rsidRPr="0017466A">
        <w:t>}</w:t>
      </w:r>
    </w:p>
    <w:p w14:paraId="0C131A23" w14:textId="470F0593" w:rsidR="003934B6" w:rsidRPr="007D6D3E" w:rsidRDefault="007C6F80" w:rsidP="007D6D3E">
      <w:pPr>
        <w:pStyle w:val="bulletlv2"/>
      </w:pPr>
      <w:r w:rsidRPr="007D6D3E">
        <w:t xml:space="preserve">The addTestGroupForApplication() method should have the logic to determine if the test suite is </w:t>
      </w:r>
      <w:r w:rsidR="00B2477F" w:rsidRPr="007D6D3E">
        <w:t>applicable based on the About an</w:t>
      </w:r>
      <w:r w:rsidRPr="007D6D3E">
        <w:t xml:space="preserve">nouncement details. </w:t>
      </w:r>
    </w:p>
    <w:p w14:paraId="61A683A9" w14:textId="53DE5DD2" w:rsidR="007C6F80" w:rsidRPr="007D6D3E" w:rsidRDefault="00AB490E" w:rsidP="007D6D3E">
      <w:pPr>
        <w:pStyle w:val="bulletlv2"/>
      </w:pPr>
      <w:r w:rsidRPr="007D6D3E">
        <w:t>The createTestGroup() method should have the logic to create an org.alljoyn.validation.framework.ValidationTestGroup object.</w:t>
      </w:r>
    </w:p>
    <w:p w14:paraId="288D6F83" w14:textId="41C709F4" w:rsidR="00307C5F" w:rsidRPr="000C5222" w:rsidRDefault="00307C5F" w:rsidP="007D6D3E">
      <w:pPr>
        <w:pStyle w:val="proccode"/>
      </w:pPr>
      <w:r w:rsidRPr="000C5222">
        <w:t>private ValidationTestGroup createTestGroup(AboutAnnouncement aboutAnnouncement)</w:t>
      </w:r>
    </w:p>
    <w:p w14:paraId="54FBBB65" w14:textId="77777777" w:rsidR="00307C5F" w:rsidRPr="000C5222" w:rsidRDefault="00307C5F" w:rsidP="007D6D3E">
      <w:pPr>
        <w:pStyle w:val="proccode"/>
      </w:pPr>
      <w:r w:rsidRPr="000C5222">
        <w:t>{</w:t>
      </w:r>
    </w:p>
    <w:p w14:paraId="19BFE0F7" w14:textId="5FC7EDA5" w:rsidR="00CF467E" w:rsidRPr="000C5222" w:rsidRDefault="00307C5F" w:rsidP="00872113">
      <w:pPr>
        <w:pStyle w:val="proccode"/>
        <w:ind w:left="2880" w:hanging="720"/>
      </w:pPr>
      <w:r w:rsidRPr="000C5222">
        <w:t>Class&lt;? extends ValidationTestCase&gt; validationTestCaseClass = SampleTestSuite.class;</w:t>
      </w:r>
    </w:p>
    <w:p w14:paraId="712610C2" w14:textId="13F4B64D" w:rsidR="00CF467E" w:rsidRPr="000C5222" w:rsidRDefault="00307C5F" w:rsidP="00872113">
      <w:pPr>
        <w:pStyle w:val="proccode"/>
        <w:ind w:left="2880" w:hanging="720"/>
      </w:pPr>
      <w:r w:rsidRPr="000C5222">
        <w:t>ValidationSuite validationSuite = validationTestCaseClass.getAnnotation(ValidationSuite.class);</w:t>
      </w:r>
    </w:p>
    <w:p w14:paraId="5C5DE90C" w14:textId="0C989DE0" w:rsidR="00CF467E" w:rsidRPr="000C5222" w:rsidRDefault="00307C5F" w:rsidP="00CF467E">
      <w:pPr>
        <w:pStyle w:val="proccode"/>
        <w:ind w:left="2160"/>
      </w:pPr>
      <w:r w:rsidRPr="000C5222">
        <w:t>String testGroupId = validationSuite.name();</w:t>
      </w:r>
    </w:p>
    <w:p w14:paraId="19C253E5" w14:textId="2AA66605" w:rsidR="00CF467E" w:rsidRPr="000C5222" w:rsidRDefault="00307C5F" w:rsidP="00872113">
      <w:pPr>
        <w:pStyle w:val="proccode"/>
        <w:ind w:left="2880" w:hanging="720"/>
      </w:pPr>
      <w:r w:rsidRPr="000C5222">
        <w:t>ValidationTestGroup testGroup = new ValidationTestGroup(testGroupId, aboutAnnouncement);</w:t>
      </w:r>
    </w:p>
    <w:p w14:paraId="5D60769A" w14:textId="62B7D72F" w:rsidR="00307C5F" w:rsidRPr="000C5222" w:rsidRDefault="00307C5F" w:rsidP="00872113">
      <w:pPr>
        <w:pStyle w:val="proccode"/>
        <w:ind w:left="2880" w:hanging="720"/>
      </w:pPr>
      <w:r w:rsidRPr="000C5222">
        <w:t>addTestItemsToGroupFromAnnotations(testGroup, validationTestCaseClass);</w:t>
      </w:r>
    </w:p>
    <w:p w14:paraId="58B2E9C1" w14:textId="77777777" w:rsidR="00307C5F" w:rsidRPr="000C5222" w:rsidRDefault="00307C5F" w:rsidP="00CF467E">
      <w:pPr>
        <w:pStyle w:val="proccode"/>
        <w:ind w:left="2160"/>
      </w:pPr>
    </w:p>
    <w:p w14:paraId="62BE7BF6" w14:textId="0E7F8DF5" w:rsidR="00307C5F" w:rsidRPr="000C5222" w:rsidRDefault="00307C5F" w:rsidP="00CF467E">
      <w:pPr>
        <w:pStyle w:val="proccode"/>
        <w:ind w:left="2160"/>
      </w:pPr>
      <w:r w:rsidRPr="000C5222">
        <w:t>return testGroup;</w:t>
      </w:r>
    </w:p>
    <w:p w14:paraId="4E58A73B" w14:textId="40A666F5" w:rsidR="00AB490E" w:rsidRPr="000C5222" w:rsidRDefault="00307C5F" w:rsidP="007D6D3E">
      <w:pPr>
        <w:pStyle w:val="proccode"/>
      </w:pPr>
      <w:r w:rsidRPr="000C5222">
        <w:t>}</w:t>
      </w:r>
    </w:p>
    <w:p w14:paraId="73921B01" w14:textId="4722F351" w:rsidR="007D6D3E" w:rsidRDefault="007D6D3E" w:rsidP="007D6D3E">
      <w:pPr>
        <w:pStyle w:val="notetext"/>
      </w:pPr>
      <w:r>
        <w:lastRenderedPageBreak/>
        <w:t>NOTE</w:t>
      </w:r>
    </w:p>
    <w:p w14:paraId="1A670089" w14:textId="622E9AAF" w:rsidR="003934B6" w:rsidRDefault="003934B6" w:rsidP="007D6D3E">
      <w:pPr>
        <w:pStyle w:val="notetextbody"/>
      </w:pPr>
      <w:r>
        <w:t xml:space="preserve">The addTestItemsToGroupFromAnnotations() method should take care of creating </w:t>
      </w:r>
      <w:r w:rsidRPr="00AB490E">
        <w:rPr>
          <w:i/>
        </w:rPr>
        <w:t>org.alljoyn.validati</w:t>
      </w:r>
      <w:r>
        <w:rPr>
          <w:i/>
        </w:rPr>
        <w:t xml:space="preserve">on.framework.ValidationTestItem </w:t>
      </w:r>
      <w:r>
        <w:t xml:space="preserve">objects and adding them to </w:t>
      </w:r>
      <w:r w:rsidRPr="00AB490E">
        <w:rPr>
          <w:i/>
        </w:rPr>
        <w:t>ValidationTestGroup</w:t>
      </w:r>
      <w:r>
        <w:rPr>
          <w:i/>
        </w:rPr>
        <w:t xml:space="preserve"> </w:t>
      </w:r>
      <w:r>
        <w:t>object.</w:t>
      </w:r>
    </w:p>
    <w:p w14:paraId="0C01144A" w14:textId="07687ED5" w:rsidR="003934B6" w:rsidRPr="000C5222" w:rsidRDefault="003934B6" w:rsidP="00872113">
      <w:pPr>
        <w:pStyle w:val="proccode"/>
        <w:ind w:left="2160" w:hanging="720"/>
      </w:pPr>
      <w:r w:rsidRPr="000C5222">
        <w:t>private void addTestItemsToGroupFromAnnotations(ValidationTestGroup testGroup, Class&lt;? extends ValidationTestCase&gt; validationTestCaseClass)</w:t>
      </w:r>
    </w:p>
    <w:p w14:paraId="215735BE" w14:textId="20740E49" w:rsidR="003934B6" w:rsidRPr="000C5222" w:rsidRDefault="003934B6" w:rsidP="007D6D3E">
      <w:pPr>
        <w:pStyle w:val="proccode"/>
      </w:pPr>
      <w:r w:rsidRPr="000C5222">
        <w:t>{</w:t>
      </w:r>
    </w:p>
    <w:p w14:paraId="100D24EC" w14:textId="77777777" w:rsidR="0090312A" w:rsidRPr="000C5222" w:rsidRDefault="0090312A" w:rsidP="007D6D3E">
      <w:pPr>
        <w:pStyle w:val="proccode"/>
      </w:pPr>
      <w:r w:rsidRPr="000C5222">
        <w:tab/>
        <w:t>Method[] methods = validationTestCaseClass.getMethods();</w:t>
      </w:r>
    </w:p>
    <w:p w14:paraId="634E2CED" w14:textId="77777777" w:rsidR="0090312A" w:rsidRPr="000C5222" w:rsidRDefault="0090312A" w:rsidP="00872113">
      <w:pPr>
        <w:pStyle w:val="proccode"/>
        <w:ind w:firstLine="720"/>
      </w:pPr>
      <w:r w:rsidRPr="000C5222">
        <w:t>List&lt;Method&gt; testMethods = new ArrayList&lt;Method&gt;();</w:t>
      </w:r>
    </w:p>
    <w:p w14:paraId="491E6CF8" w14:textId="77777777" w:rsidR="0090312A" w:rsidRPr="000C5222" w:rsidRDefault="0090312A" w:rsidP="007D6D3E">
      <w:pPr>
        <w:pStyle w:val="proccode"/>
      </w:pPr>
    </w:p>
    <w:p w14:paraId="2F473D03" w14:textId="77777777" w:rsidR="0090312A" w:rsidRPr="000C5222" w:rsidRDefault="0090312A" w:rsidP="00872113">
      <w:pPr>
        <w:pStyle w:val="proccode"/>
        <w:ind w:firstLine="720"/>
      </w:pPr>
      <w:r w:rsidRPr="000C5222">
        <w:t>for (Method method : methods)</w:t>
      </w:r>
    </w:p>
    <w:p w14:paraId="5AFC6A8A" w14:textId="77777777" w:rsidR="0090312A" w:rsidRPr="000C5222" w:rsidRDefault="0090312A" w:rsidP="00872113">
      <w:pPr>
        <w:pStyle w:val="proccode"/>
        <w:ind w:firstLine="720"/>
      </w:pPr>
      <w:r w:rsidRPr="000C5222">
        <w:t>{</w:t>
      </w:r>
    </w:p>
    <w:p w14:paraId="209010CB" w14:textId="1DE68BAB" w:rsidR="0090312A" w:rsidRPr="000C5222" w:rsidRDefault="0090312A" w:rsidP="00872113">
      <w:pPr>
        <w:pStyle w:val="proccode"/>
        <w:ind w:left="3600" w:hanging="720"/>
      </w:pPr>
      <w:r w:rsidRPr="000C5222">
        <w:t>ValidationTest validationTest = method.getAnnotation(ValidationTest.class);</w:t>
      </w:r>
    </w:p>
    <w:p w14:paraId="51E0FB5C" w14:textId="0851BC82" w:rsidR="0090312A" w:rsidRPr="000C5222" w:rsidRDefault="0090312A" w:rsidP="00872113">
      <w:pPr>
        <w:pStyle w:val="proccode"/>
        <w:ind w:left="2160" w:firstLine="720"/>
      </w:pPr>
      <w:r w:rsidRPr="000C5222">
        <w:t>Disabled disabled = method.getAnnotation(Disabled.class);</w:t>
      </w:r>
    </w:p>
    <w:p w14:paraId="3F17DA6E" w14:textId="77777777" w:rsidR="0090312A" w:rsidRPr="000C5222" w:rsidRDefault="0090312A" w:rsidP="007D6D3E">
      <w:pPr>
        <w:pStyle w:val="proccode"/>
      </w:pPr>
    </w:p>
    <w:p w14:paraId="112377EB" w14:textId="1DE18BC6" w:rsidR="0090312A" w:rsidRPr="000C5222" w:rsidRDefault="0090312A" w:rsidP="007D6D3E">
      <w:pPr>
        <w:pStyle w:val="proccode"/>
      </w:pPr>
      <w:r w:rsidRPr="000C5222">
        <w:t xml:space="preserve">    </w:t>
      </w:r>
      <w:r w:rsidRPr="000C5222">
        <w:tab/>
      </w:r>
      <w:r w:rsidRPr="000C5222">
        <w:tab/>
        <w:t>if ((validationTest != null) &amp;&amp; (disabled == null))</w:t>
      </w:r>
    </w:p>
    <w:p w14:paraId="18BC3090" w14:textId="70BBF21C" w:rsidR="0090312A" w:rsidRPr="000C5222" w:rsidRDefault="0090312A" w:rsidP="007D6D3E">
      <w:pPr>
        <w:pStyle w:val="proccode"/>
      </w:pPr>
      <w:r w:rsidRPr="000C5222">
        <w:t xml:space="preserve">   </w:t>
      </w:r>
      <w:r w:rsidRPr="000C5222">
        <w:tab/>
        <w:t xml:space="preserve"> </w:t>
      </w:r>
      <w:r w:rsidRPr="000C5222">
        <w:tab/>
        <w:t>{</w:t>
      </w:r>
    </w:p>
    <w:p w14:paraId="069FD504" w14:textId="42B9887D" w:rsidR="0090312A" w:rsidRPr="000C5222" w:rsidRDefault="0090312A" w:rsidP="007D6D3E">
      <w:pPr>
        <w:pStyle w:val="proccode"/>
      </w:pPr>
      <w:r w:rsidRPr="000C5222">
        <w:t xml:space="preserve">       </w:t>
      </w:r>
      <w:r w:rsidRPr="000C5222">
        <w:tab/>
      </w:r>
      <w:r w:rsidRPr="000C5222">
        <w:tab/>
        <w:t>testMethods.add(method);</w:t>
      </w:r>
    </w:p>
    <w:p w14:paraId="3CBB9F9E" w14:textId="62BB18E7" w:rsidR="0090312A" w:rsidRPr="000C5222" w:rsidRDefault="0090312A" w:rsidP="007D6D3E">
      <w:pPr>
        <w:pStyle w:val="proccode"/>
      </w:pPr>
      <w:r w:rsidRPr="000C5222">
        <w:t xml:space="preserve">    </w:t>
      </w:r>
      <w:r w:rsidRPr="000C5222">
        <w:tab/>
      </w:r>
      <w:r w:rsidRPr="000C5222">
        <w:tab/>
        <w:t>}</w:t>
      </w:r>
    </w:p>
    <w:p w14:paraId="04E74DD7" w14:textId="77777777" w:rsidR="0090312A" w:rsidRPr="000C5222" w:rsidRDefault="0090312A" w:rsidP="00872113">
      <w:pPr>
        <w:pStyle w:val="proccode"/>
        <w:ind w:firstLine="720"/>
      </w:pPr>
      <w:r w:rsidRPr="000C5222">
        <w:t>}</w:t>
      </w:r>
    </w:p>
    <w:p w14:paraId="38A1D1A0" w14:textId="77777777" w:rsidR="0090312A" w:rsidRPr="000C5222" w:rsidRDefault="0090312A" w:rsidP="007D6D3E">
      <w:pPr>
        <w:pStyle w:val="proccode"/>
      </w:pPr>
    </w:p>
    <w:p w14:paraId="32F3BA85" w14:textId="77777777" w:rsidR="0090312A" w:rsidRPr="000C5222" w:rsidRDefault="0090312A" w:rsidP="00872113">
      <w:pPr>
        <w:pStyle w:val="proccode"/>
        <w:ind w:firstLine="720"/>
      </w:pPr>
      <w:r w:rsidRPr="000C5222">
        <w:t>Collections.sort(testMethods, sampleTestComparator);</w:t>
      </w:r>
    </w:p>
    <w:p w14:paraId="4B476086" w14:textId="77777777" w:rsidR="0090312A" w:rsidRPr="000C5222" w:rsidRDefault="0090312A" w:rsidP="007D6D3E">
      <w:pPr>
        <w:pStyle w:val="proccode"/>
      </w:pPr>
      <w:r w:rsidRPr="000C5222">
        <w:tab/>
      </w:r>
      <w:r w:rsidRPr="000C5222">
        <w:tab/>
      </w:r>
    </w:p>
    <w:p w14:paraId="0C4ED737" w14:textId="77777777" w:rsidR="0090312A" w:rsidRPr="000C5222" w:rsidRDefault="0090312A" w:rsidP="00872113">
      <w:pPr>
        <w:pStyle w:val="proccode"/>
        <w:ind w:firstLine="720"/>
      </w:pPr>
      <w:r w:rsidRPr="000C5222">
        <w:t>for (Method testMethod : testMethods)</w:t>
      </w:r>
    </w:p>
    <w:p w14:paraId="47A306FC" w14:textId="77777777" w:rsidR="0090312A" w:rsidRPr="000C5222" w:rsidRDefault="0090312A" w:rsidP="00872113">
      <w:pPr>
        <w:pStyle w:val="proccode"/>
        <w:ind w:firstLine="720"/>
      </w:pPr>
      <w:r w:rsidRPr="000C5222">
        <w:t>{</w:t>
      </w:r>
    </w:p>
    <w:p w14:paraId="544FDF9E" w14:textId="0FD55D49" w:rsidR="0090312A" w:rsidRPr="000C5222" w:rsidRDefault="0090312A" w:rsidP="00872113">
      <w:pPr>
        <w:pStyle w:val="proccode"/>
        <w:ind w:left="3600" w:hanging="720"/>
      </w:pPr>
      <w:r w:rsidRPr="000C5222">
        <w:t xml:space="preserve">ValidationTestItem testItem = new ValidationTestItem(validationTest.name(), validationTestCaseClass.getName(), testMethod.getName(), validationTest.timeout());        </w:t>
      </w:r>
    </w:p>
    <w:p w14:paraId="174283B9" w14:textId="17EEB1C7" w:rsidR="0090312A" w:rsidRPr="000C5222" w:rsidRDefault="0090312A" w:rsidP="007D6D3E">
      <w:pPr>
        <w:pStyle w:val="proccode"/>
      </w:pPr>
      <w:r w:rsidRPr="000C5222">
        <w:t xml:space="preserve">    </w:t>
      </w:r>
      <w:r w:rsidRPr="000C5222">
        <w:tab/>
      </w:r>
      <w:r w:rsidRPr="000C5222">
        <w:tab/>
        <w:t>testGroup.addTestItem(testItem);</w:t>
      </w:r>
    </w:p>
    <w:p w14:paraId="46721301" w14:textId="6DC40315" w:rsidR="0090312A" w:rsidRPr="000C5222" w:rsidRDefault="0090312A" w:rsidP="00872113">
      <w:pPr>
        <w:pStyle w:val="proccode"/>
        <w:ind w:firstLine="720"/>
      </w:pPr>
      <w:r w:rsidRPr="000C5222">
        <w:t>}</w:t>
      </w:r>
    </w:p>
    <w:p w14:paraId="1B2FFE9F" w14:textId="0F5C8F1B" w:rsidR="0090312A" w:rsidRPr="000C5222" w:rsidRDefault="0090312A" w:rsidP="007D6D3E">
      <w:pPr>
        <w:pStyle w:val="proccode"/>
      </w:pPr>
      <w:r w:rsidRPr="000C5222">
        <w:t>}</w:t>
      </w:r>
    </w:p>
    <w:p w14:paraId="5F36FDB4" w14:textId="10360C91" w:rsidR="00F75A5E" w:rsidRDefault="000C5222" w:rsidP="000C5222">
      <w:pPr>
        <w:pStyle w:val="body"/>
      </w:pPr>
      <w:r>
        <w:t>The</w:t>
      </w:r>
      <w:r w:rsidR="006F7F23">
        <w:t xml:space="preserve"> </w:t>
      </w:r>
      <w:r w:rsidR="006F7F23" w:rsidRPr="006F7F23">
        <w:rPr>
          <w:i/>
        </w:rPr>
        <w:t>Collections.sort(testMethods, sampleTestComparator)</w:t>
      </w:r>
      <w:r w:rsidR="006F7F23">
        <w:t xml:space="preserve"> </w:t>
      </w:r>
      <w:r w:rsidR="003B7549">
        <w:t>sequences</w:t>
      </w:r>
      <w:r w:rsidR="00901DBA">
        <w:t xml:space="preserve"> the</w:t>
      </w:r>
      <w:r w:rsidR="006F7F23">
        <w:t xml:space="preserve"> tests as per the values specified in the order field of </w:t>
      </w:r>
      <w:r w:rsidR="006F7F23" w:rsidRPr="006F7F23">
        <w:rPr>
          <w:i/>
        </w:rPr>
        <w:t>ValidationTest</w:t>
      </w:r>
      <w:r w:rsidR="006F7F23">
        <w:t xml:space="preserve"> annotation.</w:t>
      </w:r>
    </w:p>
    <w:p w14:paraId="22DD514E" w14:textId="77777777" w:rsidR="007D6D3E" w:rsidRDefault="007D6D3E" w:rsidP="000C5222">
      <w:pPr>
        <w:pStyle w:val="body"/>
      </w:pPr>
    </w:p>
    <w:p w14:paraId="04D84043" w14:textId="77777777" w:rsidR="00330E55" w:rsidRPr="00872113" w:rsidRDefault="00330E55" w:rsidP="00872113">
      <w:pPr>
        <w:pStyle w:val="body"/>
      </w:pPr>
    </w:p>
    <w:p w14:paraId="77260BC0" w14:textId="77777777" w:rsidR="00330E55" w:rsidRPr="00872113" w:rsidRDefault="00330E55" w:rsidP="00872113">
      <w:pPr>
        <w:pStyle w:val="body"/>
      </w:pPr>
    </w:p>
    <w:p w14:paraId="099DB48C" w14:textId="77777777" w:rsidR="00330E55" w:rsidRPr="00872113" w:rsidRDefault="00330E55" w:rsidP="00872113">
      <w:pPr>
        <w:pStyle w:val="body"/>
      </w:pPr>
    </w:p>
    <w:p w14:paraId="022412A4" w14:textId="77777777" w:rsidR="00330E55" w:rsidRPr="00872113" w:rsidRDefault="00330E55" w:rsidP="00872113">
      <w:pPr>
        <w:pStyle w:val="body"/>
      </w:pPr>
    </w:p>
    <w:p w14:paraId="3CEBBE66" w14:textId="77777777" w:rsidR="00330E55" w:rsidRDefault="00330E55" w:rsidP="000C5222">
      <w:pPr>
        <w:pStyle w:val="body"/>
      </w:pPr>
    </w:p>
    <w:p w14:paraId="6F396000" w14:textId="6C134814" w:rsidR="00870318" w:rsidDel="00824A70" w:rsidRDefault="00870318">
      <w:pPr>
        <w:pStyle w:val="body"/>
        <w:rPr>
          <w:del w:id="19" w:author="Qualcomm User" w:date="2014-02-21T11:42:00Z"/>
        </w:rPr>
        <w:sectPr w:rsidR="00870318" w:rsidDel="00824A70" w:rsidSect="0050321A"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E063CEE" w14:textId="0998D078" w:rsidR="000A4D1A" w:rsidRDefault="000A4D1A" w:rsidP="000A4D1A">
      <w:pPr>
        <w:pStyle w:val="Heading1"/>
        <w:numPr>
          <w:ilvl w:val="0"/>
          <w:numId w:val="1"/>
        </w:numPr>
      </w:pPr>
      <w:bookmarkStart w:id="20" w:name="_Toc382223675"/>
      <w:r>
        <w:lastRenderedPageBreak/>
        <w:t xml:space="preserve">Useful </w:t>
      </w:r>
      <w:r w:rsidR="005408CF">
        <w:t>t</w:t>
      </w:r>
      <w:r>
        <w:t>echniques</w:t>
      </w:r>
      <w:bookmarkEnd w:id="20"/>
    </w:p>
    <w:p w14:paraId="7A76CC24" w14:textId="2CBDDDB0" w:rsidR="000A4D1A" w:rsidRDefault="00314C05" w:rsidP="000A4D1A">
      <w:pPr>
        <w:pStyle w:val="body"/>
      </w:pPr>
      <w:r>
        <w:t>This section provides helpful techniques for w</w:t>
      </w:r>
      <w:r w:rsidR="000A4D1A">
        <w:t>riting test</w:t>
      </w:r>
      <w:r w:rsidR="00721D09">
        <w:t xml:space="preserve"> cases.</w:t>
      </w:r>
    </w:p>
    <w:p w14:paraId="03855E7D" w14:textId="377C5BFB" w:rsidR="000A4D1A" w:rsidRDefault="000A4D1A" w:rsidP="000A4D1A">
      <w:pPr>
        <w:pStyle w:val="Heading2"/>
      </w:pPr>
      <w:bookmarkStart w:id="21" w:name="_Toc382223676"/>
      <w:r>
        <w:t xml:space="preserve">Handling </w:t>
      </w:r>
      <w:r w:rsidR="00314C05">
        <w:t>asynchronous e</w:t>
      </w:r>
      <w:r>
        <w:t>vents</w:t>
      </w:r>
      <w:bookmarkEnd w:id="21"/>
    </w:p>
    <w:p w14:paraId="0880282E" w14:textId="248E305B" w:rsidR="00891F7B" w:rsidRDefault="00891F7B" w:rsidP="000C5222">
      <w:pPr>
        <w:pStyle w:val="body"/>
      </w:pPr>
      <w:r w:rsidRPr="00891F7B">
        <w:t>The test case executes synchronously in a single thread</w:t>
      </w:r>
      <w:r>
        <w:t xml:space="preserve">. Sometimes </w:t>
      </w:r>
      <w:r w:rsidR="00DD561C">
        <w:t xml:space="preserve">a test case must </w:t>
      </w:r>
      <w:r w:rsidRPr="00891F7B">
        <w:t>wait for oth</w:t>
      </w:r>
      <w:r>
        <w:t xml:space="preserve">er events to occur before test execution can proceed. </w:t>
      </w:r>
      <w:r w:rsidR="00DD561C">
        <w:t xml:space="preserve">The following design </w:t>
      </w:r>
      <w:r w:rsidRPr="00891F7B">
        <w:t xml:space="preserve">provides </w:t>
      </w:r>
      <w:r>
        <w:t xml:space="preserve">a technique </w:t>
      </w:r>
      <w:r w:rsidRPr="00891F7B">
        <w:t>for waiting for something to happen</w:t>
      </w:r>
      <w:r w:rsidR="00160951">
        <w:t>,</w:t>
      </w:r>
      <w:r w:rsidRPr="00891F7B">
        <w:t xml:space="preserve"> and retrieving details on what happened.</w:t>
      </w:r>
    </w:p>
    <w:p w14:paraId="795FED48" w14:textId="3170D2C6" w:rsidR="00160951" w:rsidRDefault="00BC4FB9" w:rsidP="00160951">
      <w:pPr>
        <w:pStyle w:val="Heading3"/>
      </w:pPr>
      <w:bookmarkStart w:id="22" w:name="_Toc382223677"/>
      <w:r>
        <w:t>Create a handler cl</w:t>
      </w:r>
      <w:r w:rsidR="00160951">
        <w:t>ass that will handle the event</w:t>
      </w:r>
      <w:bookmarkEnd w:id="22"/>
    </w:p>
    <w:p w14:paraId="2BBD416A" w14:textId="77777777" w:rsidR="00B77019" w:rsidRDefault="00BC4FB9" w:rsidP="000C5222">
      <w:pPr>
        <w:pStyle w:val="body"/>
      </w:pPr>
      <w:r>
        <w:t>The handler class will maintain an internal optionally bounded blocking queue</w:t>
      </w:r>
      <w:r w:rsidR="00AE5269">
        <w:t xml:space="preserve"> </w:t>
      </w:r>
      <w:r w:rsidR="00B77019">
        <w:t xml:space="preserve">that </w:t>
      </w:r>
      <w:r w:rsidR="00AE5269">
        <w:t>hold</w:t>
      </w:r>
      <w:r w:rsidR="00B77019">
        <w:t>s</w:t>
      </w:r>
      <w:r w:rsidR="00AE5269">
        <w:t xml:space="preserve"> the events</w:t>
      </w:r>
      <w:r>
        <w:t xml:space="preserve">. </w:t>
      </w:r>
      <w:r w:rsidR="00AE5269">
        <w:t xml:space="preserve">The handler class </w:t>
      </w:r>
      <w:r w:rsidR="00B77019">
        <w:t xml:space="preserve">must </w:t>
      </w:r>
      <w:r w:rsidR="00AE5269">
        <w:t>expose a public method</w:t>
      </w:r>
      <w:r w:rsidR="00B77019">
        <w:t xml:space="preserve"> that is </w:t>
      </w:r>
      <w:r w:rsidR="00AE5269">
        <w:t xml:space="preserve">invoked by the event publisher. </w:t>
      </w:r>
      <w:r>
        <w:t>When an event is received</w:t>
      </w:r>
      <w:r w:rsidR="00AE5269">
        <w:t xml:space="preserve"> from the publisher</w:t>
      </w:r>
      <w:r>
        <w:t xml:space="preserve">, the event is added </w:t>
      </w:r>
      <w:r w:rsidR="00AE5269">
        <w:t xml:space="preserve">to the queue. </w:t>
      </w:r>
    </w:p>
    <w:p w14:paraId="0117B771" w14:textId="2DFA6C59" w:rsidR="00BC4FB9" w:rsidRDefault="00AE5269" w:rsidP="000C5222">
      <w:pPr>
        <w:pStyle w:val="body"/>
      </w:pPr>
      <w:r>
        <w:t xml:space="preserve">The handler class </w:t>
      </w:r>
      <w:r w:rsidR="00B77019">
        <w:t xml:space="preserve">must </w:t>
      </w:r>
      <w:r>
        <w:t>also expose another method for event receivers to get the event. Whenever this method is invoked, the event is polled from the queue and returned to the receiver.</w:t>
      </w:r>
      <w:r w:rsidR="002A284B">
        <w:t xml:space="preserve"> The same instance of handler class is used by both the event publisher and event subscriber.</w:t>
      </w:r>
    </w:p>
    <w:p w14:paraId="62DA9968" w14:textId="77777777" w:rsidR="00AE5269" w:rsidRPr="00AE5269" w:rsidRDefault="00AE5269" w:rsidP="00EA6AE4">
      <w:pPr>
        <w:pStyle w:val="code"/>
      </w:pPr>
      <w:r>
        <w:tab/>
      </w:r>
      <w:r w:rsidRPr="00AE5269">
        <w:t>public class EventHandler</w:t>
      </w:r>
    </w:p>
    <w:p w14:paraId="773C23A3" w14:textId="77777777" w:rsidR="00AE5269" w:rsidRPr="00AE5269" w:rsidRDefault="00AE5269" w:rsidP="00B46E44">
      <w:pPr>
        <w:pStyle w:val="code"/>
        <w:tabs>
          <w:tab w:val="clear" w:pos="720"/>
        </w:tabs>
        <w:ind w:left="1440"/>
      </w:pPr>
      <w:r w:rsidRPr="00AE5269">
        <w:t>{</w:t>
      </w:r>
    </w:p>
    <w:p w14:paraId="593023E4" w14:textId="6B6CE1B2" w:rsidR="00AE5269" w:rsidRPr="00AE5269" w:rsidRDefault="00AE5269" w:rsidP="00B46E44">
      <w:pPr>
        <w:pStyle w:val="code"/>
        <w:tabs>
          <w:tab w:val="clear" w:pos="720"/>
        </w:tabs>
        <w:ind w:left="2160" w:hanging="360"/>
      </w:pPr>
      <w:r w:rsidRPr="00AE5269">
        <w:t>private LinkedBlockingDeque&lt;Object&gt; eventQueue = new LinkedBlockingDeque&lt;Object&gt;();</w:t>
      </w:r>
    </w:p>
    <w:p w14:paraId="26DDCF73" w14:textId="77777777" w:rsidR="00AE5269" w:rsidRPr="00AE5269" w:rsidRDefault="00AE5269" w:rsidP="00EA6AE4">
      <w:pPr>
        <w:pStyle w:val="code"/>
      </w:pPr>
      <w:r w:rsidRPr="00AE5269">
        <w:t xml:space="preserve">  </w:t>
      </w:r>
    </w:p>
    <w:p w14:paraId="266C3EA7" w14:textId="115D9059" w:rsidR="00AE5269" w:rsidRPr="00AE5269" w:rsidRDefault="00AE5269" w:rsidP="00B46E44">
      <w:pPr>
        <w:pStyle w:val="code"/>
        <w:tabs>
          <w:tab w:val="clear" w:pos="720"/>
        </w:tabs>
        <w:ind w:left="1800"/>
      </w:pPr>
      <w:r w:rsidRPr="00AE5269">
        <w:t>public void handleEvent(Object object)</w:t>
      </w:r>
    </w:p>
    <w:p w14:paraId="21AC5846" w14:textId="1E392076" w:rsidR="00AE5269" w:rsidRPr="00AE5269" w:rsidRDefault="00AE5269" w:rsidP="00B46E44">
      <w:pPr>
        <w:pStyle w:val="code"/>
        <w:tabs>
          <w:tab w:val="clear" w:pos="720"/>
        </w:tabs>
        <w:ind w:left="1800"/>
      </w:pPr>
      <w:r w:rsidRPr="00AE5269">
        <w:t>{</w:t>
      </w:r>
    </w:p>
    <w:p w14:paraId="6BC33378" w14:textId="0AEE785D" w:rsidR="00AE5269" w:rsidRPr="00AE5269" w:rsidRDefault="00AE5269" w:rsidP="00EA6AE4">
      <w:pPr>
        <w:pStyle w:val="code"/>
      </w:pPr>
      <w:r w:rsidRPr="00AE5269">
        <w:t xml:space="preserve">        </w:t>
      </w:r>
      <w:r w:rsidRPr="00AE5269">
        <w:tab/>
        <w:t>eventQueue.add(object);</w:t>
      </w:r>
    </w:p>
    <w:p w14:paraId="3A9A6BB8" w14:textId="798C4FF0" w:rsidR="00AE5269" w:rsidRPr="00AE5269" w:rsidRDefault="00AE5269" w:rsidP="00B46E44">
      <w:pPr>
        <w:pStyle w:val="code"/>
        <w:tabs>
          <w:tab w:val="clear" w:pos="720"/>
        </w:tabs>
        <w:ind w:left="1800"/>
      </w:pPr>
      <w:r w:rsidRPr="00AE5269">
        <w:t>}</w:t>
      </w:r>
    </w:p>
    <w:p w14:paraId="512345B0" w14:textId="77777777" w:rsidR="00AE5269" w:rsidRPr="00AE5269" w:rsidRDefault="00AE5269" w:rsidP="00EA6AE4">
      <w:pPr>
        <w:pStyle w:val="code"/>
      </w:pPr>
    </w:p>
    <w:p w14:paraId="51355497" w14:textId="4B36B281" w:rsidR="00AE5269" w:rsidRPr="00AE5269" w:rsidRDefault="00AE5269" w:rsidP="00B46E44">
      <w:pPr>
        <w:pStyle w:val="code"/>
        <w:tabs>
          <w:tab w:val="clear" w:pos="720"/>
          <w:tab w:val="clear" w:pos="1440"/>
        </w:tabs>
        <w:ind w:left="2160" w:hanging="360"/>
      </w:pPr>
      <w:r w:rsidRPr="00AE5269">
        <w:t>public Object waitForNextEvent(long timeout, TimeUnit unit) throws InterruptedException</w:t>
      </w:r>
    </w:p>
    <w:p w14:paraId="05FB1507" w14:textId="3696B54E" w:rsidR="00AE5269" w:rsidRPr="00AE5269" w:rsidRDefault="00AE5269" w:rsidP="00B46E44">
      <w:pPr>
        <w:pStyle w:val="code"/>
        <w:tabs>
          <w:tab w:val="clear" w:pos="720"/>
        </w:tabs>
        <w:ind w:left="1800"/>
      </w:pPr>
      <w:r w:rsidRPr="00AE5269">
        <w:t>{</w:t>
      </w:r>
    </w:p>
    <w:p w14:paraId="0C625DCD" w14:textId="4EB633DF" w:rsidR="00AE5269" w:rsidRPr="00AE5269" w:rsidRDefault="00AE5269" w:rsidP="00EA6AE4">
      <w:pPr>
        <w:pStyle w:val="code"/>
      </w:pPr>
      <w:r w:rsidRPr="00AE5269">
        <w:t xml:space="preserve">        </w:t>
      </w:r>
      <w:r w:rsidRPr="00AE5269">
        <w:tab/>
        <w:t>return eventQueue.poll(timeout, unit);</w:t>
      </w:r>
    </w:p>
    <w:p w14:paraId="34B5340D" w14:textId="387E2836" w:rsidR="00AE5269" w:rsidRPr="00AE5269" w:rsidRDefault="00AE5269" w:rsidP="00B46E44">
      <w:pPr>
        <w:pStyle w:val="code"/>
        <w:tabs>
          <w:tab w:val="clear" w:pos="720"/>
          <w:tab w:val="left" w:pos="1530"/>
        </w:tabs>
        <w:ind w:left="1800"/>
      </w:pPr>
      <w:r w:rsidRPr="00AE5269">
        <w:t>}</w:t>
      </w:r>
    </w:p>
    <w:p w14:paraId="360B45E6" w14:textId="269AA181" w:rsidR="00AE5269" w:rsidRDefault="00AE5269" w:rsidP="00B46E44">
      <w:pPr>
        <w:pStyle w:val="code"/>
        <w:tabs>
          <w:tab w:val="clear" w:pos="720"/>
        </w:tabs>
        <w:ind w:left="1440"/>
      </w:pPr>
      <w:r w:rsidRPr="00AE5269">
        <w:t>}</w:t>
      </w:r>
    </w:p>
    <w:p w14:paraId="439D6CFF" w14:textId="77849950" w:rsidR="002619B5" w:rsidRDefault="001D4A82" w:rsidP="000C5222">
      <w:pPr>
        <w:pStyle w:val="body"/>
      </w:pPr>
      <w:r>
        <w:t xml:space="preserve">The </w:t>
      </w:r>
      <w:r w:rsidRPr="00F22BCB">
        <w:rPr>
          <w:i/>
        </w:rPr>
        <w:t>waitForNextEvent()</w:t>
      </w:r>
      <w:r>
        <w:t xml:space="preserve"> method will time</w:t>
      </w:r>
      <w:r w:rsidR="00B77019">
        <w:t xml:space="preserve"> </w:t>
      </w:r>
      <w:r>
        <w:t>out if no event is received within the timeout duration</w:t>
      </w:r>
      <w:r w:rsidR="00721D09">
        <w:t xml:space="preserve"> specified in the call</w:t>
      </w:r>
      <w:r>
        <w:t xml:space="preserve">. </w:t>
      </w:r>
      <w:r w:rsidR="00F22BCB" w:rsidRPr="00F22BCB">
        <w:t>The reason for waiting</w:t>
      </w:r>
      <w:r w:rsidR="00F22BCB">
        <w:t xml:space="preserve"> only a specific </w:t>
      </w:r>
      <w:r w:rsidR="002619B5">
        <w:t>length</w:t>
      </w:r>
      <w:r w:rsidR="00F22BCB">
        <w:t xml:space="preserve"> of time</w:t>
      </w:r>
      <w:r w:rsidR="00F22BCB" w:rsidRPr="00F22BCB">
        <w:t xml:space="preserve"> is that it allows the test case to fail sooner if the expected event doesn’t </w:t>
      </w:r>
      <w:r w:rsidR="004708BE">
        <w:t>occur</w:t>
      </w:r>
      <w:r w:rsidR="00F22BCB" w:rsidRPr="00F22BCB">
        <w:t xml:space="preserve"> in the expected time (versus waiting for the test case to time out). </w:t>
      </w:r>
    </w:p>
    <w:p w14:paraId="0BCEB951" w14:textId="198A87D3" w:rsidR="00DF1C78" w:rsidRDefault="00F22BCB" w:rsidP="000C5222">
      <w:pPr>
        <w:pStyle w:val="body"/>
      </w:pPr>
      <w:r w:rsidRPr="00F22BCB">
        <w:t>If the expectation is that a particular event will happen within a particular time frame</w:t>
      </w:r>
      <w:r w:rsidR="002619B5">
        <w:t>,</w:t>
      </w:r>
      <w:r w:rsidRPr="00F22BCB">
        <w:t xml:space="preserve"> the test case should be coded to wait only that long before having an assertion fail.</w:t>
      </w:r>
      <w:r>
        <w:t xml:space="preserve"> </w:t>
      </w:r>
    </w:p>
    <w:p w14:paraId="07CE29E1" w14:textId="394EDF8A" w:rsidR="00716888" w:rsidRDefault="00716888" w:rsidP="00716888">
      <w:pPr>
        <w:pStyle w:val="Heading2"/>
      </w:pPr>
      <w:bookmarkStart w:id="23" w:name="_Toc382223678"/>
      <w:r>
        <w:lastRenderedPageBreak/>
        <w:t xml:space="preserve">Determine if an AllJoyn </w:t>
      </w:r>
      <w:r w:rsidR="00DD18B2">
        <w:t>service</w:t>
      </w:r>
      <w:r w:rsidR="00BB7DFA">
        <w:t>/interface</w:t>
      </w:r>
      <w:r>
        <w:t xml:space="preserve"> is </w:t>
      </w:r>
      <w:r w:rsidR="00DD18B2">
        <w:t>implemented</w:t>
      </w:r>
      <w:bookmarkEnd w:id="23"/>
    </w:p>
    <w:p w14:paraId="38365661" w14:textId="215735A9" w:rsidR="00BC4FB9" w:rsidRDefault="00716888" w:rsidP="00716888">
      <w:pPr>
        <w:pStyle w:val="body"/>
      </w:pPr>
      <w:r>
        <w:t xml:space="preserve">Create a </w:t>
      </w:r>
      <w:r w:rsidR="00DF1C78">
        <w:t>utility method that will accept an AboutAnnouncement method and the AllJoyn feature interface name.</w:t>
      </w:r>
    </w:p>
    <w:p w14:paraId="36ACB4A9" w14:textId="382802BB" w:rsidR="00DF1C78" w:rsidRPr="00912748" w:rsidRDefault="00DF1C78" w:rsidP="00B46E44">
      <w:pPr>
        <w:pStyle w:val="code"/>
        <w:tabs>
          <w:tab w:val="clear" w:pos="720"/>
          <w:tab w:val="clear" w:pos="1440"/>
          <w:tab w:val="clear" w:pos="2160"/>
          <w:tab w:val="left" w:pos="990"/>
          <w:tab w:val="left" w:pos="1890"/>
        </w:tabs>
        <w:ind w:left="1890" w:hanging="450"/>
      </w:pPr>
      <w:r w:rsidRPr="00912748">
        <w:t>public boolean supportsInterface(AboutAnnouncement aboutAnnouncement, String expectedInterfaceName)</w:t>
      </w:r>
    </w:p>
    <w:p w14:paraId="1A9B9761" w14:textId="77777777" w:rsidR="00DF1C78" w:rsidRDefault="00DF1C78" w:rsidP="00B46E44">
      <w:pPr>
        <w:pStyle w:val="code"/>
        <w:tabs>
          <w:tab w:val="clear" w:pos="720"/>
        </w:tabs>
        <w:ind w:left="1440"/>
      </w:pPr>
      <w:r w:rsidRPr="00912748">
        <w:t>{</w:t>
      </w:r>
    </w:p>
    <w:p w14:paraId="2F97C290" w14:textId="5AD96C6B" w:rsidR="007221B1" w:rsidRPr="00912748" w:rsidRDefault="007221B1" w:rsidP="00B46E44">
      <w:pPr>
        <w:pStyle w:val="code"/>
        <w:tabs>
          <w:tab w:val="clear" w:pos="720"/>
          <w:tab w:val="left" w:pos="1800"/>
        </w:tabs>
        <w:ind w:left="1800"/>
      </w:pPr>
      <w:r>
        <w:t>boolean interfaceSupported = false;</w:t>
      </w:r>
    </w:p>
    <w:p w14:paraId="5E0B31DD" w14:textId="7EC7B5E3" w:rsidR="00DF1C78" w:rsidRPr="00912748" w:rsidRDefault="00DF1C78" w:rsidP="00B46E44">
      <w:pPr>
        <w:pStyle w:val="code"/>
        <w:tabs>
          <w:tab w:val="clear" w:pos="720"/>
        </w:tabs>
        <w:ind w:left="2160" w:hanging="360"/>
      </w:pPr>
      <w:r w:rsidRPr="00912748">
        <w:t>for (BusObjectDescription busObjectDescription : aboutAnnouncement.getObjectDescriptions())</w:t>
      </w:r>
    </w:p>
    <w:p w14:paraId="6E84CC04" w14:textId="622125AD" w:rsidR="00DF1C78" w:rsidRPr="00912748" w:rsidRDefault="00DF1C78" w:rsidP="00B46E44">
      <w:pPr>
        <w:pStyle w:val="code"/>
        <w:tabs>
          <w:tab w:val="clear" w:pos="720"/>
        </w:tabs>
        <w:ind w:left="1800"/>
      </w:pPr>
      <w:r w:rsidRPr="00912748">
        <w:t>{</w:t>
      </w:r>
    </w:p>
    <w:p w14:paraId="7793A265" w14:textId="5736F6B7" w:rsidR="00DF1C78" w:rsidRPr="00912748" w:rsidRDefault="00DF1C78" w:rsidP="00B46E44">
      <w:pPr>
        <w:pStyle w:val="code"/>
        <w:tabs>
          <w:tab w:val="clear" w:pos="720"/>
        </w:tabs>
        <w:ind w:left="2250"/>
      </w:pPr>
      <w:r w:rsidRPr="00912748">
        <w:t>for (String interfaceName : busObjectDescription.interfaces)</w:t>
      </w:r>
    </w:p>
    <w:p w14:paraId="75CA00F0" w14:textId="2CAF51C3" w:rsidR="00DF1C78" w:rsidRPr="00912748" w:rsidRDefault="00DF1C78" w:rsidP="00B46E44">
      <w:pPr>
        <w:pStyle w:val="code"/>
        <w:tabs>
          <w:tab w:val="clear" w:pos="720"/>
        </w:tabs>
        <w:ind w:left="2250"/>
      </w:pPr>
      <w:r w:rsidRPr="00912748">
        <w:t>{</w:t>
      </w:r>
    </w:p>
    <w:p w14:paraId="6192E7F4" w14:textId="059B1F09" w:rsidR="00DF1C78" w:rsidRPr="00912748" w:rsidRDefault="00DF1C78" w:rsidP="00B46E44">
      <w:pPr>
        <w:pStyle w:val="code"/>
        <w:tabs>
          <w:tab w:val="clear" w:pos="720"/>
          <w:tab w:val="left" w:pos="2340"/>
        </w:tabs>
        <w:ind w:left="2610"/>
      </w:pPr>
      <w:r w:rsidRPr="00912748">
        <w:t>if (interfaceName.equals(expectedInterfaceName))</w:t>
      </w:r>
    </w:p>
    <w:p w14:paraId="5BD963B7" w14:textId="5CE07F9A" w:rsidR="00DF1C78" w:rsidRPr="00912748" w:rsidRDefault="00DF1C78" w:rsidP="00B46E44">
      <w:pPr>
        <w:pStyle w:val="code"/>
        <w:tabs>
          <w:tab w:val="clear" w:pos="720"/>
        </w:tabs>
        <w:ind w:left="2610"/>
      </w:pPr>
      <w:r w:rsidRPr="00912748">
        <w:t>{</w:t>
      </w:r>
    </w:p>
    <w:p w14:paraId="3DD348C9" w14:textId="2B8C2804" w:rsidR="00DF1C78" w:rsidRDefault="007221B1" w:rsidP="00721D09">
      <w:pPr>
        <w:pStyle w:val="code"/>
        <w:tabs>
          <w:tab w:val="clear" w:pos="720"/>
        </w:tabs>
        <w:ind w:left="2970"/>
      </w:pPr>
      <w:r>
        <w:t xml:space="preserve">interfaceSupported = </w:t>
      </w:r>
      <w:r w:rsidR="00DF1C78" w:rsidRPr="00912748">
        <w:t>true;</w:t>
      </w:r>
    </w:p>
    <w:p w14:paraId="5CE8AD10" w14:textId="3AE7D89A" w:rsidR="007221B1" w:rsidRPr="00912748" w:rsidRDefault="007221B1" w:rsidP="00721D09">
      <w:pPr>
        <w:pStyle w:val="code"/>
        <w:tabs>
          <w:tab w:val="clear" w:pos="720"/>
        </w:tabs>
        <w:ind w:left="2970"/>
      </w:pPr>
      <w:r>
        <w:t>break;</w:t>
      </w:r>
    </w:p>
    <w:p w14:paraId="6D9C10AC" w14:textId="5D1AB662" w:rsidR="00DF1C78" w:rsidRPr="00912748" w:rsidRDefault="00DF1C78" w:rsidP="00B46E44">
      <w:pPr>
        <w:pStyle w:val="code"/>
        <w:tabs>
          <w:tab w:val="clear" w:pos="720"/>
        </w:tabs>
        <w:ind w:left="2610"/>
      </w:pPr>
      <w:r w:rsidRPr="00912748">
        <w:t>}</w:t>
      </w:r>
    </w:p>
    <w:p w14:paraId="17388588" w14:textId="64D3AE2F" w:rsidR="00DF1C78" w:rsidRPr="00912748" w:rsidRDefault="00DF1C78" w:rsidP="00B46E44">
      <w:pPr>
        <w:pStyle w:val="code"/>
        <w:tabs>
          <w:tab w:val="clear" w:pos="720"/>
          <w:tab w:val="left" w:pos="1710"/>
        </w:tabs>
        <w:ind w:left="2250"/>
      </w:pPr>
      <w:r w:rsidRPr="00912748">
        <w:t>}</w:t>
      </w:r>
    </w:p>
    <w:p w14:paraId="6E676D39" w14:textId="27CE2016" w:rsidR="00DF1C78" w:rsidRPr="00912748" w:rsidRDefault="00DF1C78" w:rsidP="00B46E44">
      <w:pPr>
        <w:pStyle w:val="code"/>
        <w:tabs>
          <w:tab w:val="clear" w:pos="720"/>
          <w:tab w:val="left" w:pos="810"/>
          <w:tab w:val="left" w:pos="1890"/>
        </w:tabs>
        <w:ind w:left="1800"/>
      </w:pPr>
      <w:r w:rsidRPr="00912748">
        <w:t>}</w:t>
      </w:r>
    </w:p>
    <w:p w14:paraId="10D6141A" w14:textId="77777777" w:rsidR="00DF1C78" w:rsidRPr="00912748" w:rsidRDefault="00DF1C78" w:rsidP="00A90414">
      <w:pPr>
        <w:pStyle w:val="code"/>
      </w:pPr>
      <w:r w:rsidRPr="00912748">
        <w:tab/>
      </w:r>
    </w:p>
    <w:p w14:paraId="7FCDEE9A" w14:textId="29B1ABC2" w:rsidR="00DF1C78" w:rsidRPr="00912748" w:rsidRDefault="00DF1C78" w:rsidP="00B46E44">
      <w:pPr>
        <w:pStyle w:val="code"/>
        <w:tabs>
          <w:tab w:val="clear" w:pos="720"/>
        </w:tabs>
        <w:ind w:left="1800"/>
      </w:pPr>
      <w:r w:rsidRPr="00912748">
        <w:t xml:space="preserve">return </w:t>
      </w:r>
      <w:r w:rsidR="007221B1">
        <w:t>interfaceSupported</w:t>
      </w:r>
      <w:r w:rsidRPr="00912748">
        <w:t>;</w:t>
      </w:r>
    </w:p>
    <w:p w14:paraId="168FB295" w14:textId="6CEE0B54" w:rsidR="00DF1C78" w:rsidRDefault="00DF1C78" w:rsidP="00B46E44">
      <w:pPr>
        <w:pStyle w:val="code"/>
        <w:tabs>
          <w:tab w:val="clear" w:pos="720"/>
          <w:tab w:val="left" w:pos="1800"/>
        </w:tabs>
        <w:ind w:left="1440"/>
      </w:pPr>
      <w:r w:rsidRPr="00912748">
        <w:t>}</w:t>
      </w:r>
    </w:p>
    <w:p w14:paraId="21C2AACA" w14:textId="77777777" w:rsidR="00DF1C78" w:rsidRDefault="00DF1C78" w:rsidP="00DF1C78">
      <w:pPr>
        <w:pStyle w:val="body"/>
      </w:pPr>
    </w:p>
    <w:p w14:paraId="1D29DE98" w14:textId="77777777" w:rsidR="00A21C10" w:rsidRDefault="00A21C10" w:rsidP="00DF1C78">
      <w:pPr>
        <w:pStyle w:val="body"/>
      </w:pPr>
    </w:p>
    <w:p w14:paraId="4B8AC02E" w14:textId="77777777" w:rsidR="00B46E44" w:rsidRDefault="00B46E44" w:rsidP="00DF1C78">
      <w:pPr>
        <w:pStyle w:val="body"/>
        <w:sectPr w:rsidR="00B46E44" w:rsidSect="0050321A"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B0E0403" w14:textId="5FD5EA3E" w:rsidR="00824A70" w:rsidRDefault="00824A70" w:rsidP="00824A70">
      <w:pPr>
        <w:pStyle w:val="Heading1"/>
      </w:pPr>
      <w:bookmarkStart w:id="24" w:name="_Toc382223679"/>
      <w:r>
        <w:lastRenderedPageBreak/>
        <w:t xml:space="preserve">Running </w:t>
      </w:r>
      <w:r w:rsidRPr="002C6270">
        <w:t>AllJoyn</w:t>
      </w:r>
      <w:r>
        <w:rPr>
          <w:rFonts w:ascii="Helvetica" w:hAnsi="Helvetica" w:cs="Helvetica"/>
          <w:color w:val="000000"/>
        </w:rPr>
        <w:t>™</w:t>
      </w:r>
      <w:r w:rsidR="00821B55">
        <w:t xml:space="preserve"> Base</w:t>
      </w:r>
      <w:r w:rsidRPr="002C6270">
        <w:t xml:space="preserve"> Services </w:t>
      </w:r>
      <w:r>
        <w:t>validation tests</w:t>
      </w:r>
      <w:bookmarkEnd w:id="24"/>
    </w:p>
    <w:p w14:paraId="63BCD814" w14:textId="2BD4FFB0" w:rsidR="00824A70" w:rsidRDefault="00824A70" w:rsidP="00824A70">
      <w:pPr>
        <w:pStyle w:val="body"/>
      </w:pPr>
      <w:r>
        <w:t>This section</w:t>
      </w:r>
      <w:r w:rsidRPr="00330E55">
        <w:t xml:space="preserve"> covers running the </w:t>
      </w:r>
      <w:r w:rsidR="00821B55">
        <w:t>AllJoyn Base</w:t>
      </w:r>
      <w:r>
        <w:t xml:space="preserve"> Services </w:t>
      </w:r>
      <w:r w:rsidRPr="00330E55">
        <w:t xml:space="preserve">validation test cases. </w:t>
      </w:r>
    </w:p>
    <w:p w14:paraId="5EBA742B" w14:textId="77777777" w:rsidR="00824A70" w:rsidRDefault="00824A70" w:rsidP="00824A70">
      <w:pPr>
        <w:pStyle w:val="Heading2"/>
      </w:pPr>
      <w:bookmarkStart w:id="25" w:name="_Toc382223680"/>
      <w:r w:rsidRPr="00330E55">
        <w:t>Prerequisites</w:t>
      </w:r>
      <w:bookmarkEnd w:id="25"/>
    </w:p>
    <w:p w14:paraId="3E8D3ECA" w14:textId="669EDDFC" w:rsidR="00AC1BA5" w:rsidRPr="00AC1BA5" w:rsidRDefault="00AC1BA5" w:rsidP="00AC1BA5">
      <w:pPr>
        <w:pStyle w:val="body"/>
      </w:pPr>
      <w:r w:rsidRPr="00C33DB6">
        <w:rPr>
          <w:color w:val="0000FF"/>
        </w:rPr>
        <w:fldChar w:fldCharType="begin"/>
      </w:r>
      <w:r w:rsidRPr="00C33DB6">
        <w:rPr>
          <w:color w:val="0000FF"/>
        </w:rPr>
        <w:instrText xml:space="preserve"> REF _Ref382212425 \h </w:instrText>
      </w:r>
      <w:r w:rsidRPr="00C33DB6">
        <w:rPr>
          <w:color w:val="0000FF"/>
        </w:rPr>
      </w:r>
      <w:r w:rsidRPr="00C33DB6">
        <w:rPr>
          <w:color w:val="0000FF"/>
        </w:rPr>
        <w:fldChar w:fldCharType="separate"/>
      </w:r>
      <w:r w:rsidRPr="00C33DB6">
        <w:rPr>
          <w:color w:val="0000FF"/>
        </w:rPr>
        <w:t xml:space="preserve">Table </w:t>
      </w:r>
      <w:r w:rsidRPr="00C33DB6">
        <w:rPr>
          <w:noProof/>
          <w:color w:val="0000FF"/>
        </w:rPr>
        <w:t>1</w:t>
      </w:r>
      <w:r w:rsidRPr="00C33DB6">
        <w:rPr>
          <w:color w:val="0000FF"/>
        </w:rPr>
        <w:fldChar w:fldCharType="end"/>
      </w:r>
      <w:r>
        <w:t xml:space="preserve"> lists the minimum software version requirements to execute the AllJoyn validation tests.</w:t>
      </w:r>
    </w:p>
    <w:p w14:paraId="257F703D" w14:textId="2EFC19E4" w:rsidR="00B46E44" w:rsidRDefault="00B46E44" w:rsidP="00B46E44">
      <w:pPr>
        <w:pStyle w:val="Caption"/>
      </w:pPr>
      <w:bookmarkStart w:id="26" w:name="_Ref382212425"/>
      <w:r>
        <w:t xml:space="preserve">Table </w:t>
      </w:r>
      <w:r w:rsidR="005B6125">
        <w:fldChar w:fldCharType="begin"/>
      </w:r>
      <w:r w:rsidR="005B6125">
        <w:instrText xml:space="preserve"> SEQ Table \* ARABIC </w:instrText>
      </w:r>
      <w:r w:rsidR="005B6125">
        <w:fldChar w:fldCharType="separate"/>
      </w:r>
      <w:r w:rsidR="00C33DB6">
        <w:rPr>
          <w:noProof/>
        </w:rPr>
        <w:t>1</w:t>
      </w:r>
      <w:r w:rsidR="005B6125">
        <w:rPr>
          <w:noProof/>
        </w:rPr>
        <w:fldChar w:fldCharType="end"/>
      </w:r>
      <w:bookmarkEnd w:id="26"/>
      <w:r>
        <w:t xml:space="preserve">. </w:t>
      </w:r>
      <w:r w:rsidR="00405285">
        <w:t>Software requirements</w:t>
      </w:r>
    </w:p>
    <w:tbl>
      <w:tblPr>
        <w:tblStyle w:val="TableGrid"/>
        <w:tblW w:w="7110" w:type="dxa"/>
        <w:tblInd w:w="835" w:type="dxa"/>
        <w:tblLook w:val="04A0" w:firstRow="1" w:lastRow="0" w:firstColumn="1" w:lastColumn="0" w:noHBand="0" w:noVBand="1"/>
      </w:tblPr>
      <w:tblGrid>
        <w:gridCol w:w="3600"/>
        <w:gridCol w:w="3510"/>
      </w:tblGrid>
      <w:tr w:rsidR="00B46E44" w14:paraId="1A57E60D" w14:textId="77777777" w:rsidTr="00470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600" w:type="dxa"/>
          </w:tcPr>
          <w:p w14:paraId="5CB230A1" w14:textId="7CBB0759" w:rsidR="00B46E44" w:rsidRDefault="00405285" w:rsidP="00B46E44">
            <w:pPr>
              <w:pStyle w:val="tableheading"/>
            </w:pPr>
            <w:r>
              <w:t>Software</w:t>
            </w:r>
          </w:p>
        </w:tc>
        <w:tc>
          <w:tcPr>
            <w:tcW w:w="3510" w:type="dxa"/>
          </w:tcPr>
          <w:p w14:paraId="3B006CBA" w14:textId="18258907" w:rsidR="00B46E44" w:rsidRDefault="00B46E44" w:rsidP="00B46E44">
            <w:pPr>
              <w:pStyle w:val="tableheading"/>
            </w:pPr>
            <w:r>
              <w:t>Minimum version requirement</w:t>
            </w:r>
          </w:p>
        </w:tc>
      </w:tr>
      <w:tr w:rsidR="00B46E44" w14:paraId="1F0DD516" w14:textId="77777777" w:rsidTr="004708BE">
        <w:tc>
          <w:tcPr>
            <w:tcW w:w="3600" w:type="dxa"/>
          </w:tcPr>
          <w:p w14:paraId="39214954" w14:textId="1DEF2DF7" w:rsidR="00B46E44" w:rsidRDefault="00B46E44" w:rsidP="00B46E44">
            <w:pPr>
              <w:pStyle w:val="tableentry"/>
            </w:pPr>
            <w:r w:rsidRPr="006828A0">
              <w:t>Java SE Development Kit (JDK)</w:t>
            </w:r>
          </w:p>
        </w:tc>
        <w:tc>
          <w:tcPr>
            <w:tcW w:w="3510" w:type="dxa"/>
          </w:tcPr>
          <w:p w14:paraId="4D06F5BB" w14:textId="7BC31AFE" w:rsidR="00B46E44" w:rsidRDefault="00B46E44" w:rsidP="00B46E44">
            <w:pPr>
              <w:pStyle w:val="tableentry"/>
            </w:pPr>
            <w:r>
              <w:t>1.6</w:t>
            </w:r>
          </w:p>
        </w:tc>
      </w:tr>
      <w:tr w:rsidR="00B46E44" w14:paraId="51BE6FE9" w14:textId="77777777" w:rsidTr="004708BE">
        <w:tc>
          <w:tcPr>
            <w:tcW w:w="3600" w:type="dxa"/>
          </w:tcPr>
          <w:p w14:paraId="70B471C6" w14:textId="2D19F7BE" w:rsidR="00B46E44" w:rsidRDefault="00B46E44" w:rsidP="00B46E44">
            <w:pPr>
              <w:pStyle w:val="tableentry"/>
            </w:pPr>
            <w:r>
              <w:t>Android SDK</w:t>
            </w:r>
          </w:p>
        </w:tc>
        <w:tc>
          <w:tcPr>
            <w:tcW w:w="3510" w:type="dxa"/>
          </w:tcPr>
          <w:p w14:paraId="557DAF64" w14:textId="77B6FDAF" w:rsidR="00B46E44" w:rsidRDefault="00AC1BA5" w:rsidP="00B46E44">
            <w:pPr>
              <w:pStyle w:val="tableentry"/>
            </w:pPr>
            <w:r>
              <w:t>API/</w:t>
            </w:r>
            <w:r w:rsidR="00B46E44">
              <w:t>Platform 16</w:t>
            </w:r>
          </w:p>
        </w:tc>
      </w:tr>
      <w:tr w:rsidR="00B46E44" w14:paraId="0C5413B1" w14:textId="77777777" w:rsidTr="004708BE">
        <w:tc>
          <w:tcPr>
            <w:tcW w:w="3600" w:type="dxa"/>
          </w:tcPr>
          <w:p w14:paraId="11D81CA8" w14:textId="66A1468F" w:rsidR="00B46E44" w:rsidRDefault="00B46E44" w:rsidP="00B46E44">
            <w:pPr>
              <w:pStyle w:val="tableentry"/>
            </w:pPr>
            <w:r>
              <w:t>Apache Maven</w:t>
            </w:r>
          </w:p>
        </w:tc>
        <w:tc>
          <w:tcPr>
            <w:tcW w:w="3510" w:type="dxa"/>
          </w:tcPr>
          <w:p w14:paraId="2AD018CC" w14:textId="79B30219" w:rsidR="00B46E44" w:rsidRDefault="00B46E44" w:rsidP="00B46E44">
            <w:pPr>
              <w:pStyle w:val="tableentry"/>
            </w:pPr>
            <w:r>
              <w:t>3.1.1</w:t>
            </w:r>
          </w:p>
        </w:tc>
      </w:tr>
      <w:tr w:rsidR="00B46E44" w14:paraId="0980CB59" w14:textId="77777777" w:rsidTr="004708BE">
        <w:tc>
          <w:tcPr>
            <w:tcW w:w="3600" w:type="dxa"/>
          </w:tcPr>
          <w:p w14:paraId="10842F04" w14:textId="659BC763" w:rsidR="00B46E44" w:rsidRDefault="00B46E44" w:rsidP="00B46E44">
            <w:pPr>
              <w:pStyle w:val="tableentry"/>
            </w:pPr>
            <w:r>
              <w:t>Git (required to download code from the validation repository)</w:t>
            </w:r>
          </w:p>
        </w:tc>
        <w:tc>
          <w:tcPr>
            <w:tcW w:w="3510" w:type="dxa"/>
          </w:tcPr>
          <w:p w14:paraId="3A0C6B65" w14:textId="422F2D6B" w:rsidR="00B46E44" w:rsidRDefault="00AC1BA5" w:rsidP="00B46E44">
            <w:pPr>
              <w:pStyle w:val="tableentry"/>
            </w:pPr>
            <w:r>
              <w:t>N/A</w:t>
            </w:r>
          </w:p>
        </w:tc>
      </w:tr>
    </w:tbl>
    <w:p w14:paraId="30F1E6C9" w14:textId="29E92D26" w:rsidR="00824A70" w:rsidRDefault="00824A70" w:rsidP="00824A70">
      <w:pPr>
        <w:pStyle w:val="Heading2"/>
      </w:pPr>
      <w:bookmarkStart w:id="27" w:name="_Toc382223681"/>
      <w:r w:rsidRPr="003562DC">
        <w:t xml:space="preserve">Download the </w:t>
      </w:r>
      <w:r w:rsidR="00405285">
        <w:t xml:space="preserve">AllJoyn </w:t>
      </w:r>
      <w:r w:rsidR="00AC1BA5">
        <w:t>validation test</w:t>
      </w:r>
      <w:r w:rsidR="00405285">
        <w:t xml:space="preserve"> </w:t>
      </w:r>
      <w:r w:rsidRPr="003562DC">
        <w:t>code</w:t>
      </w:r>
      <w:bookmarkEnd w:id="27"/>
    </w:p>
    <w:p w14:paraId="4B2F85CF" w14:textId="77777777" w:rsidR="00824A70" w:rsidRDefault="00824A70" w:rsidP="00824A70">
      <w:pPr>
        <w:pStyle w:val="body"/>
      </w:pPr>
      <w:r>
        <w:t>Use git to clone the validation repository to a local directory (referred to as $VAL_DIR).</w:t>
      </w:r>
    </w:p>
    <w:p w14:paraId="792D3967" w14:textId="77777777" w:rsidR="00824A70" w:rsidRPr="00096A0E" w:rsidRDefault="00824A70" w:rsidP="00824A70">
      <w:pPr>
        <w:pStyle w:val="body"/>
        <w:rPr>
          <w:rFonts w:ascii="Courier New" w:hAnsi="Courier New" w:cs="Courier New"/>
          <w:sz w:val="18"/>
          <w:szCs w:val="18"/>
        </w:rPr>
      </w:pPr>
      <w:r>
        <w:t xml:space="preserve">    </w:t>
      </w:r>
      <w:r w:rsidRPr="00096A0E">
        <w:rPr>
          <w:rFonts w:ascii="Courier New" w:hAnsi="Courier New" w:cs="Courier New"/>
          <w:sz w:val="18"/>
          <w:szCs w:val="18"/>
        </w:rPr>
        <w:t>$ git clone {remote path to the validation repository} $VAL_DIR</w:t>
      </w:r>
    </w:p>
    <w:p w14:paraId="57001123" w14:textId="770B20B1" w:rsidR="00824A70" w:rsidRDefault="00405285" w:rsidP="00824A70">
      <w:pPr>
        <w:pStyle w:val="Heading2"/>
      </w:pPr>
      <w:bookmarkStart w:id="28" w:name="_Toc382223682"/>
      <w:r>
        <w:t xml:space="preserve">Install the </w:t>
      </w:r>
      <w:r w:rsidR="00824A70" w:rsidRPr="00196A5D">
        <w:t xml:space="preserve">AllJoyn </w:t>
      </w:r>
      <w:r w:rsidR="00B46E44">
        <w:t>l</w:t>
      </w:r>
      <w:r w:rsidR="00824A70" w:rsidRPr="00196A5D">
        <w:t xml:space="preserve">ibrary </w:t>
      </w:r>
      <w:r w:rsidR="00B46E44">
        <w:t>d</w:t>
      </w:r>
      <w:r w:rsidR="00824A70" w:rsidRPr="00196A5D">
        <w:t>ependencies</w:t>
      </w:r>
      <w:bookmarkEnd w:id="28"/>
    </w:p>
    <w:p w14:paraId="75C66985" w14:textId="3898BCF2" w:rsidR="00D13BB4" w:rsidRDefault="00824A70" w:rsidP="004708BE">
      <w:pPr>
        <w:pStyle w:val="numbrdlist"/>
        <w:numPr>
          <w:ilvl w:val="0"/>
          <w:numId w:val="41"/>
        </w:numPr>
      </w:pPr>
      <w:r>
        <w:t xml:space="preserve">Install the required Alljoyn jars and </w:t>
      </w:r>
      <w:r w:rsidR="00405285">
        <w:t>shared objects into your local M</w:t>
      </w:r>
      <w:r>
        <w:t xml:space="preserve">aven repository. </w:t>
      </w:r>
    </w:p>
    <w:p w14:paraId="20A815E2" w14:textId="1DB68048" w:rsidR="00D13BB4" w:rsidRDefault="00AC1BA5" w:rsidP="004708BE">
      <w:pPr>
        <w:pStyle w:val="proctext"/>
      </w:pPr>
      <w:r>
        <w:t>A M</w:t>
      </w:r>
      <w:r w:rsidR="00824A70">
        <w:t xml:space="preserve">aven project, </w:t>
      </w:r>
      <w:r w:rsidR="00824A70" w:rsidRPr="00096A0E">
        <w:rPr>
          <w:i/>
        </w:rPr>
        <w:t>validation-dependencies</w:t>
      </w:r>
      <w:r w:rsidR="00824A70">
        <w:t xml:space="preserve">, has been provided to ease installing these dependencies. See the README.txt file in the </w:t>
      </w:r>
      <w:r w:rsidR="00824A70" w:rsidRPr="00096A0E">
        <w:rPr>
          <w:i/>
        </w:rPr>
        <w:t>$VAL_DIR/java/components/validation-dependencies/libs</w:t>
      </w:r>
      <w:r w:rsidR="00824A70">
        <w:t xml:space="preserve"> directory for a list of the required dependencies. </w:t>
      </w:r>
    </w:p>
    <w:p w14:paraId="389E5B22" w14:textId="69420606" w:rsidR="00824A70" w:rsidRDefault="00824A70" w:rsidP="004708BE">
      <w:pPr>
        <w:pStyle w:val="numbrdlist"/>
      </w:pPr>
      <w:r>
        <w:t>Copy the necessary dependencies into the lib directory</w:t>
      </w:r>
      <w:r w:rsidR="00AC1BA5">
        <w:t>.</w:t>
      </w:r>
      <w:r>
        <w:t xml:space="preserve"> (</w:t>
      </w:r>
      <w:r w:rsidR="00AC1BA5">
        <w:t>T</w:t>
      </w:r>
      <w:r>
        <w:t>hey will be installed</w:t>
      </w:r>
      <w:r w:rsidR="00C33DB6">
        <w:t xml:space="preserve"> using the commands in </w:t>
      </w:r>
      <w:r w:rsidR="00C33DB6" w:rsidRPr="00C33DB6">
        <w:rPr>
          <w:color w:val="0000FF"/>
        </w:rPr>
        <w:fldChar w:fldCharType="begin"/>
      </w:r>
      <w:r w:rsidR="00C33DB6" w:rsidRPr="00C33DB6">
        <w:rPr>
          <w:color w:val="0000FF"/>
        </w:rPr>
        <w:instrText xml:space="preserve"> REF _Ref382212593 \h </w:instrText>
      </w:r>
      <w:r w:rsidR="00C33DB6" w:rsidRPr="00C33DB6">
        <w:rPr>
          <w:color w:val="0000FF"/>
        </w:rPr>
      </w:r>
      <w:r w:rsidR="00C33DB6" w:rsidRPr="00C33DB6">
        <w:rPr>
          <w:color w:val="0000FF"/>
        </w:rPr>
        <w:fldChar w:fldCharType="separate"/>
      </w:r>
      <w:r w:rsidR="00C33DB6" w:rsidRPr="00C33DB6">
        <w:rPr>
          <w:color w:val="0000FF"/>
        </w:rPr>
        <w:t>Build the dependencies</w:t>
      </w:r>
      <w:r w:rsidR="00C33DB6" w:rsidRPr="00C33DB6">
        <w:rPr>
          <w:color w:val="0000FF"/>
        </w:rPr>
        <w:fldChar w:fldCharType="end"/>
      </w:r>
      <w:r w:rsidR="00C33DB6">
        <w:t>.)</w:t>
      </w:r>
    </w:p>
    <w:p w14:paraId="5D9C1FE0" w14:textId="5E843704" w:rsidR="00824A70" w:rsidRDefault="00824A70" w:rsidP="00824A70">
      <w:pPr>
        <w:pStyle w:val="Heading2"/>
      </w:pPr>
      <w:bookmarkStart w:id="29" w:name="_Ref382212593"/>
      <w:bookmarkStart w:id="30" w:name="_Toc382223683"/>
      <w:r>
        <w:t>Build the dependencies</w:t>
      </w:r>
      <w:bookmarkEnd w:id="29"/>
      <w:bookmarkEnd w:id="30"/>
    </w:p>
    <w:p w14:paraId="497FC1C5" w14:textId="323EB6B3" w:rsidR="00824A70" w:rsidRDefault="00C33DB6" w:rsidP="00824A70">
      <w:pPr>
        <w:pStyle w:val="body"/>
      </w:pPr>
      <w:r>
        <w:t>Execute t</w:t>
      </w:r>
      <w:r w:rsidR="00824A70">
        <w:t xml:space="preserve">he following </w:t>
      </w:r>
      <w:r>
        <w:t xml:space="preserve">commands </w:t>
      </w:r>
      <w:r w:rsidR="00824A70">
        <w:t>to build the necessary dependencies to run the tests.</w:t>
      </w:r>
    </w:p>
    <w:p w14:paraId="453983E6" w14:textId="54B7B71D" w:rsidR="00824A70" w:rsidRPr="00096A0E" w:rsidRDefault="00824A70" w:rsidP="00B46E44">
      <w:pPr>
        <w:pStyle w:val="code"/>
      </w:pPr>
      <w:r w:rsidRPr="00096A0E">
        <w:t>$ cd $VAL_DIR/java/components/validation-base/HEAD</w:t>
      </w:r>
    </w:p>
    <w:p w14:paraId="4A85E685" w14:textId="7EACF1EB" w:rsidR="00824A70" w:rsidRDefault="00824A70" w:rsidP="00B46E44">
      <w:pPr>
        <w:pStyle w:val="code"/>
      </w:pPr>
      <w:r w:rsidRPr="00096A0E">
        <w:t>$ mvn clean install</w:t>
      </w:r>
    </w:p>
    <w:p w14:paraId="317260BE" w14:textId="77777777" w:rsidR="00DC5EDD" w:rsidRPr="00096A0E" w:rsidRDefault="00DC5EDD" w:rsidP="00B46E44">
      <w:pPr>
        <w:pStyle w:val="code"/>
      </w:pPr>
    </w:p>
    <w:p w14:paraId="0DE95F9A" w14:textId="55E181F9" w:rsidR="00824A70" w:rsidRPr="00096A0E" w:rsidRDefault="00824A70" w:rsidP="00B46E44">
      <w:pPr>
        <w:pStyle w:val="code"/>
      </w:pPr>
      <w:r w:rsidRPr="00096A0E">
        <w:t>$ cd $VAL_DIR/java/components/validation-dependencies/HEAD</w:t>
      </w:r>
    </w:p>
    <w:p w14:paraId="4D053DE8" w14:textId="02EAA8A0" w:rsidR="00824A70" w:rsidRDefault="00824A70" w:rsidP="00B46E44">
      <w:pPr>
        <w:pStyle w:val="code"/>
      </w:pPr>
      <w:r w:rsidRPr="00096A0E">
        <w:t>$ mvn clean install</w:t>
      </w:r>
    </w:p>
    <w:p w14:paraId="0BF622D5" w14:textId="77777777" w:rsidR="00DC5EDD" w:rsidRPr="00096A0E" w:rsidRDefault="00DC5EDD" w:rsidP="00B46E44">
      <w:pPr>
        <w:pStyle w:val="code"/>
      </w:pPr>
    </w:p>
    <w:p w14:paraId="5D24D881" w14:textId="00A06EA3" w:rsidR="00824A70" w:rsidRPr="00096A0E" w:rsidRDefault="00824A70" w:rsidP="00B46E44">
      <w:pPr>
        <w:pStyle w:val="code"/>
      </w:pPr>
      <w:r w:rsidRPr="00096A0E">
        <w:t>$ cd $VAL_DIR/java/components/validation-framework/HEAD</w:t>
      </w:r>
    </w:p>
    <w:p w14:paraId="6992A3EE" w14:textId="2C52ED1D" w:rsidR="00824A70" w:rsidRDefault="00824A70" w:rsidP="00B46E44">
      <w:pPr>
        <w:pStyle w:val="code"/>
      </w:pPr>
      <w:r w:rsidRPr="00096A0E">
        <w:t>$ mvn clean install</w:t>
      </w:r>
    </w:p>
    <w:p w14:paraId="7CA2F5A1" w14:textId="77777777" w:rsidR="00DC5EDD" w:rsidRPr="00096A0E" w:rsidRDefault="00DC5EDD" w:rsidP="00B46E44">
      <w:pPr>
        <w:pStyle w:val="code"/>
      </w:pPr>
    </w:p>
    <w:p w14:paraId="39A7BDD9" w14:textId="430ED8EB" w:rsidR="00824A70" w:rsidRPr="00096A0E" w:rsidRDefault="00824A70" w:rsidP="00B46E44">
      <w:pPr>
        <w:pStyle w:val="code"/>
      </w:pPr>
      <w:r w:rsidRPr="00096A0E">
        <w:t>$ cd $VAL_DIR/java/components/validation-tests/HEAD</w:t>
      </w:r>
    </w:p>
    <w:p w14:paraId="732B063F" w14:textId="77867BA9" w:rsidR="00824A70" w:rsidRPr="00096A0E" w:rsidRDefault="00824A70" w:rsidP="00B46E44">
      <w:pPr>
        <w:pStyle w:val="code"/>
      </w:pPr>
      <w:r w:rsidRPr="00096A0E">
        <w:t>$ mvn clean install</w:t>
      </w:r>
    </w:p>
    <w:p w14:paraId="183A9D3A" w14:textId="77777777" w:rsidR="00C33DB6" w:rsidRDefault="00C33DB6" w:rsidP="00C33DB6">
      <w:pPr>
        <w:pStyle w:val="Heading2"/>
      </w:pPr>
      <w:bookmarkStart w:id="31" w:name="_Toc382223684"/>
      <w:r w:rsidRPr="009D7CA9">
        <w:t>Test parameters</w:t>
      </w:r>
      <w:bookmarkEnd w:id="31"/>
    </w:p>
    <w:p w14:paraId="1BAE74BE" w14:textId="77777777" w:rsidR="00C33DB6" w:rsidRDefault="00C33DB6" w:rsidP="00C33DB6">
      <w:pPr>
        <w:pStyle w:val="body"/>
      </w:pPr>
      <w:r w:rsidRPr="00C33DB6">
        <w:rPr>
          <w:color w:val="0000FF"/>
        </w:rPr>
        <w:fldChar w:fldCharType="begin"/>
      </w:r>
      <w:r w:rsidRPr="00C33DB6">
        <w:rPr>
          <w:color w:val="0000FF"/>
        </w:rPr>
        <w:instrText xml:space="preserve"> REF _Ref382202845 \h </w:instrText>
      </w:r>
      <w:r w:rsidRPr="00C33DB6">
        <w:rPr>
          <w:color w:val="0000FF"/>
        </w:rPr>
      </w:r>
      <w:r w:rsidRPr="00C33DB6">
        <w:rPr>
          <w:color w:val="0000FF"/>
        </w:rPr>
        <w:fldChar w:fldCharType="separate"/>
      </w:r>
      <w:r w:rsidRPr="00C33DB6">
        <w:rPr>
          <w:color w:val="0000FF"/>
        </w:rPr>
        <w:t xml:space="preserve">Table </w:t>
      </w:r>
      <w:r w:rsidRPr="00C33DB6">
        <w:rPr>
          <w:noProof/>
          <w:color w:val="0000FF"/>
        </w:rPr>
        <w:t>2</w:t>
      </w:r>
      <w:r w:rsidRPr="00C33DB6">
        <w:rPr>
          <w:color w:val="0000FF"/>
        </w:rPr>
        <w:fldChar w:fldCharType="end"/>
      </w:r>
      <w:r>
        <w:t xml:space="preserve"> lists the parameters for running the test cases. The appId and deviceId parameters are always required. The test cases to run can be specified by giving a list of the classes and optionally a list of the test case names.</w:t>
      </w:r>
    </w:p>
    <w:p w14:paraId="46C9727E" w14:textId="4AD40B37" w:rsidR="00C33DB6" w:rsidRDefault="00C33DB6" w:rsidP="00C33DB6">
      <w:pPr>
        <w:pStyle w:val="body"/>
      </w:pPr>
      <w:r>
        <w:t xml:space="preserve">These test parameters provide the layout you define to execute the test cases using Maven or ADB, detailed in </w:t>
      </w:r>
      <w:r w:rsidRPr="00C33DB6">
        <w:rPr>
          <w:color w:val="0000FF"/>
        </w:rPr>
        <w:fldChar w:fldCharType="begin"/>
      </w:r>
      <w:r w:rsidRPr="00C33DB6">
        <w:rPr>
          <w:color w:val="0000FF"/>
        </w:rPr>
        <w:instrText xml:space="preserve"> REF _Ref382212807 \h </w:instrText>
      </w:r>
      <w:r>
        <w:rPr>
          <w:color w:val="0000FF"/>
        </w:rPr>
        <w:instrText xml:space="preserve"> \* MERGEFORMAT </w:instrText>
      </w:r>
      <w:r w:rsidRPr="00C33DB6">
        <w:rPr>
          <w:color w:val="0000FF"/>
        </w:rPr>
      </w:r>
      <w:r w:rsidRPr="00C33DB6">
        <w:rPr>
          <w:color w:val="0000FF"/>
        </w:rPr>
        <w:fldChar w:fldCharType="separate"/>
      </w:r>
      <w:r w:rsidRPr="00C33DB6">
        <w:rPr>
          <w:color w:val="0000FF"/>
        </w:rPr>
        <w:t>Execute the validation tests</w:t>
      </w:r>
      <w:r w:rsidRPr="00C33DB6">
        <w:rPr>
          <w:color w:val="0000FF"/>
        </w:rPr>
        <w:fldChar w:fldCharType="end"/>
      </w:r>
      <w:r>
        <w:t>.</w:t>
      </w:r>
    </w:p>
    <w:p w14:paraId="0EC1591F" w14:textId="77777777" w:rsidR="00C33DB6" w:rsidRDefault="00C33DB6" w:rsidP="00C33DB6">
      <w:pPr>
        <w:pStyle w:val="Caption"/>
      </w:pPr>
      <w:bookmarkStart w:id="32" w:name="_Ref382202845"/>
      <w:r>
        <w:t xml:space="preserve">Table </w:t>
      </w:r>
      <w:fldSimple w:instr=" SEQ Table \* ARABIC ">
        <w:r>
          <w:rPr>
            <w:noProof/>
          </w:rPr>
          <w:t>2</w:t>
        </w:r>
      </w:fldSimple>
      <w:bookmarkEnd w:id="32"/>
      <w:r>
        <w:t>. Test parameters</w:t>
      </w:r>
    </w:p>
    <w:tbl>
      <w:tblPr>
        <w:tblStyle w:val="TableGrid"/>
        <w:tblW w:w="8640" w:type="dxa"/>
        <w:tblInd w:w="835" w:type="dxa"/>
        <w:tblLayout w:type="fixed"/>
        <w:tblLook w:val="04A0" w:firstRow="1" w:lastRow="0" w:firstColumn="1" w:lastColumn="0" w:noHBand="0" w:noVBand="1"/>
      </w:tblPr>
      <w:tblGrid>
        <w:gridCol w:w="4050"/>
        <w:gridCol w:w="4590"/>
      </w:tblGrid>
      <w:tr w:rsidR="00C33DB6" w14:paraId="7B9FD56A" w14:textId="77777777" w:rsidTr="00C33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50" w:type="dxa"/>
          </w:tcPr>
          <w:p w14:paraId="2A84A14D" w14:textId="77777777" w:rsidR="00C33DB6" w:rsidRDefault="00C33DB6" w:rsidP="00ED1A0E">
            <w:pPr>
              <w:pStyle w:val="tableheading"/>
            </w:pPr>
            <w:r>
              <w:t>Parameter</w:t>
            </w:r>
          </w:p>
        </w:tc>
        <w:tc>
          <w:tcPr>
            <w:tcW w:w="4590" w:type="dxa"/>
          </w:tcPr>
          <w:p w14:paraId="3D2CD2CD" w14:textId="77777777" w:rsidR="00C33DB6" w:rsidRDefault="00C33DB6" w:rsidP="00ED1A0E">
            <w:pPr>
              <w:pStyle w:val="tableheading"/>
            </w:pPr>
            <w:r>
              <w:t>Description</w:t>
            </w:r>
          </w:p>
        </w:tc>
      </w:tr>
      <w:tr w:rsidR="00C33DB6" w14:paraId="4AEE3682" w14:textId="77777777" w:rsidTr="00C33DB6">
        <w:tc>
          <w:tcPr>
            <w:tcW w:w="4050" w:type="dxa"/>
          </w:tcPr>
          <w:p w14:paraId="3DCB46A2" w14:textId="77777777" w:rsidR="00C33DB6" w:rsidRDefault="00C33DB6" w:rsidP="00ED1A0E">
            <w:pPr>
              <w:pStyle w:val="tableentry"/>
            </w:pPr>
            <w:r>
              <w:t>appId</w:t>
            </w:r>
          </w:p>
        </w:tc>
        <w:tc>
          <w:tcPr>
            <w:tcW w:w="4590" w:type="dxa"/>
          </w:tcPr>
          <w:p w14:paraId="3A6189BF" w14:textId="77777777" w:rsidR="00C33DB6" w:rsidRPr="00E27F9F" w:rsidRDefault="00C33DB6" w:rsidP="00ED1A0E">
            <w:pPr>
              <w:pStyle w:val="tableentry"/>
            </w:pPr>
            <w:r>
              <w:t>G</w:t>
            </w:r>
            <w:r w:rsidRPr="00E27F9F">
              <w:t>lobally unique identifier for the application given by its About interface’s AppId metadata field</w:t>
            </w:r>
            <w:r>
              <w:t>.</w:t>
            </w:r>
          </w:p>
        </w:tc>
      </w:tr>
      <w:tr w:rsidR="00C33DB6" w14:paraId="1B8B7DDA" w14:textId="77777777" w:rsidTr="00C33DB6">
        <w:tc>
          <w:tcPr>
            <w:tcW w:w="4050" w:type="dxa"/>
          </w:tcPr>
          <w:p w14:paraId="2FADF610" w14:textId="77777777" w:rsidR="00C33DB6" w:rsidRDefault="00C33DB6" w:rsidP="00ED1A0E">
            <w:pPr>
              <w:pStyle w:val="tableentry"/>
            </w:pPr>
            <w:r>
              <w:t>deviceId</w:t>
            </w:r>
          </w:p>
        </w:tc>
        <w:tc>
          <w:tcPr>
            <w:tcW w:w="4590" w:type="dxa"/>
          </w:tcPr>
          <w:p w14:paraId="3FC59FAD" w14:textId="77777777" w:rsidR="00C33DB6" w:rsidRPr="00E27F9F" w:rsidRDefault="00C33DB6" w:rsidP="00ED1A0E">
            <w:pPr>
              <w:pStyle w:val="tableentry"/>
            </w:pPr>
            <w:r>
              <w:t>D</w:t>
            </w:r>
            <w:r w:rsidRPr="00E27F9F">
              <w:t>evice identifier set by platform-specific means found in the About interface’s DeviceId metadata field</w:t>
            </w:r>
            <w:r>
              <w:t>.</w:t>
            </w:r>
          </w:p>
        </w:tc>
      </w:tr>
      <w:tr w:rsidR="00C33DB6" w14:paraId="166EEC01" w14:textId="77777777" w:rsidTr="00C33DB6">
        <w:tc>
          <w:tcPr>
            <w:tcW w:w="4050" w:type="dxa"/>
          </w:tcPr>
          <w:p w14:paraId="5167CB0B" w14:textId="77777777" w:rsidR="00C33DB6" w:rsidRDefault="00C33DB6" w:rsidP="00ED1A0E">
            <w:pPr>
              <w:pStyle w:val="tableentry"/>
            </w:pPr>
            <w:r>
              <w:t>testSuiteList</w:t>
            </w:r>
          </w:p>
        </w:tc>
        <w:tc>
          <w:tcPr>
            <w:tcW w:w="4590" w:type="dxa"/>
          </w:tcPr>
          <w:p w14:paraId="15E53D57" w14:textId="77777777" w:rsidR="00C33DB6" w:rsidRPr="00E27F9F" w:rsidRDefault="00C33DB6" w:rsidP="00ED1A0E">
            <w:pPr>
              <w:pStyle w:val="tableentry"/>
            </w:pPr>
            <w:r>
              <w:t>Comma-</w:t>
            </w:r>
            <w:r w:rsidRPr="00E27F9F">
              <w:t xml:space="preserve">separated </w:t>
            </w:r>
            <w:r>
              <w:t xml:space="preserve">list of the test suites to run (for example, </w:t>
            </w:r>
            <w:r w:rsidRPr="00E27F9F">
              <w:t>org.alljoyn.validation.testing.suites.about.AboutTestSuite)</w:t>
            </w:r>
            <w:r>
              <w:t>.</w:t>
            </w:r>
          </w:p>
        </w:tc>
      </w:tr>
      <w:tr w:rsidR="00C33DB6" w14:paraId="0DF3E208" w14:textId="77777777" w:rsidTr="00C33DB6">
        <w:tc>
          <w:tcPr>
            <w:tcW w:w="4050" w:type="dxa"/>
          </w:tcPr>
          <w:p w14:paraId="38609B16" w14:textId="77777777" w:rsidR="00C33DB6" w:rsidRDefault="00C33DB6" w:rsidP="00ED1A0E">
            <w:pPr>
              <w:pStyle w:val="tableentry"/>
            </w:pPr>
            <w:r>
              <w:t>testCaseName</w:t>
            </w:r>
          </w:p>
        </w:tc>
        <w:tc>
          <w:tcPr>
            <w:tcW w:w="4590" w:type="dxa"/>
          </w:tcPr>
          <w:p w14:paraId="6D2A61B9" w14:textId="77777777" w:rsidR="00C33DB6" w:rsidRPr="00E27F9F" w:rsidRDefault="00C33DB6" w:rsidP="00ED1A0E">
            <w:pPr>
              <w:pStyle w:val="tableentry"/>
            </w:pPr>
            <w:r>
              <w:t>Comma-</w:t>
            </w:r>
            <w:r w:rsidRPr="00E27F9F">
              <w:t>separated list of the test cases to run (</w:t>
            </w:r>
            <w:r>
              <w:t xml:space="preserve">for examlpe, </w:t>
            </w:r>
            <w:r w:rsidRPr="00E27F9F">
              <w:t>About-v1-01, About-v1-02, About-v1-03)</w:t>
            </w:r>
            <w:r>
              <w:t>.</w:t>
            </w:r>
          </w:p>
        </w:tc>
      </w:tr>
      <w:tr w:rsidR="00C33DB6" w14:paraId="2F83F108" w14:textId="77777777" w:rsidTr="00C33DB6">
        <w:tc>
          <w:tcPr>
            <w:tcW w:w="4050" w:type="dxa"/>
          </w:tcPr>
          <w:p w14:paraId="60330F11" w14:textId="77777777" w:rsidR="00C33DB6" w:rsidRDefault="00C33DB6" w:rsidP="00ED1A0E">
            <w:pPr>
              <w:pStyle w:val="tableentry"/>
            </w:pPr>
            <w:r>
              <w:t>enableInteractive</w:t>
            </w:r>
          </w:p>
        </w:tc>
        <w:tc>
          <w:tcPr>
            <w:tcW w:w="4590" w:type="dxa"/>
          </w:tcPr>
          <w:p w14:paraId="21D5E7ED" w14:textId="77777777" w:rsidR="00C33DB6" w:rsidRDefault="00C33DB6" w:rsidP="00ED1A0E">
            <w:pPr>
              <w:pStyle w:val="tableentry"/>
            </w:pPr>
            <w:r>
              <w:t>Determines if user interaction is required during test case execuction.</w:t>
            </w:r>
          </w:p>
          <w:p w14:paraId="262F4664" w14:textId="77777777" w:rsidR="00C33DB6" w:rsidRDefault="00C33DB6" w:rsidP="00ED1A0E">
            <w:pPr>
              <w:pStyle w:val="tableentry"/>
            </w:pPr>
            <w:r w:rsidRPr="00E27F9F">
              <w:t>Default value is “false”.</w:t>
            </w:r>
          </w:p>
          <w:p w14:paraId="7EAC3541" w14:textId="77777777" w:rsidR="00C33DB6" w:rsidRPr="00E27F9F" w:rsidRDefault="00C33DB6" w:rsidP="00ED1A0E">
            <w:pPr>
              <w:pStyle w:val="tableentry"/>
            </w:pPr>
            <w:r>
              <w:t xml:space="preserve">This parameter must be set to </w:t>
            </w:r>
            <w:r w:rsidRPr="00E27F9F">
              <w:t>“true” for NotificationProducerTestSuite and NotificationConsumerTestSuite test cases.</w:t>
            </w:r>
          </w:p>
        </w:tc>
      </w:tr>
      <w:tr w:rsidR="00C33DB6" w14:paraId="20EEF2A3" w14:textId="77777777" w:rsidTr="00C33DB6">
        <w:tc>
          <w:tcPr>
            <w:tcW w:w="4050" w:type="dxa"/>
          </w:tcPr>
          <w:p w14:paraId="73C28177" w14:textId="77777777" w:rsidR="00C33DB6" w:rsidRDefault="00C33DB6" w:rsidP="00ED1A0E">
            <w:pPr>
              <w:pStyle w:val="tableentry"/>
            </w:pPr>
            <w:r>
              <w:t>userInputTimeoutValueInMS</w:t>
            </w:r>
          </w:p>
        </w:tc>
        <w:tc>
          <w:tcPr>
            <w:tcW w:w="4590" w:type="dxa"/>
          </w:tcPr>
          <w:p w14:paraId="07EDAFF7" w14:textId="77777777" w:rsidR="00C33DB6" w:rsidRDefault="00C33DB6" w:rsidP="00ED1A0E">
            <w:pPr>
              <w:pStyle w:val="tableentry"/>
            </w:pPr>
            <w:r>
              <w:t>T</w:t>
            </w:r>
            <w:r w:rsidRPr="00E27F9F">
              <w:t xml:space="preserve">ime in milliseconds to wait for a test to complete before considering it failed. </w:t>
            </w:r>
          </w:p>
          <w:p w14:paraId="44844244" w14:textId="77777777" w:rsidR="00C33DB6" w:rsidRPr="00E27F9F" w:rsidRDefault="00C33DB6" w:rsidP="00ED1A0E">
            <w:pPr>
              <w:pStyle w:val="tableentry"/>
            </w:pPr>
            <w:r w:rsidRPr="00E27F9F">
              <w:t>This will override the default timeout value.</w:t>
            </w:r>
          </w:p>
        </w:tc>
      </w:tr>
      <w:tr w:rsidR="00C33DB6" w14:paraId="64B709DA" w14:textId="77777777" w:rsidTr="00C33DB6">
        <w:tc>
          <w:tcPr>
            <w:tcW w:w="4050" w:type="dxa"/>
          </w:tcPr>
          <w:p w14:paraId="09DF1915" w14:textId="77777777" w:rsidR="00C33DB6" w:rsidRDefault="00C33DB6" w:rsidP="00ED1A0E">
            <w:pPr>
              <w:pStyle w:val="tableentry"/>
            </w:pPr>
            <w:r>
              <w:t>org.alljoyn.Onboarding.SoftApSsid</w:t>
            </w:r>
          </w:p>
        </w:tc>
        <w:tc>
          <w:tcPr>
            <w:tcW w:w="4590" w:type="dxa"/>
          </w:tcPr>
          <w:p w14:paraId="4ED1E124" w14:textId="77777777" w:rsidR="00C33DB6" w:rsidRPr="00E27F9F" w:rsidRDefault="00C33DB6" w:rsidP="00ED1A0E">
            <w:pPr>
              <w:pStyle w:val="tableentry"/>
            </w:pPr>
            <w:r w:rsidRPr="00E27F9F">
              <w:t>SSID for the device's Soft AP (required for OnboardingTestSuite test cases)</w:t>
            </w:r>
            <w:r>
              <w:t>.</w:t>
            </w:r>
          </w:p>
        </w:tc>
      </w:tr>
      <w:tr w:rsidR="00C33DB6" w14:paraId="44D00130" w14:textId="77777777" w:rsidTr="00C33DB6">
        <w:tc>
          <w:tcPr>
            <w:tcW w:w="4050" w:type="dxa"/>
          </w:tcPr>
          <w:p w14:paraId="5D01DFFD" w14:textId="77777777" w:rsidR="00C33DB6" w:rsidRDefault="00C33DB6" w:rsidP="00ED1A0E">
            <w:pPr>
              <w:pStyle w:val="tableentry"/>
            </w:pPr>
            <w:r>
              <w:t>org.alljoyn.Onboarding.SoftApSecurity</w:t>
            </w:r>
          </w:p>
        </w:tc>
        <w:tc>
          <w:tcPr>
            <w:tcW w:w="4590" w:type="dxa"/>
          </w:tcPr>
          <w:p w14:paraId="2BFAC70D" w14:textId="77777777" w:rsidR="00C33DB6" w:rsidRDefault="00C33DB6" w:rsidP="00ED1A0E">
            <w:pPr>
              <w:pStyle w:val="tableentry"/>
            </w:pPr>
            <w:r>
              <w:t>S</w:t>
            </w:r>
            <w:r w:rsidRPr="00E27F9F">
              <w:t xml:space="preserve">ecurity type for the device's Soft AP (required for OnboardingTestSuite test cases). </w:t>
            </w:r>
          </w:p>
          <w:p w14:paraId="4EB304E7" w14:textId="77777777" w:rsidR="00C33DB6" w:rsidRPr="00E27F9F" w:rsidRDefault="00C33DB6" w:rsidP="00ED1A0E">
            <w:pPr>
              <w:pStyle w:val="tableentry"/>
            </w:pPr>
            <w:r w:rsidRPr="00E27F9F">
              <w:t>Must be WPA, WPA2, or NONE</w:t>
            </w:r>
            <w:r>
              <w:t>.</w:t>
            </w:r>
          </w:p>
        </w:tc>
      </w:tr>
      <w:tr w:rsidR="00C33DB6" w14:paraId="36940075" w14:textId="77777777" w:rsidTr="00C33DB6">
        <w:tc>
          <w:tcPr>
            <w:tcW w:w="4050" w:type="dxa"/>
          </w:tcPr>
          <w:p w14:paraId="7ACA5E28" w14:textId="77777777" w:rsidR="00C33DB6" w:rsidRDefault="00C33DB6" w:rsidP="00ED1A0E">
            <w:pPr>
              <w:pStyle w:val="tableentry"/>
            </w:pPr>
            <w:r>
              <w:t>org.alljoyn.Onboarding.SoftApPassphrase</w:t>
            </w:r>
          </w:p>
        </w:tc>
        <w:tc>
          <w:tcPr>
            <w:tcW w:w="4590" w:type="dxa"/>
          </w:tcPr>
          <w:p w14:paraId="408B2EED" w14:textId="77777777" w:rsidR="00C33DB6" w:rsidRPr="00E27F9F" w:rsidRDefault="00C33DB6" w:rsidP="00ED1A0E">
            <w:pPr>
              <w:pStyle w:val="tableentry"/>
            </w:pPr>
            <w:r>
              <w:t>P</w:t>
            </w:r>
            <w:r w:rsidRPr="00E27F9F">
              <w:t>assphrase for the device's Soft AP (if the Soft AP</w:t>
            </w:r>
            <w:r>
              <w:t xml:space="preserve"> has security).</w:t>
            </w:r>
          </w:p>
        </w:tc>
      </w:tr>
      <w:tr w:rsidR="00C33DB6" w14:paraId="6BF3AA91" w14:textId="77777777" w:rsidTr="00C33DB6">
        <w:tc>
          <w:tcPr>
            <w:tcW w:w="4050" w:type="dxa"/>
          </w:tcPr>
          <w:p w14:paraId="66E2517B" w14:textId="77777777" w:rsidR="00C33DB6" w:rsidRDefault="00C33DB6" w:rsidP="00ED1A0E">
            <w:pPr>
              <w:pStyle w:val="tableentry"/>
            </w:pPr>
            <w:r>
              <w:t>org.alljoyn.Onboarding.PersonalApSsid</w:t>
            </w:r>
          </w:p>
        </w:tc>
        <w:tc>
          <w:tcPr>
            <w:tcW w:w="4590" w:type="dxa"/>
          </w:tcPr>
          <w:p w14:paraId="135CD8BE" w14:textId="77777777" w:rsidR="00C33DB6" w:rsidRPr="00E27F9F" w:rsidRDefault="00C33DB6" w:rsidP="00ED1A0E">
            <w:pPr>
              <w:pStyle w:val="tableentry"/>
            </w:pPr>
            <w:r w:rsidRPr="00E27F9F">
              <w:t>SSID for the personal AP (required for OnboardingTestSuite test cases)</w:t>
            </w:r>
          </w:p>
        </w:tc>
      </w:tr>
      <w:tr w:rsidR="00C33DB6" w14:paraId="209A89DA" w14:textId="77777777" w:rsidTr="00C33DB6">
        <w:tc>
          <w:tcPr>
            <w:tcW w:w="4050" w:type="dxa"/>
          </w:tcPr>
          <w:p w14:paraId="7DE369B1" w14:textId="77777777" w:rsidR="00C33DB6" w:rsidRDefault="00C33DB6" w:rsidP="00ED1A0E">
            <w:pPr>
              <w:pStyle w:val="tableentry"/>
            </w:pPr>
            <w:r>
              <w:t>org.alljoyn.Onboarding.PersonalApSecurity</w:t>
            </w:r>
          </w:p>
        </w:tc>
        <w:tc>
          <w:tcPr>
            <w:tcW w:w="4590" w:type="dxa"/>
          </w:tcPr>
          <w:p w14:paraId="185AB698" w14:textId="77777777" w:rsidR="00C33DB6" w:rsidRDefault="00C33DB6" w:rsidP="00ED1A0E">
            <w:pPr>
              <w:pStyle w:val="tableentry"/>
            </w:pPr>
            <w:r>
              <w:t>S</w:t>
            </w:r>
            <w:r w:rsidRPr="00E27F9F">
              <w:t xml:space="preserve">ecurity type for the personal AP (required for OnboardingTestSuite test cases). </w:t>
            </w:r>
          </w:p>
          <w:p w14:paraId="6B1BB278" w14:textId="77777777" w:rsidR="00C33DB6" w:rsidRPr="00E27F9F" w:rsidRDefault="00C33DB6" w:rsidP="00ED1A0E">
            <w:pPr>
              <w:pStyle w:val="tableentry"/>
            </w:pPr>
            <w:r w:rsidRPr="00E27F9F">
              <w:t>Must be WPA or WP2</w:t>
            </w:r>
            <w:r>
              <w:t>.</w:t>
            </w:r>
          </w:p>
        </w:tc>
      </w:tr>
      <w:tr w:rsidR="00C33DB6" w14:paraId="33ACFCF4" w14:textId="77777777" w:rsidTr="00C33DB6">
        <w:tc>
          <w:tcPr>
            <w:tcW w:w="4050" w:type="dxa"/>
          </w:tcPr>
          <w:p w14:paraId="63A72505" w14:textId="77777777" w:rsidR="00C33DB6" w:rsidRDefault="00C33DB6" w:rsidP="00ED1A0E">
            <w:pPr>
              <w:pStyle w:val="tableentry"/>
            </w:pPr>
            <w:r>
              <w:lastRenderedPageBreak/>
              <w:t>org.alljoyn.Onboarding.PersonalApPassphrase</w:t>
            </w:r>
          </w:p>
        </w:tc>
        <w:tc>
          <w:tcPr>
            <w:tcW w:w="4590" w:type="dxa"/>
          </w:tcPr>
          <w:p w14:paraId="1E440CD5" w14:textId="77777777" w:rsidR="00C33DB6" w:rsidRPr="00E27F9F" w:rsidRDefault="00C33DB6" w:rsidP="00ED1A0E">
            <w:pPr>
              <w:pStyle w:val="tableentry"/>
            </w:pPr>
            <w:r>
              <w:t>P</w:t>
            </w:r>
            <w:r w:rsidRPr="00E27F9F">
              <w:t>assphrase for the personal AP (required for OnboardingTestSuite test cases)</w:t>
            </w:r>
            <w:r>
              <w:t>.</w:t>
            </w:r>
          </w:p>
        </w:tc>
      </w:tr>
    </w:tbl>
    <w:p w14:paraId="549B859D" w14:textId="11957BF6" w:rsidR="00824A70" w:rsidRDefault="00C33DB6" w:rsidP="00824A70">
      <w:pPr>
        <w:pStyle w:val="Heading2"/>
      </w:pPr>
      <w:bookmarkStart w:id="33" w:name="_Ref382212807"/>
      <w:bookmarkStart w:id="34" w:name="_Toc382223685"/>
      <w:r>
        <w:t>Execute the validation</w:t>
      </w:r>
      <w:r w:rsidR="00824A70" w:rsidRPr="001A625D">
        <w:t xml:space="preserve"> tests</w:t>
      </w:r>
      <w:bookmarkEnd w:id="33"/>
      <w:bookmarkEnd w:id="34"/>
    </w:p>
    <w:p w14:paraId="6D61B312" w14:textId="77777777" w:rsidR="00824A70" w:rsidRDefault="00824A70" w:rsidP="00824A70">
      <w:pPr>
        <w:pStyle w:val="body"/>
      </w:pPr>
      <w:r>
        <w:t xml:space="preserve">The validation tests cases can be run as Android JUnit tests on an Android device. The test cases have been verified to run on a Nexus 7 tablet and may run on other AllJoyn devices running on Android platform 16 or higher. </w:t>
      </w:r>
    </w:p>
    <w:p w14:paraId="581FADFA" w14:textId="77777777" w:rsidR="00824A70" w:rsidRDefault="00824A70" w:rsidP="00824A70">
      <w:pPr>
        <w:pStyle w:val="body"/>
      </w:pPr>
      <w:r>
        <w:t xml:space="preserve">The Device Under Test (DUT) must be on the same network as the test device. The validation-it module enables the test cases to be run against a particular AllJoyn application. The parameters for the test cases are provided as instrumentation arguments to the test apk. </w:t>
      </w:r>
    </w:p>
    <w:p w14:paraId="52623400" w14:textId="271AB5C3" w:rsidR="00824A70" w:rsidRDefault="00824A70" w:rsidP="00824A70">
      <w:pPr>
        <w:pStyle w:val="body"/>
      </w:pPr>
      <w:r>
        <w:t xml:space="preserve">To execute a particular set of tests, </w:t>
      </w:r>
      <w:r w:rsidR="00620696">
        <w:t xml:space="preserve">verify </w:t>
      </w:r>
      <w:r>
        <w:t>the test apk has been copied to the t</w:t>
      </w:r>
      <w:r w:rsidR="00620696">
        <w:t>est device.</w:t>
      </w:r>
    </w:p>
    <w:p w14:paraId="1C71B839" w14:textId="7937ADED" w:rsidR="00824A70" w:rsidRPr="00096A0E" w:rsidRDefault="00824A70" w:rsidP="00D13BB4">
      <w:pPr>
        <w:pStyle w:val="code"/>
      </w:pPr>
      <w:r w:rsidRPr="00096A0E">
        <w:t>$ cd $VAL_DIR/java/components/validation-tests/HEAD/validation-tests-it</w:t>
      </w:r>
    </w:p>
    <w:p w14:paraId="51B51C7A" w14:textId="0A7AFC3E" w:rsidR="00824A70" w:rsidRPr="00096A0E" w:rsidRDefault="00824A70" w:rsidP="00D13BB4">
      <w:pPr>
        <w:pStyle w:val="code"/>
      </w:pPr>
      <w:r w:rsidRPr="00096A0E">
        <w:t>$ mvn android:deploy</w:t>
      </w:r>
    </w:p>
    <w:p w14:paraId="398528C8" w14:textId="425955E4" w:rsidR="00FC0130" w:rsidRDefault="00FC0130" w:rsidP="00D13BB4">
      <w:pPr>
        <w:pStyle w:val="Heading3"/>
      </w:pPr>
      <w:bookmarkStart w:id="35" w:name="_Toc382223686"/>
      <w:r>
        <w:t>Using Maven</w:t>
      </w:r>
      <w:bookmarkEnd w:id="35"/>
    </w:p>
    <w:p w14:paraId="1F151F5C" w14:textId="2EC14038" w:rsidR="00620696" w:rsidRDefault="00FC0130" w:rsidP="00620696">
      <w:pPr>
        <w:pStyle w:val="numbrdlist"/>
        <w:numPr>
          <w:ilvl w:val="0"/>
          <w:numId w:val="42"/>
        </w:numPr>
      </w:pPr>
      <w:r>
        <w:t>C</w:t>
      </w:r>
      <w:r w:rsidR="00824A70">
        <w:t xml:space="preserve">reate a </w:t>
      </w:r>
      <w:r w:rsidR="00620696">
        <w:t>M</w:t>
      </w:r>
      <w:r w:rsidR="00824A70">
        <w:t>aven profile in the pom.xml file with the appropriate instrumentation arg</w:t>
      </w:r>
      <w:r w:rsidR="00C33DB6">
        <w:t>ument</w:t>
      </w:r>
      <w:r w:rsidR="00824A70">
        <w:t>s</w:t>
      </w:r>
      <w:r w:rsidR="00620696">
        <w:t>.</w:t>
      </w:r>
    </w:p>
    <w:p w14:paraId="3D2CFDFA" w14:textId="06261BC9" w:rsidR="00620696" w:rsidRDefault="00620696" w:rsidP="00620696">
      <w:pPr>
        <w:pStyle w:val="numbrdlist"/>
      </w:pPr>
      <w:r>
        <w:t>U</w:t>
      </w:r>
      <w:r w:rsidR="00824A70">
        <w:t>se the following command (referencing the created profile) from the validation-tests-it directory.</w:t>
      </w:r>
      <w:r>
        <w:t xml:space="preserve"> The following command refers to the instrument-test profile.</w:t>
      </w:r>
      <w:r w:rsidR="00824A70">
        <w:t xml:space="preserve"> </w:t>
      </w:r>
      <w:r>
        <w:t xml:space="preserve"> </w:t>
      </w:r>
    </w:p>
    <w:p w14:paraId="558F6997" w14:textId="49FC794D" w:rsidR="00824A70" w:rsidRPr="00096A0E" w:rsidRDefault="00824A70" w:rsidP="00620696">
      <w:pPr>
        <w:pStyle w:val="proccode"/>
      </w:pPr>
      <w:r w:rsidRPr="00096A0E">
        <w:t>$ mvn android:instrument -Pinstrument-test</w:t>
      </w:r>
    </w:p>
    <w:p w14:paraId="79D2B38C" w14:textId="77777777" w:rsidR="00824A70" w:rsidRDefault="00824A70" w:rsidP="00620696">
      <w:pPr>
        <w:pStyle w:val="proctext"/>
      </w:pPr>
      <w:r w:rsidRPr="00D13BB4">
        <w:t>The output of this command should be the results of running the specified set of tests as Android JUnit tests.</w:t>
      </w:r>
    </w:p>
    <w:p w14:paraId="232D6DF2" w14:textId="400C49CB" w:rsidR="00C33DB6" w:rsidRDefault="00C33DB6" w:rsidP="00C33DB6">
      <w:pPr>
        <w:pStyle w:val="body"/>
      </w:pPr>
      <w:r>
        <w:t>Below is an</w:t>
      </w:r>
      <w:r w:rsidRPr="00870318">
        <w:t xml:space="preserve"> example </w:t>
      </w:r>
      <w:r>
        <w:t xml:space="preserve">Maven </w:t>
      </w:r>
      <w:r w:rsidRPr="00870318">
        <w:t>profile that would run the About-v1</w:t>
      </w:r>
      <w:r>
        <w:t>-01 and Config-v1-01 test cases.</w:t>
      </w:r>
    </w:p>
    <w:p w14:paraId="20DFB389" w14:textId="77777777" w:rsidR="00C33DB6" w:rsidRPr="00096A0E" w:rsidRDefault="00C33DB6" w:rsidP="00C33DB6">
      <w:pPr>
        <w:pStyle w:val="body"/>
        <w:rPr>
          <w:rFonts w:ascii="Courier New" w:hAnsi="Courier New" w:cs="Courier New"/>
          <w:sz w:val="18"/>
          <w:szCs w:val="18"/>
        </w:rPr>
      </w:pPr>
      <w:r w:rsidRPr="00096A0E">
        <w:rPr>
          <w:rFonts w:ascii="Courier New" w:hAnsi="Courier New" w:cs="Courier New"/>
          <w:sz w:val="18"/>
          <w:szCs w:val="18"/>
        </w:rPr>
        <w:t>&lt;profile&gt;</w:t>
      </w:r>
    </w:p>
    <w:p w14:paraId="40F74159" w14:textId="77777777" w:rsidR="00C33DB6" w:rsidRPr="00096A0E" w:rsidRDefault="00C33DB6" w:rsidP="00C33DB6">
      <w:pPr>
        <w:pStyle w:val="body"/>
        <w:ind w:firstLine="720"/>
        <w:rPr>
          <w:rFonts w:ascii="Courier New" w:hAnsi="Courier New" w:cs="Courier New"/>
          <w:sz w:val="18"/>
          <w:szCs w:val="18"/>
        </w:rPr>
      </w:pPr>
      <w:r w:rsidRPr="00096A0E">
        <w:rPr>
          <w:rFonts w:ascii="Courier New" w:hAnsi="Courier New" w:cs="Courier New"/>
          <w:sz w:val="18"/>
          <w:szCs w:val="18"/>
        </w:rPr>
        <w:t>&lt;id&gt;example-test&lt;/id&gt;</w:t>
      </w:r>
    </w:p>
    <w:p w14:paraId="6892BE1C" w14:textId="77777777" w:rsidR="00C33DB6" w:rsidRPr="00096A0E" w:rsidRDefault="00C33DB6" w:rsidP="00C33DB6">
      <w:pPr>
        <w:pStyle w:val="body"/>
        <w:ind w:firstLine="720"/>
        <w:rPr>
          <w:rFonts w:ascii="Courier New" w:hAnsi="Courier New" w:cs="Courier New"/>
          <w:sz w:val="18"/>
          <w:szCs w:val="18"/>
        </w:rPr>
      </w:pPr>
      <w:r w:rsidRPr="00096A0E">
        <w:rPr>
          <w:rFonts w:ascii="Courier New" w:hAnsi="Courier New" w:cs="Courier New"/>
          <w:sz w:val="18"/>
          <w:szCs w:val="18"/>
        </w:rPr>
        <w:t>&lt;build&gt;</w:t>
      </w:r>
    </w:p>
    <w:p w14:paraId="60941CA6" w14:textId="77777777" w:rsidR="00C33DB6" w:rsidRPr="00096A0E" w:rsidRDefault="00C33DB6" w:rsidP="00C33DB6">
      <w:pPr>
        <w:pStyle w:val="body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096A0E">
        <w:rPr>
          <w:rFonts w:ascii="Courier New" w:hAnsi="Courier New" w:cs="Courier New"/>
          <w:sz w:val="18"/>
          <w:szCs w:val="18"/>
        </w:rPr>
        <w:t>&lt;plugins&gt;</w:t>
      </w:r>
    </w:p>
    <w:p w14:paraId="2D1BFC66" w14:textId="77777777" w:rsidR="00C33DB6" w:rsidRPr="00096A0E" w:rsidRDefault="00C33DB6" w:rsidP="00C33DB6">
      <w:pPr>
        <w:pStyle w:val="body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096A0E">
        <w:rPr>
          <w:rFonts w:ascii="Courier New" w:hAnsi="Courier New" w:cs="Courier New"/>
          <w:sz w:val="18"/>
          <w:szCs w:val="18"/>
        </w:rPr>
        <w:t>&lt;plugin&gt;</w:t>
      </w:r>
    </w:p>
    <w:p w14:paraId="25AEA4B5" w14:textId="77777777" w:rsidR="00C33DB6" w:rsidRPr="00096A0E" w:rsidRDefault="00C33DB6" w:rsidP="00C33DB6">
      <w:pPr>
        <w:pStyle w:val="body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</w:t>
      </w:r>
      <w:r w:rsidRPr="00096A0E">
        <w:rPr>
          <w:rFonts w:ascii="Courier New" w:hAnsi="Courier New" w:cs="Courier New"/>
          <w:sz w:val="18"/>
          <w:szCs w:val="18"/>
        </w:rPr>
        <w:t>&lt;groupId&gt;com.jayway.maven.plugins.android.generation2&lt;/groupId&gt;</w:t>
      </w:r>
    </w:p>
    <w:p w14:paraId="37F16A74" w14:textId="77777777" w:rsidR="00C33DB6" w:rsidRPr="00096A0E" w:rsidRDefault="00C33DB6" w:rsidP="00C33DB6">
      <w:pPr>
        <w:pStyle w:val="body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</w:t>
      </w:r>
      <w:r w:rsidRPr="00096A0E">
        <w:rPr>
          <w:rFonts w:ascii="Courier New" w:hAnsi="Courier New" w:cs="Courier New"/>
          <w:sz w:val="18"/>
          <w:szCs w:val="18"/>
        </w:rPr>
        <w:t>&lt;artifactId&gt;android-maven-plugin&lt;/artifactId&gt;</w:t>
      </w:r>
    </w:p>
    <w:p w14:paraId="438DAE8B" w14:textId="77777777" w:rsidR="00C33DB6" w:rsidRPr="00096A0E" w:rsidRDefault="00C33DB6" w:rsidP="00C33DB6">
      <w:pPr>
        <w:pStyle w:val="body"/>
        <w:rPr>
          <w:rFonts w:ascii="Courier New" w:hAnsi="Courier New" w:cs="Courier New"/>
          <w:sz w:val="18"/>
          <w:szCs w:val="18"/>
        </w:rPr>
      </w:pPr>
      <w:r w:rsidRPr="00096A0E"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096A0E">
        <w:rPr>
          <w:rFonts w:ascii="Courier New" w:hAnsi="Courier New" w:cs="Courier New"/>
          <w:sz w:val="18"/>
          <w:szCs w:val="18"/>
        </w:rPr>
        <w:t>&lt;configuration&gt;</w:t>
      </w:r>
    </w:p>
    <w:p w14:paraId="2D6DF27F" w14:textId="77777777" w:rsidR="00C33DB6" w:rsidRPr="00096A0E" w:rsidRDefault="00C33DB6" w:rsidP="00C33DB6">
      <w:pPr>
        <w:pStyle w:val="body"/>
        <w:rPr>
          <w:rFonts w:ascii="Courier New" w:hAnsi="Courier New" w:cs="Courier New"/>
          <w:sz w:val="18"/>
          <w:szCs w:val="18"/>
        </w:rPr>
      </w:pPr>
      <w:r w:rsidRPr="00096A0E">
        <w:rPr>
          <w:rFonts w:ascii="Courier New" w:hAnsi="Courier New" w:cs="Courier New"/>
          <w:sz w:val="18"/>
          <w:szCs w:val="18"/>
        </w:rPr>
        <w:tab/>
      </w:r>
      <w:r w:rsidRPr="00096A0E">
        <w:rPr>
          <w:rFonts w:ascii="Courier New" w:hAnsi="Courier New" w:cs="Courier New"/>
          <w:sz w:val="18"/>
          <w:szCs w:val="18"/>
        </w:rPr>
        <w:tab/>
        <w:t xml:space="preserve">    &lt;test&gt;</w:t>
      </w:r>
    </w:p>
    <w:p w14:paraId="6DFCD078" w14:textId="77777777" w:rsidR="00C33DB6" w:rsidRPr="00096A0E" w:rsidRDefault="00C33DB6" w:rsidP="00C33DB6">
      <w:pPr>
        <w:pStyle w:val="body"/>
        <w:rPr>
          <w:rFonts w:ascii="Courier New" w:hAnsi="Courier New" w:cs="Courier New"/>
          <w:sz w:val="18"/>
          <w:szCs w:val="18"/>
        </w:rPr>
      </w:pPr>
      <w:r w:rsidRPr="00096A0E">
        <w:rPr>
          <w:rFonts w:ascii="Courier New" w:hAnsi="Courier New" w:cs="Courier New"/>
          <w:sz w:val="18"/>
          <w:szCs w:val="18"/>
        </w:rPr>
        <w:tab/>
      </w:r>
      <w:r w:rsidRPr="00096A0E">
        <w:rPr>
          <w:rFonts w:ascii="Courier New" w:hAnsi="Courier New" w:cs="Courier New"/>
          <w:sz w:val="18"/>
          <w:szCs w:val="18"/>
        </w:rPr>
        <w:tab/>
        <w:t xml:space="preserve">        &lt;skip&gt;false&lt;/skip&gt;</w:t>
      </w:r>
    </w:p>
    <w:p w14:paraId="16D67FBC" w14:textId="77777777" w:rsidR="00C33DB6" w:rsidRPr="00096A0E" w:rsidRDefault="00C33DB6" w:rsidP="00C33DB6">
      <w:pPr>
        <w:pStyle w:val="body"/>
        <w:rPr>
          <w:rFonts w:ascii="Courier New" w:hAnsi="Courier New" w:cs="Courier New"/>
          <w:sz w:val="18"/>
          <w:szCs w:val="18"/>
        </w:rPr>
      </w:pPr>
      <w:r w:rsidRPr="00096A0E">
        <w:rPr>
          <w:rFonts w:ascii="Courier New" w:hAnsi="Courier New" w:cs="Courier New"/>
          <w:sz w:val="18"/>
          <w:szCs w:val="18"/>
        </w:rPr>
        <w:tab/>
      </w:r>
      <w:r w:rsidRPr="00096A0E">
        <w:rPr>
          <w:rFonts w:ascii="Courier New" w:hAnsi="Courier New" w:cs="Courier New"/>
          <w:sz w:val="18"/>
          <w:szCs w:val="18"/>
        </w:rPr>
        <w:tab/>
        <w:t xml:space="preserve">        &lt;instrumentationArgs&gt;</w:t>
      </w:r>
    </w:p>
    <w:p w14:paraId="3DEF179A" w14:textId="77777777" w:rsidR="00C33DB6" w:rsidRPr="00096A0E" w:rsidRDefault="00C33DB6" w:rsidP="00C33DB6">
      <w:pPr>
        <w:pStyle w:val="body"/>
        <w:ind w:left="3240"/>
        <w:rPr>
          <w:rFonts w:ascii="Courier New" w:hAnsi="Courier New" w:cs="Courier New"/>
          <w:sz w:val="18"/>
          <w:szCs w:val="18"/>
        </w:rPr>
      </w:pPr>
      <w:r w:rsidRPr="00096A0E">
        <w:rPr>
          <w:rFonts w:ascii="Courier New" w:hAnsi="Courier New" w:cs="Courier New"/>
          <w:sz w:val="18"/>
          <w:szCs w:val="18"/>
        </w:rPr>
        <w:lastRenderedPageBreak/>
        <w:t>&lt;instrumentationArg&gt;appId 5b7a70f0-fd5b-49be-8e0a-9640f49cd597&lt;/instrumentationArg&gt;</w:t>
      </w:r>
    </w:p>
    <w:p w14:paraId="186953A7" w14:textId="77777777" w:rsidR="00C33DB6" w:rsidRPr="00096A0E" w:rsidRDefault="00C33DB6" w:rsidP="00C33DB6">
      <w:pPr>
        <w:pStyle w:val="body"/>
        <w:ind w:left="3240"/>
        <w:rPr>
          <w:rFonts w:ascii="Courier New" w:hAnsi="Courier New" w:cs="Courier New"/>
          <w:sz w:val="18"/>
          <w:szCs w:val="18"/>
        </w:rPr>
      </w:pPr>
      <w:r w:rsidRPr="00096A0E">
        <w:rPr>
          <w:rFonts w:ascii="Courier New" w:hAnsi="Courier New" w:cs="Courier New"/>
          <w:sz w:val="18"/>
          <w:szCs w:val="18"/>
        </w:rPr>
        <w:t>&lt;instrumentationArg&gt;deviceId 5b7a70f0-fd5b-49be-8e0a-9640f49cd597&lt;/instrumentationArg&gt;</w:t>
      </w:r>
    </w:p>
    <w:p w14:paraId="1BBAE5F1" w14:textId="77777777" w:rsidR="00C33DB6" w:rsidRPr="00096A0E" w:rsidRDefault="00C33DB6" w:rsidP="00C33DB6">
      <w:pPr>
        <w:pStyle w:val="body"/>
        <w:ind w:left="3240"/>
        <w:rPr>
          <w:rFonts w:ascii="Courier New" w:hAnsi="Courier New" w:cs="Courier New"/>
          <w:sz w:val="18"/>
          <w:szCs w:val="18"/>
        </w:rPr>
      </w:pPr>
      <w:r w:rsidRPr="00096A0E">
        <w:rPr>
          <w:rFonts w:ascii="Courier New" w:hAnsi="Courier New" w:cs="Courier New"/>
          <w:sz w:val="18"/>
          <w:szCs w:val="18"/>
        </w:rPr>
        <w:t xml:space="preserve">&lt;instrumentationArg&gt;testSuiteList </w:t>
      </w:r>
      <w:r w:rsidRPr="00DB7901">
        <w:rPr>
          <w:rFonts w:ascii="Courier New" w:hAnsi="Courier New" w:cs="Courier New"/>
          <w:sz w:val="18"/>
          <w:szCs w:val="18"/>
        </w:rPr>
        <w:t>org.alljoyn.validation.testing.suites.about.AboutTestSuite</w:t>
      </w:r>
      <w:r>
        <w:rPr>
          <w:rFonts w:ascii="Courier New" w:hAnsi="Courier New" w:cs="Courier New"/>
          <w:sz w:val="18"/>
          <w:szCs w:val="18"/>
        </w:rPr>
        <w:t>,</w:t>
      </w:r>
      <w:r w:rsidRPr="00096A0E">
        <w:rPr>
          <w:rFonts w:ascii="Courier New" w:hAnsi="Courier New" w:cs="Courier New"/>
          <w:sz w:val="18"/>
          <w:szCs w:val="18"/>
        </w:rPr>
        <w:t>org.alljoyn.validation.testing.suites.config.ConfigTestSuite&lt;/instrumentationArg&gt;</w:t>
      </w:r>
    </w:p>
    <w:p w14:paraId="6C1411D6" w14:textId="77777777" w:rsidR="00C33DB6" w:rsidRPr="00096A0E" w:rsidRDefault="00C33DB6" w:rsidP="00C33DB6">
      <w:pPr>
        <w:pStyle w:val="body"/>
        <w:ind w:left="3240"/>
        <w:rPr>
          <w:rFonts w:ascii="Courier New" w:hAnsi="Courier New" w:cs="Courier New"/>
          <w:sz w:val="18"/>
          <w:szCs w:val="18"/>
        </w:rPr>
      </w:pPr>
      <w:r w:rsidRPr="00096A0E">
        <w:rPr>
          <w:rFonts w:ascii="Courier New" w:hAnsi="Courier New" w:cs="Courier New"/>
          <w:sz w:val="18"/>
          <w:szCs w:val="18"/>
        </w:rPr>
        <w:t>&lt;instrumentat</w:t>
      </w:r>
      <w:r>
        <w:rPr>
          <w:rFonts w:ascii="Courier New" w:hAnsi="Courier New" w:cs="Courier New"/>
          <w:sz w:val="18"/>
          <w:szCs w:val="18"/>
        </w:rPr>
        <w:t xml:space="preserve">ionArg&gt;testCaseName </w:t>
      </w:r>
      <w:r w:rsidRPr="00DB7901">
        <w:rPr>
          <w:rFonts w:ascii="Courier New" w:hAnsi="Courier New" w:cs="Courier New"/>
          <w:sz w:val="18"/>
          <w:szCs w:val="18"/>
        </w:rPr>
        <w:t>About-v1-01,Config-v1-01</w:t>
      </w:r>
      <w:r w:rsidRPr="00096A0E">
        <w:rPr>
          <w:rFonts w:ascii="Courier New" w:hAnsi="Courier New" w:cs="Courier New"/>
          <w:sz w:val="18"/>
          <w:szCs w:val="18"/>
        </w:rPr>
        <w:t>&lt;/instrumentationArg&gt;</w:t>
      </w:r>
    </w:p>
    <w:p w14:paraId="58FD1CED" w14:textId="77777777" w:rsidR="00C33DB6" w:rsidRPr="00096A0E" w:rsidRDefault="00C33DB6" w:rsidP="00C33DB6">
      <w:pPr>
        <w:pStyle w:val="body"/>
        <w:rPr>
          <w:rFonts w:ascii="Courier New" w:hAnsi="Courier New" w:cs="Courier New"/>
          <w:sz w:val="18"/>
          <w:szCs w:val="18"/>
        </w:rPr>
      </w:pPr>
      <w:r w:rsidRPr="00096A0E">
        <w:rPr>
          <w:rFonts w:ascii="Courier New" w:hAnsi="Courier New" w:cs="Courier New"/>
          <w:sz w:val="18"/>
          <w:szCs w:val="18"/>
        </w:rPr>
        <w:tab/>
      </w:r>
      <w:r w:rsidRPr="00096A0E">
        <w:rPr>
          <w:rFonts w:ascii="Courier New" w:hAnsi="Courier New" w:cs="Courier New"/>
          <w:sz w:val="18"/>
          <w:szCs w:val="18"/>
        </w:rPr>
        <w:tab/>
        <w:t xml:space="preserve">        &lt;/instrumentationArgs&gt;</w:t>
      </w:r>
    </w:p>
    <w:p w14:paraId="014B9661" w14:textId="77777777" w:rsidR="00C33DB6" w:rsidRPr="00096A0E" w:rsidRDefault="00C33DB6" w:rsidP="00C33DB6">
      <w:pPr>
        <w:pStyle w:val="body"/>
        <w:rPr>
          <w:rFonts w:ascii="Courier New" w:hAnsi="Courier New" w:cs="Courier New"/>
          <w:sz w:val="18"/>
          <w:szCs w:val="18"/>
        </w:rPr>
      </w:pPr>
      <w:r w:rsidRPr="00096A0E">
        <w:rPr>
          <w:rFonts w:ascii="Courier New" w:hAnsi="Courier New" w:cs="Courier New"/>
          <w:sz w:val="18"/>
          <w:szCs w:val="18"/>
        </w:rPr>
        <w:tab/>
      </w:r>
      <w:r w:rsidRPr="00096A0E">
        <w:rPr>
          <w:rFonts w:ascii="Courier New" w:hAnsi="Courier New" w:cs="Courier New"/>
          <w:sz w:val="18"/>
          <w:szCs w:val="18"/>
        </w:rPr>
        <w:tab/>
        <w:t xml:space="preserve">    &lt;/test&gt;</w:t>
      </w:r>
    </w:p>
    <w:p w14:paraId="4BD4B864" w14:textId="77777777" w:rsidR="00C33DB6" w:rsidRPr="00096A0E" w:rsidRDefault="00C33DB6" w:rsidP="00C33DB6">
      <w:pPr>
        <w:pStyle w:val="body"/>
        <w:ind w:left="144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096A0E">
        <w:rPr>
          <w:rFonts w:ascii="Courier New" w:hAnsi="Courier New" w:cs="Courier New"/>
          <w:sz w:val="18"/>
          <w:szCs w:val="18"/>
        </w:rPr>
        <w:t>&lt;/configuration&gt;</w:t>
      </w:r>
    </w:p>
    <w:p w14:paraId="3AB2B42A" w14:textId="77777777" w:rsidR="00C33DB6" w:rsidRPr="00096A0E" w:rsidRDefault="00C33DB6" w:rsidP="00C33DB6">
      <w:pPr>
        <w:pStyle w:val="body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</w:t>
      </w:r>
      <w:r w:rsidRPr="00096A0E">
        <w:rPr>
          <w:rFonts w:ascii="Courier New" w:hAnsi="Courier New" w:cs="Courier New"/>
          <w:sz w:val="18"/>
          <w:szCs w:val="18"/>
        </w:rPr>
        <w:t>&lt;/plugin&gt;</w:t>
      </w:r>
    </w:p>
    <w:p w14:paraId="74B67A68" w14:textId="77777777" w:rsidR="00C33DB6" w:rsidRPr="00096A0E" w:rsidRDefault="00C33DB6" w:rsidP="00C33DB6">
      <w:pPr>
        <w:pStyle w:val="body"/>
        <w:ind w:left="1440" w:firstLine="720"/>
        <w:rPr>
          <w:rFonts w:ascii="Courier New" w:hAnsi="Courier New" w:cs="Courier New"/>
          <w:sz w:val="18"/>
          <w:szCs w:val="18"/>
        </w:rPr>
      </w:pPr>
      <w:r w:rsidRPr="00096A0E">
        <w:rPr>
          <w:rFonts w:ascii="Courier New" w:hAnsi="Courier New" w:cs="Courier New"/>
          <w:sz w:val="18"/>
          <w:szCs w:val="18"/>
        </w:rPr>
        <w:t>&lt;/plugins&gt;</w:t>
      </w:r>
    </w:p>
    <w:p w14:paraId="1782EF1B" w14:textId="77777777" w:rsidR="00C33DB6" w:rsidRPr="00096A0E" w:rsidRDefault="00C33DB6" w:rsidP="00C33DB6">
      <w:pPr>
        <w:pStyle w:val="body"/>
        <w:ind w:firstLine="720"/>
        <w:rPr>
          <w:rFonts w:ascii="Courier New" w:hAnsi="Courier New" w:cs="Courier New"/>
          <w:sz w:val="18"/>
          <w:szCs w:val="18"/>
        </w:rPr>
      </w:pPr>
      <w:r w:rsidRPr="00096A0E">
        <w:rPr>
          <w:rFonts w:ascii="Courier New" w:hAnsi="Courier New" w:cs="Courier New"/>
          <w:sz w:val="18"/>
          <w:szCs w:val="18"/>
        </w:rPr>
        <w:t>&lt;/build&gt;</w:t>
      </w:r>
    </w:p>
    <w:p w14:paraId="151B93F0" w14:textId="77777777" w:rsidR="00C33DB6" w:rsidRPr="00FC437F" w:rsidRDefault="00C33DB6" w:rsidP="00C33DB6">
      <w:pPr>
        <w:pStyle w:val="body"/>
      </w:pPr>
      <w:r w:rsidRPr="00096A0E">
        <w:rPr>
          <w:rFonts w:ascii="Courier New" w:hAnsi="Courier New" w:cs="Courier New"/>
          <w:sz w:val="18"/>
          <w:szCs w:val="18"/>
        </w:rPr>
        <w:t>&lt;/profile&gt;</w:t>
      </w:r>
    </w:p>
    <w:p w14:paraId="1CFBF251" w14:textId="219A5AF4" w:rsidR="00FC0130" w:rsidRDefault="00FC0130" w:rsidP="00FC0130">
      <w:pPr>
        <w:pStyle w:val="Heading3"/>
      </w:pPr>
      <w:bookmarkStart w:id="36" w:name="_Toc382223687"/>
      <w:r>
        <w:t>Using ADB</w:t>
      </w:r>
      <w:bookmarkEnd w:id="36"/>
    </w:p>
    <w:p w14:paraId="7621CE3D" w14:textId="77777777" w:rsidR="00D13BB4" w:rsidRDefault="009B6932" w:rsidP="00FC0130">
      <w:pPr>
        <w:pStyle w:val="body"/>
      </w:pPr>
      <w:r>
        <w:t>U</w:t>
      </w:r>
      <w:r w:rsidR="00FC0130">
        <w:t xml:space="preserve">se the </w:t>
      </w:r>
      <w:r w:rsidR="00F361D6">
        <w:t xml:space="preserve">“instrument” command of </w:t>
      </w:r>
      <w:r w:rsidR="00FC0130">
        <w:t>Activity Ma</w:t>
      </w:r>
      <w:r>
        <w:t xml:space="preserve">nager (am) tool which is part of </w:t>
      </w:r>
      <w:r>
        <w:rPr>
          <w:color w:val="222222"/>
          <w:sz w:val="21"/>
          <w:szCs w:val="21"/>
          <w:shd w:val="clear" w:color="auto" w:fill="F9F9F9"/>
        </w:rPr>
        <w:t>Android Debug Bridge</w:t>
      </w:r>
      <w:r>
        <w:rPr>
          <w:rStyle w:val="apple-converted-space"/>
          <w:color w:val="222222"/>
          <w:sz w:val="21"/>
          <w:szCs w:val="21"/>
          <w:shd w:val="clear" w:color="auto" w:fill="F9F9F9"/>
        </w:rPr>
        <w:t> </w:t>
      </w:r>
      <w:r>
        <w:t>(adb)</w:t>
      </w:r>
      <w:r w:rsidR="00FC0130">
        <w:t>.</w:t>
      </w:r>
      <w:r w:rsidR="00F361D6">
        <w:t xml:space="preserve"> </w:t>
      </w:r>
    </w:p>
    <w:p w14:paraId="22555C96" w14:textId="6103D3BF" w:rsidR="00D13BB4" w:rsidRDefault="009B6932" w:rsidP="00D13BB4">
      <w:pPr>
        <w:pStyle w:val="bulletlv1"/>
      </w:pPr>
      <w:r>
        <w:t xml:space="preserve">The package name and test runner class must be provided along with the command. </w:t>
      </w:r>
      <w:r w:rsidR="00F361D6">
        <w:t xml:space="preserve">The package name is </w:t>
      </w:r>
      <w:r w:rsidR="00F361D6" w:rsidRPr="00D13BB4">
        <w:rPr>
          <w:i/>
        </w:rPr>
        <w:t>org.alljoyn.validation.validation_tests.validation_tests_it</w:t>
      </w:r>
      <w:r w:rsidR="00D13BB4">
        <w:t>.</w:t>
      </w:r>
      <w:r w:rsidR="00F361D6">
        <w:t xml:space="preserve"> </w:t>
      </w:r>
    </w:p>
    <w:p w14:paraId="4B6085B0" w14:textId="4B80B073" w:rsidR="00D13BB4" w:rsidRDefault="00D13BB4" w:rsidP="00D13BB4">
      <w:pPr>
        <w:pStyle w:val="bulletlv1"/>
      </w:pPr>
      <w:r>
        <w:t>T</w:t>
      </w:r>
      <w:r w:rsidR="00F361D6">
        <w:t xml:space="preserve">he test runner class is </w:t>
      </w:r>
      <w:r w:rsidR="00F361D6" w:rsidRPr="00D13BB4">
        <w:rPr>
          <w:i/>
        </w:rPr>
        <w:t>org.alljoyn.validation.testing.instrument.ValidationInstrumentationTestRunner</w:t>
      </w:r>
      <w:r w:rsidR="00F361D6">
        <w:t xml:space="preserve">. </w:t>
      </w:r>
    </w:p>
    <w:p w14:paraId="6ADF25B1" w14:textId="77777777" w:rsidR="00D13BB4" w:rsidRDefault="00F361D6" w:rsidP="00FC0130">
      <w:pPr>
        <w:pStyle w:val="body"/>
      </w:pPr>
      <w:r>
        <w:t xml:space="preserve">Provide the test parameters along with the command. </w:t>
      </w:r>
    </w:p>
    <w:p w14:paraId="088BDBBB" w14:textId="097C2D93" w:rsidR="00FC0130" w:rsidRDefault="00C33DB6" w:rsidP="00FC0130">
      <w:pPr>
        <w:pStyle w:val="body"/>
      </w:pPr>
      <w:r>
        <w:t xml:space="preserve">Below is </w:t>
      </w:r>
      <w:r w:rsidR="00F361D6" w:rsidRPr="00870318">
        <w:t xml:space="preserve">an example </w:t>
      </w:r>
      <w:r w:rsidR="00AB17B4">
        <w:t xml:space="preserve">command </w:t>
      </w:r>
      <w:r w:rsidR="00F361D6" w:rsidRPr="00870318">
        <w:t xml:space="preserve">that would run the </w:t>
      </w:r>
      <w:r w:rsidR="00DB7901" w:rsidRPr="00870318">
        <w:t>About-v1-01 and Config-v1-01</w:t>
      </w:r>
      <w:r w:rsidR="00F20148">
        <w:t xml:space="preserve"> </w:t>
      </w:r>
      <w:r w:rsidR="00E27F9F">
        <w:t>test cases.</w:t>
      </w:r>
    </w:p>
    <w:p w14:paraId="13B18226" w14:textId="76C46F5A" w:rsidR="00F361D6" w:rsidRPr="00096A0E" w:rsidRDefault="00F361D6" w:rsidP="00D13BB4">
      <w:pPr>
        <w:pStyle w:val="code"/>
      </w:pPr>
      <w:r w:rsidRPr="00096A0E">
        <w:t xml:space="preserve">$ </w:t>
      </w:r>
      <w:r w:rsidRPr="00F361D6">
        <w:t xml:space="preserve">adb shell am instrument -w -e appId 5b7a70f0-fd5b-49be-8e0a-9640f49cd597 -e deviceId 5b7a70f0-fd5b-49be-8e0a-9640f49cd597 -e testSuiteList </w:t>
      </w:r>
      <w:r w:rsidR="00DB7901" w:rsidRPr="00DB7901">
        <w:t>org.alljoyn.validation.testing.suites.about.AboutTestSuite</w:t>
      </w:r>
      <w:r w:rsidR="00DB7901">
        <w:t>,</w:t>
      </w:r>
      <w:r w:rsidR="00DB7901" w:rsidRPr="00096A0E">
        <w:t>org.alljoyn.validation.testing.suites.config.ConfigTestSuite</w:t>
      </w:r>
      <w:r w:rsidRPr="00F361D6">
        <w:t xml:space="preserve"> -e testCaseName </w:t>
      </w:r>
      <w:r w:rsidR="00DB7901" w:rsidRPr="00DB7901">
        <w:t>About-v1-01,Config-v1-01</w:t>
      </w:r>
      <w:r w:rsidRPr="00F361D6">
        <w:t xml:space="preserve">  org.alljoyn.validation.validation_tests.validation_tests_it/org.alljoyn.validation.testing.instrument.ValidationInstrumentationTestRunner</w:t>
      </w:r>
    </w:p>
    <w:bookmarkEnd w:id="17"/>
    <w:p w14:paraId="4206271F" w14:textId="77777777" w:rsidR="00BC4FB9" w:rsidRPr="003934B6" w:rsidRDefault="00BC4FB9" w:rsidP="000C5222">
      <w:pPr>
        <w:pStyle w:val="body"/>
      </w:pPr>
    </w:p>
    <w:sectPr w:rsidR="00BC4FB9" w:rsidRPr="003934B6" w:rsidSect="0050321A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E0428C" w14:textId="77777777" w:rsidR="00B05F21" w:rsidRDefault="00B05F21">
      <w:r>
        <w:separator/>
      </w:r>
    </w:p>
    <w:p w14:paraId="6C65CB19" w14:textId="77777777" w:rsidR="00B05F21" w:rsidRDefault="00B05F21"/>
    <w:p w14:paraId="182D80E9" w14:textId="77777777" w:rsidR="00B05F21" w:rsidRDefault="00B05F21"/>
  </w:endnote>
  <w:endnote w:type="continuationSeparator" w:id="0">
    <w:p w14:paraId="20E0135E" w14:textId="77777777" w:rsidR="00B05F21" w:rsidRDefault="00B05F21">
      <w:r>
        <w:continuationSeparator/>
      </w:r>
    </w:p>
    <w:p w14:paraId="4F53B21F" w14:textId="77777777" w:rsidR="00B05F21" w:rsidRDefault="00B05F21"/>
    <w:p w14:paraId="58E53936" w14:textId="77777777" w:rsidR="00B05F21" w:rsidRDefault="00B05F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13B84D" w14:textId="77777777" w:rsidR="00400B4E" w:rsidRDefault="00400B4E" w:rsidP="00C31F4D">
    <w:pPr>
      <w:pStyle w:val="Footer"/>
    </w:pPr>
  </w:p>
  <w:p w14:paraId="3F926670" w14:textId="77777777" w:rsidR="00400B4E" w:rsidRDefault="00400B4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BB4D86" w14:textId="77777777" w:rsidR="00400B4E" w:rsidRDefault="00400B4E" w:rsidP="00C31F4D">
    <w:pPr>
      <w:pStyle w:val="Footer"/>
    </w:pPr>
    <w:r>
      <w:t>Qualcomm Innovation Center, Inc.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ab/>
    </w:r>
    <w:r w:rsidRPr="00E91E88">
      <w:rPr>
        <w:rStyle w:val="6pt"/>
      </w:rPr>
      <w:t>May contain U.S. and international export controlled information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7B18D" w14:textId="77777777" w:rsidR="00400B4E" w:rsidRPr="004C1EE2" w:rsidRDefault="00400B4E" w:rsidP="009F0A68">
    <w:pPr>
      <w:pStyle w:val="titlepg-diststmt"/>
      <w:rPr>
        <w:rFonts w:ascii="Arial" w:hAnsi="Arial" w:cs="Arial"/>
        <w:sz w:val="18"/>
        <w:szCs w:val="18"/>
      </w:rPr>
    </w:pPr>
    <w:r w:rsidRPr="004C1EE2">
      <w:rPr>
        <w:rFonts w:ascii="Arial" w:hAnsi="Arial" w:cs="Arial"/>
        <w:sz w:val="18"/>
        <w:szCs w:val="18"/>
      </w:rPr>
      <w:t>This work is licensed under a Creative Commons Attribution 4.0 International License.</w:t>
    </w:r>
  </w:p>
  <w:p w14:paraId="7AD358D8" w14:textId="77777777" w:rsidR="00400B4E" w:rsidRPr="004C1EE2" w:rsidRDefault="00400B4E" w:rsidP="009F0A68">
    <w:pPr>
      <w:pStyle w:val="titlepg-diststmt"/>
      <w:rPr>
        <w:rFonts w:ascii="Arial" w:hAnsi="Arial" w:cs="Arial"/>
        <w:sz w:val="18"/>
        <w:szCs w:val="18"/>
      </w:rPr>
    </w:pPr>
  </w:p>
  <w:p w14:paraId="19044285" w14:textId="77777777" w:rsidR="00400B4E" w:rsidRPr="004C1EE2" w:rsidRDefault="005B6125" w:rsidP="009F0A68">
    <w:pPr>
      <w:pStyle w:val="titlepg-diststmt"/>
      <w:rPr>
        <w:rFonts w:ascii="Arial" w:hAnsi="Arial" w:cs="Arial"/>
        <w:i/>
        <w:sz w:val="18"/>
        <w:szCs w:val="18"/>
      </w:rPr>
    </w:pPr>
    <w:hyperlink r:id="rId1" w:history="1">
      <w:r w:rsidR="00400B4E" w:rsidRPr="004C1EE2">
        <w:rPr>
          <w:rStyle w:val="Hyperlink"/>
          <w:rFonts w:ascii="Arial" w:hAnsi="Arial" w:cs="Arial"/>
          <w:i/>
          <w:sz w:val="18"/>
          <w:szCs w:val="18"/>
        </w:rPr>
        <w:t>http://creativecommons.org/licenses/by/4.0/</w:t>
      </w:r>
    </w:hyperlink>
  </w:p>
  <w:p w14:paraId="53789918" w14:textId="77777777" w:rsidR="00400B4E" w:rsidRPr="004C1EE2" w:rsidRDefault="00400B4E" w:rsidP="009F0A68">
    <w:pPr>
      <w:pStyle w:val="titlepg-diststmt"/>
      <w:rPr>
        <w:rFonts w:ascii="Arial" w:hAnsi="Arial" w:cs="Arial"/>
        <w:sz w:val="18"/>
        <w:szCs w:val="18"/>
      </w:rPr>
    </w:pPr>
  </w:p>
  <w:p w14:paraId="54961113" w14:textId="4F8D29F6" w:rsidR="00400B4E" w:rsidRPr="004C1EE2" w:rsidRDefault="00400B4E" w:rsidP="009F0A68">
    <w:pPr>
      <w:pStyle w:val="titlepg-diststmt"/>
      <w:rPr>
        <w:rFonts w:ascii="Arial" w:hAnsi="Arial" w:cs="Arial"/>
        <w:sz w:val="18"/>
        <w:szCs w:val="18"/>
      </w:rPr>
    </w:pPr>
    <w:r w:rsidRPr="004C1EE2">
      <w:rPr>
        <w:rFonts w:ascii="Arial" w:hAnsi="Arial" w:cs="Arial"/>
        <w:sz w:val="18"/>
        <w:szCs w:val="18"/>
      </w:rPr>
      <w:t xml:space="preserve">AllJoyn is a trademark of Qualcomm Innovation Center, Inc. AllJoyn is used here with permission to identify unmodified materials originating in the AllJoyn </w:t>
    </w:r>
    <w:r w:rsidR="005B6125">
      <w:rPr>
        <w:rFonts w:ascii="Arial" w:hAnsi="Arial" w:cs="Arial"/>
        <w:sz w:val="18"/>
        <w:szCs w:val="18"/>
      </w:rPr>
      <w:t xml:space="preserve">open source </w:t>
    </w:r>
    <w:r w:rsidRPr="004C1EE2">
      <w:rPr>
        <w:rFonts w:ascii="Arial" w:hAnsi="Arial" w:cs="Arial"/>
        <w:sz w:val="18"/>
        <w:szCs w:val="18"/>
      </w:rPr>
      <w:t>project.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5DB4E" w14:textId="77777777" w:rsidR="00400B4E" w:rsidRPr="009F0A68" w:rsidRDefault="00400B4E" w:rsidP="009F0A68">
    <w:pPr>
      <w:pStyle w:val="Footer"/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5B6125">
      <w:rPr>
        <w:noProof/>
      </w:rPr>
      <w:t>14</w:t>
    </w:r>
    <w:r>
      <w:rPr>
        <w:noProof/>
      </w:rPr>
      <w:fldChar w:fldCharType="end"/>
    </w:r>
    <w:r>
      <w:tab/>
    </w:r>
    <w:r>
      <w:rPr>
        <w:rStyle w:val="6pt"/>
        <w:sz w:val="14"/>
        <w:szCs w:val="14"/>
      </w:rPr>
      <w:t>AllSeen Alliance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99793" w14:textId="77777777" w:rsidR="00400B4E" w:rsidRPr="009A6A08" w:rsidRDefault="00400B4E" w:rsidP="00C31F4D">
    <w:pPr>
      <w:pStyle w:val="Footer"/>
      <w:rPr>
        <w:szCs w:val="14"/>
      </w:rPr>
    </w:pPr>
    <w:r w:rsidRPr="009A6A08">
      <w:rPr>
        <w:szCs w:val="14"/>
      </w:rPr>
      <w:tab/>
    </w:r>
    <w:r w:rsidRPr="009A6A08">
      <w:rPr>
        <w:szCs w:val="14"/>
      </w:rPr>
      <w:fldChar w:fldCharType="begin"/>
    </w:r>
    <w:r w:rsidRPr="009A6A08">
      <w:rPr>
        <w:szCs w:val="14"/>
      </w:rPr>
      <w:instrText xml:space="preserve"> PAGE </w:instrText>
    </w:r>
    <w:r w:rsidRPr="009A6A08">
      <w:rPr>
        <w:szCs w:val="14"/>
      </w:rPr>
      <w:fldChar w:fldCharType="separate"/>
    </w:r>
    <w:r w:rsidR="005B6125">
      <w:rPr>
        <w:noProof/>
        <w:szCs w:val="14"/>
      </w:rPr>
      <w:t>ii</w:t>
    </w:r>
    <w:r w:rsidRPr="009A6A08">
      <w:rPr>
        <w:szCs w:val="14"/>
      </w:rPr>
      <w:fldChar w:fldCharType="end"/>
    </w:r>
    <w:r w:rsidRPr="009A6A08">
      <w:rPr>
        <w:szCs w:val="14"/>
      </w:rPr>
      <w:tab/>
    </w:r>
    <w:r>
      <w:rPr>
        <w:rStyle w:val="6pt"/>
        <w:sz w:val="14"/>
        <w:szCs w:val="14"/>
      </w:rPr>
      <w:t>AllSeen Alliance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27D27" w14:textId="77777777" w:rsidR="00B05F21" w:rsidRDefault="00B05F21">
      <w:r>
        <w:separator/>
      </w:r>
    </w:p>
    <w:p w14:paraId="091804FB" w14:textId="77777777" w:rsidR="00B05F21" w:rsidRDefault="00B05F21"/>
    <w:p w14:paraId="7983D36B" w14:textId="77777777" w:rsidR="00B05F21" w:rsidRDefault="00B05F21"/>
  </w:footnote>
  <w:footnote w:type="continuationSeparator" w:id="0">
    <w:p w14:paraId="69C13719" w14:textId="77777777" w:rsidR="00B05F21" w:rsidRDefault="00B05F21">
      <w:r>
        <w:continuationSeparator/>
      </w:r>
    </w:p>
    <w:p w14:paraId="346BB2B8" w14:textId="77777777" w:rsidR="00B05F21" w:rsidRDefault="00B05F21"/>
    <w:p w14:paraId="22B40141" w14:textId="77777777" w:rsidR="00B05F21" w:rsidRDefault="00B05F2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5B7665" w14:textId="77777777" w:rsidR="00400B4E" w:rsidRDefault="00400B4E" w:rsidP="006F59BD"/>
  <w:p w14:paraId="06D9C867" w14:textId="77777777" w:rsidR="00400B4E" w:rsidRDefault="00400B4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F701E" w14:textId="77777777" w:rsidR="00400B4E" w:rsidRPr="00C2377F" w:rsidRDefault="005B6125" w:rsidP="00C76273">
    <w:pPr>
      <w:pStyle w:val="Header"/>
    </w:pPr>
    <w:r>
      <w:fldChar w:fldCharType="begin"/>
    </w:r>
    <w:r>
      <w:instrText xml:space="preserve"> STYLEREF  DocTitle  \* MERGEFORMAT </w:instrText>
    </w:r>
    <w:r>
      <w:fldChar w:fldCharType="separate"/>
    </w:r>
    <w:r w:rsidR="00400B4E">
      <w:rPr>
        <w:noProof/>
      </w:rPr>
      <w:t>AllJoyn™ Validation Test User Guide</w:t>
    </w:r>
    <w:r>
      <w:rPr>
        <w:noProof/>
      </w:rPr>
      <w:fldChar w:fldCharType="end"/>
    </w:r>
    <w:r w:rsidR="00400B4E">
      <w:tab/>
      <w:t>Contents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03FD0" w14:textId="77777777" w:rsidR="00400B4E" w:rsidRPr="0041767B" w:rsidRDefault="005B6125" w:rsidP="00DB6F8B">
    <w:pPr>
      <w:pStyle w:val="Headercoverpage"/>
      <w:tabs>
        <w:tab w:val="right" w:pos="9360"/>
      </w:tabs>
    </w:pPr>
    <w:r>
      <w:pict w14:anchorId="5E3629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-1in;margin-top:-108pt;width:612pt;height:11in;z-index:-251658752;mso-wrap-edited:f;mso-position-horizontal-relative:margin;mso-position-vertical-relative:margin" wrapcoords="-26 0 -26 21559 21600 21559 21600 0 -26 0">
          <v:imagedata r:id="rId1" o:title="Allseen_word_111813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49744" w14:textId="44C28ECE" w:rsidR="00400B4E" w:rsidRPr="00C2377F" w:rsidRDefault="005B6125" w:rsidP="00CA19C8">
    <w:pPr>
      <w:pStyle w:val="Header"/>
    </w:pPr>
    <w:sdt>
      <w:sdtPr>
        <w:alias w:val="Title"/>
        <w:tag w:val=""/>
        <w:id w:val="872728672"/>
        <w:placeholder>
          <w:docPart w:val="74B42B1F41EC4C43950E8FF4DC69040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00B4E">
          <w:t>AllJoyn™ Validation Test User Guide</w:t>
        </w:r>
      </w:sdtContent>
    </w:sdt>
    <w:r w:rsidR="00400B4E">
      <w:tab/>
      <w:t>Contents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448E7" w14:textId="77777777" w:rsidR="00400B4E" w:rsidRPr="00EF56CF" w:rsidRDefault="00400B4E" w:rsidP="00CA19C8">
    <w:pPr>
      <w:pStyle w:val="Header1stpag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5B37A5" w14:textId="064F72C9" w:rsidR="00400B4E" w:rsidRPr="00C2377F" w:rsidRDefault="005B6125" w:rsidP="00864294">
    <w:pPr>
      <w:pStyle w:val="Header"/>
    </w:pPr>
    <w:sdt>
      <w:sdtPr>
        <w:alias w:val="Title"/>
        <w:tag w:val=""/>
        <w:id w:val="-70710553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00B4E">
          <w:t>AllJoyn™ Validation Test User Guide</w:t>
        </w:r>
      </w:sdtContent>
    </w:sdt>
    <w:r w:rsidR="00400B4E">
      <w:tab/>
    </w:r>
    <w:r>
      <w:fldChar w:fldCharType="begin"/>
    </w:r>
    <w:r>
      <w:instrText xml:space="preserve"> STYLEREF "Heading 1" \* MERGEFORMAT </w:instrText>
    </w:r>
    <w:r>
      <w:fldChar w:fldCharType="separate"/>
    </w:r>
    <w:r>
      <w:rPr>
        <w:noProof/>
      </w:rPr>
      <w:t>Running AllJoyn™ Base Services validation tests</w:t>
    </w:r>
    <w:r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D1EED" w14:textId="77777777" w:rsidR="00400B4E" w:rsidRPr="00C2377F" w:rsidRDefault="00400B4E" w:rsidP="00BE45BD">
    <w:pPr>
      <w:pStyle w:val="Header1stpag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99E3A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3CA389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6F6A21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E1C07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9AD9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006AFE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34D2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00E90B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FFACA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126BF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387CC0"/>
    <w:multiLevelType w:val="hybridMultilevel"/>
    <w:tmpl w:val="BF860796"/>
    <w:lvl w:ilvl="0" w:tplc="7562B328">
      <w:start w:val="1"/>
      <w:numFmt w:val="bullet"/>
      <w:pStyle w:val="bulletlv4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>
    <w:nsid w:val="13473516"/>
    <w:multiLevelType w:val="singleLevel"/>
    <w:tmpl w:val="B9103964"/>
    <w:lvl w:ilvl="0">
      <w:start w:val="1"/>
      <w:numFmt w:val="decimal"/>
      <w:pStyle w:val="numbrdlist"/>
      <w:lvlText w:val="%1."/>
      <w:lvlJc w:val="right"/>
      <w:pPr>
        <w:tabs>
          <w:tab w:val="num" w:pos="1080"/>
        </w:tabs>
        <w:ind w:left="1080" w:hanging="173"/>
      </w:pPr>
      <w:rPr>
        <w:rFonts w:hint="default"/>
      </w:rPr>
    </w:lvl>
  </w:abstractNum>
  <w:abstractNum w:abstractNumId="12">
    <w:nsid w:val="1D144FBD"/>
    <w:multiLevelType w:val="hybridMultilevel"/>
    <w:tmpl w:val="9E2C8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C1412E"/>
    <w:multiLevelType w:val="singleLevel"/>
    <w:tmpl w:val="51DA6DB6"/>
    <w:lvl w:ilvl="0">
      <w:start w:val="1"/>
      <w:numFmt w:val="lowerLetter"/>
      <w:pStyle w:val="numbrdlist0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</w:abstractNum>
  <w:abstractNum w:abstractNumId="14">
    <w:nsid w:val="2A39066F"/>
    <w:multiLevelType w:val="hybridMultilevel"/>
    <w:tmpl w:val="8F5C3F24"/>
    <w:lvl w:ilvl="0" w:tplc="D656442C">
      <w:start w:val="1"/>
      <w:numFmt w:val="bullet"/>
      <w:pStyle w:val="bulletlv1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F4C354D"/>
    <w:multiLevelType w:val="singleLevel"/>
    <w:tmpl w:val="3C88888A"/>
    <w:lvl w:ilvl="0">
      <w:start w:val="1"/>
      <w:numFmt w:val="lowerRoman"/>
      <w:pStyle w:val="numbrdlist1"/>
      <w:lvlText w:val="%1."/>
      <w:lvlJc w:val="right"/>
      <w:pPr>
        <w:tabs>
          <w:tab w:val="num" w:pos="1800"/>
        </w:tabs>
        <w:ind w:left="1800" w:hanging="173"/>
      </w:pPr>
      <w:rPr>
        <w:rFonts w:hint="default"/>
        <w:b w:val="0"/>
        <w:i w:val="0"/>
        <w:sz w:val="22"/>
      </w:rPr>
    </w:lvl>
  </w:abstractNum>
  <w:abstractNum w:abstractNumId="16">
    <w:nsid w:val="329B1DFF"/>
    <w:multiLevelType w:val="hybridMultilevel"/>
    <w:tmpl w:val="B02AE078"/>
    <w:lvl w:ilvl="0" w:tplc="E514D9F2">
      <w:start w:val="1"/>
      <w:numFmt w:val="bullet"/>
      <w:pStyle w:val="tablebulletlvl2"/>
      <w:lvlText w:val="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43"/>
        </w:tabs>
        <w:ind w:left="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63"/>
        </w:tabs>
        <w:ind w:left="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03"/>
        </w:tabs>
        <w:ind w:left="2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23"/>
        </w:tabs>
        <w:ind w:left="2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43"/>
        </w:tabs>
        <w:ind w:left="3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63"/>
        </w:tabs>
        <w:ind w:left="4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</w:rPr>
    </w:lvl>
  </w:abstractNum>
  <w:abstractNum w:abstractNumId="17">
    <w:nsid w:val="48952CFD"/>
    <w:multiLevelType w:val="multilevel"/>
    <w:tmpl w:val="BF688BB6"/>
    <w:lvl w:ilvl="0">
      <w:start w:val="1"/>
      <w:numFmt w:val="bullet"/>
      <w:pStyle w:val="tablebulletlvl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  <w:szCs w:val="1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4FB35809"/>
    <w:multiLevelType w:val="hybridMultilevel"/>
    <w:tmpl w:val="0EBEFE18"/>
    <w:lvl w:ilvl="0" w:tplc="799A66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831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F202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B21A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3E234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AA91B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BAFD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EB0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EC3F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4AD4A79"/>
    <w:multiLevelType w:val="hybridMultilevel"/>
    <w:tmpl w:val="5CAEE0F4"/>
    <w:lvl w:ilvl="0" w:tplc="849008A2">
      <w:start w:val="1"/>
      <w:numFmt w:val="decimal"/>
      <w:pStyle w:val="tablenumbrdlst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20">
    <w:nsid w:val="5F9B0CE4"/>
    <w:multiLevelType w:val="hybridMultilevel"/>
    <w:tmpl w:val="74D23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5A124E4"/>
    <w:multiLevelType w:val="multilevel"/>
    <w:tmpl w:val="D5B8A406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hint="default"/>
      </w:rPr>
    </w:lvl>
  </w:abstractNum>
  <w:abstractNum w:abstractNumId="22">
    <w:nsid w:val="69093F56"/>
    <w:multiLevelType w:val="hybridMultilevel"/>
    <w:tmpl w:val="591C0FF2"/>
    <w:lvl w:ilvl="0" w:tplc="54047B9A">
      <w:start w:val="1"/>
      <w:numFmt w:val="lowerLetter"/>
      <w:pStyle w:val="LegendNumb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1C71FBC"/>
    <w:multiLevelType w:val="hybridMultilevel"/>
    <w:tmpl w:val="399690A2"/>
    <w:lvl w:ilvl="0" w:tplc="4240FD5A">
      <w:start w:val="1"/>
      <w:numFmt w:val="bullet"/>
      <w:pStyle w:val="bulletlv3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16"/>
        <w:szCs w:val="16"/>
      </w:rPr>
    </w:lvl>
    <w:lvl w:ilvl="1" w:tplc="2B12A9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7067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16A2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441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D9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057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1C09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1411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E961907"/>
    <w:multiLevelType w:val="hybridMultilevel"/>
    <w:tmpl w:val="93A0E80E"/>
    <w:lvl w:ilvl="0" w:tplc="275EA50A">
      <w:start w:val="1"/>
      <w:numFmt w:val="bullet"/>
      <w:pStyle w:val="bulletlv2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4"/>
        <w:szCs w:val="14"/>
      </w:rPr>
    </w:lvl>
    <w:lvl w:ilvl="1" w:tplc="7C44A33E" w:tentative="1">
      <w:start w:val="1"/>
      <w:numFmt w:val="bullet"/>
      <w:lvlText w:val="o"/>
      <w:lvlJc w:val="left"/>
      <w:pPr>
        <w:tabs>
          <w:tab w:val="num" w:pos="187"/>
        </w:tabs>
        <w:ind w:left="187" w:hanging="360"/>
      </w:pPr>
      <w:rPr>
        <w:rFonts w:ascii="Courier New" w:hAnsi="Courier New" w:cs="Courier New" w:hint="default"/>
      </w:rPr>
    </w:lvl>
    <w:lvl w:ilvl="2" w:tplc="1854D298" w:tentative="1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3" w:tplc="89924C64" w:tentative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4" w:tplc="09B0FBF4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5" w:tplc="480C8226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6" w:tplc="67581C34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7" w:tplc="4BC682B8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8" w:tplc="459622E4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4"/>
  </w:num>
  <w:num w:numId="4">
    <w:abstractNumId w:val="23"/>
  </w:num>
  <w:num w:numId="5">
    <w:abstractNumId w:val="10"/>
  </w:num>
  <w:num w:numId="6">
    <w:abstractNumId w:val="21"/>
  </w:num>
  <w:num w:numId="7">
    <w:abstractNumId w:val="22"/>
  </w:num>
  <w:num w:numId="8">
    <w:abstractNumId w:val="9"/>
  </w:num>
  <w:num w:numId="9">
    <w:abstractNumId w:val="6"/>
  </w:num>
  <w:num w:numId="10">
    <w:abstractNumId w:val="11"/>
    <w:lvlOverride w:ilvl="0">
      <w:startOverride w:val="1"/>
    </w:lvlOverride>
  </w:num>
  <w:num w:numId="11">
    <w:abstractNumId w:val="13"/>
  </w:num>
  <w:num w:numId="12">
    <w:abstractNumId w:val="15"/>
  </w:num>
  <w:num w:numId="13">
    <w:abstractNumId w:val="24"/>
  </w:num>
  <w:num w:numId="14">
    <w:abstractNumId w:val="17"/>
  </w:num>
  <w:num w:numId="15">
    <w:abstractNumId w:val="16"/>
  </w:num>
  <w:num w:numId="16">
    <w:abstractNumId w:val="19"/>
  </w:num>
  <w:num w:numId="17">
    <w:abstractNumId w:val="11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7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4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11"/>
    <w:lvlOverride w:ilvl="0">
      <w:startOverride w:val="1"/>
    </w:lvlOverride>
  </w:num>
  <w:num w:numId="35">
    <w:abstractNumId w:val="11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12"/>
  </w:num>
  <w:num w:numId="38">
    <w:abstractNumId w:val="11"/>
    <w:lvlOverride w:ilvl="0">
      <w:startOverride w:val="1"/>
    </w:lvlOverride>
  </w:num>
  <w:num w:numId="39">
    <w:abstractNumId w:val="20"/>
  </w:num>
  <w:num w:numId="40">
    <w:abstractNumId w:val="18"/>
  </w:num>
  <w:num w:numId="41">
    <w:abstractNumId w:val="11"/>
    <w:lvlOverride w:ilvl="0">
      <w:startOverride w:val="1"/>
    </w:lvlOverride>
  </w:num>
  <w:num w:numId="42">
    <w:abstractNumId w:val="11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1"/>
  <w:activeWritingStyle w:appName="MSWord" w:lang="es-US" w:vendorID="64" w:dllVersion="131078" w:nlCheck="1" w:checkStyle="1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50">
      <o:colormru v:ext="edit" colors="#418cbf,#6799c8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468"/>
    <w:rsid w:val="00001BAC"/>
    <w:rsid w:val="00004C4D"/>
    <w:rsid w:val="00007DE2"/>
    <w:rsid w:val="000106F1"/>
    <w:rsid w:val="00010C25"/>
    <w:rsid w:val="000115FA"/>
    <w:rsid w:val="00012722"/>
    <w:rsid w:val="000127F9"/>
    <w:rsid w:val="000144F7"/>
    <w:rsid w:val="00014D67"/>
    <w:rsid w:val="0001506A"/>
    <w:rsid w:val="00016360"/>
    <w:rsid w:val="000168C9"/>
    <w:rsid w:val="000174DE"/>
    <w:rsid w:val="0001771A"/>
    <w:rsid w:val="00020CB0"/>
    <w:rsid w:val="00021055"/>
    <w:rsid w:val="00021DF2"/>
    <w:rsid w:val="0002322D"/>
    <w:rsid w:val="00025935"/>
    <w:rsid w:val="00025E6E"/>
    <w:rsid w:val="00026051"/>
    <w:rsid w:val="00027914"/>
    <w:rsid w:val="00027915"/>
    <w:rsid w:val="00030B0B"/>
    <w:rsid w:val="00030BDD"/>
    <w:rsid w:val="00032572"/>
    <w:rsid w:val="00034F11"/>
    <w:rsid w:val="000371CB"/>
    <w:rsid w:val="00037506"/>
    <w:rsid w:val="000402FD"/>
    <w:rsid w:val="00040EBD"/>
    <w:rsid w:val="00043958"/>
    <w:rsid w:val="00045004"/>
    <w:rsid w:val="0004522C"/>
    <w:rsid w:val="00045F36"/>
    <w:rsid w:val="000463B1"/>
    <w:rsid w:val="00051193"/>
    <w:rsid w:val="00053075"/>
    <w:rsid w:val="00055669"/>
    <w:rsid w:val="00055F92"/>
    <w:rsid w:val="00060E21"/>
    <w:rsid w:val="0006142B"/>
    <w:rsid w:val="000623DB"/>
    <w:rsid w:val="000652E6"/>
    <w:rsid w:val="00066426"/>
    <w:rsid w:val="000676E3"/>
    <w:rsid w:val="00071179"/>
    <w:rsid w:val="00072469"/>
    <w:rsid w:val="00073098"/>
    <w:rsid w:val="00074570"/>
    <w:rsid w:val="000779EB"/>
    <w:rsid w:val="00077BCC"/>
    <w:rsid w:val="000814E6"/>
    <w:rsid w:val="0008225F"/>
    <w:rsid w:val="00082C9B"/>
    <w:rsid w:val="00084ED9"/>
    <w:rsid w:val="000872CF"/>
    <w:rsid w:val="0009004A"/>
    <w:rsid w:val="0009109A"/>
    <w:rsid w:val="000916E4"/>
    <w:rsid w:val="000933B0"/>
    <w:rsid w:val="000934D3"/>
    <w:rsid w:val="00095621"/>
    <w:rsid w:val="00095FEA"/>
    <w:rsid w:val="000973BF"/>
    <w:rsid w:val="000974E7"/>
    <w:rsid w:val="000A05CC"/>
    <w:rsid w:val="000A4D1A"/>
    <w:rsid w:val="000A513A"/>
    <w:rsid w:val="000B01F9"/>
    <w:rsid w:val="000B1A48"/>
    <w:rsid w:val="000B1CDC"/>
    <w:rsid w:val="000B1FD4"/>
    <w:rsid w:val="000B3B9D"/>
    <w:rsid w:val="000B7C86"/>
    <w:rsid w:val="000C0BA9"/>
    <w:rsid w:val="000C0DA4"/>
    <w:rsid w:val="000C294E"/>
    <w:rsid w:val="000C3303"/>
    <w:rsid w:val="000C3980"/>
    <w:rsid w:val="000C3FF9"/>
    <w:rsid w:val="000C5222"/>
    <w:rsid w:val="000C5414"/>
    <w:rsid w:val="000C57E6"/>
    <w:rsid w:val="000C6E9E"/>
    <w:rsid w:val="000C7955"/>
    <w:rsid w:val="000D008C"/>
    <w:rsid w:val="000D4F2C"/>
    <w:rsid w:val="000D6F06"/>
    <w:rsid w:val="000D7BBA"/>
    <w:rsid w:val="000E0811"/>
    <w:rsid w:val="000E1624"/>
    <w:rsid w:val="000E1A1F"/>
    <w:rsid w:val="000E2831"/>
    <w:rsid w:val="000E4DC9"/>
    <w:rsid w:val="000E54F4"/>
    <w:rsid w:val="000F1693"/>
    <w:rsid w:val="000F23F3"/>
    <w:rsid w:val="000F385D"/>
    <w:rsid w:val="000F4053"/>
    <w:rsid w:val="000F7292"/>
    <w:rsid w:val="000F769D"/>
    <w:rsid w:val="000F7FDD"/>
    <w:rsid w:val="001000F4"/>
    <w:rsid w:val="00104BE1"/>
    <w:rsid w:val="00104C13"/>
    <w:rsid w:val="00105152"/>
    <w:rsid w:val="001052C3"/>
    <w:rsid w:val="00106C29"/>
    <w:rsid w:val="001072C4"/>
    <w:rsid w:val="001076C2"/>
    <w:rsid w:val="00107A80"/>
    <w:rsid w:val="00110D1E"/>
    <w:rsid w:val="00110E93"/>
    <w:rsid w:val="00120257"/>
    <w:rsid w:val="001222CA"/>
    <w:rsid w:val="00122829"/>
    <w:rsid w:val="00122B8D"/>
    <w:rsid w:val="00122BA3"/>
    <w:rsid w:val="00124346"/>
    <w:rsid w:val="00124453"/>
    <w:rsid w:val="001260EA"/>
    <w:rsid w:val="001272CE"/>
    <w:rsid w:val="0013140E"/>
    <w:rsid w:val="00133EB6"/>
    <w:rsid w:val="00133FE7"/>
    <w:rsid w:val="00134590"/>
    <w:rsid w:val="001350FB"/>
    <w:rsid w:val="0013563B"/>
    <w:rsid w:val="00137D55"/>
    <w:rsid w:val="00140A71"/>
    <w:rsid w:val="00140CEE"/>
    <w:rsid w:val="00141DC0"/>
    <w:rsid w:val="00142FD1"/>
    <w:rsid w:val="00144B3A"/>
    <w:rsid w:val="00145934"/>
    <w:rsid w:val="001467C8"/>
    <w:rsid w:val="00150048"/>
    <w:rsid w:val="0015241B"/>
    <w:rsid w:val="00152768"/>
    <w:rsid w:val="00152D3E"/>
    <w:rsid w:val="00153A73"/>
    <w:rsid w:val="00153FE8"/>
    <w:rsid w:val="0015519C"/>
    <w:rsid w:val="00155229"/>
    <w:rsid w:val="00157ABB"/>
    <w:rsid w:val="00160951"/>
    <w:rsid w:val="00161732"/>
    <w:rsid w:val="001624A1"/>
    <w:rsid w:val="0016254E"/>
    <w:rsid w:val="001630FC"/>
    <w:rsid w:val="00172236"/>
    <w:rsid w:val="00172A79"/>
    <w:rsid w:val="00172EB5"/>
    <w:rsid w:val="0017466A"/>
    <w:rsid w:val="00174688"/>
    <w:rsid w:val="0017510D"/>
    <w:rsid w:val="0017670F"/>
    <w:rsid w:val="00181296"/>
    <w:rsid w:val="00182B2A"/>
    <w:rsid w:val="00184918"/>
    <w:rsid w:val="001860D2"/>
    <w:rsid w:val="00187041"/>
    <w:rsid w:val="0018768D"/>
    <w:rsid w:val="00194535"/>
    <w:rsid w:val="001949B7"/>
    <w:rsid w:val="00194C27"/>
    <w:rsid w:val="00194F9E"/>
    <w:rsid w:val="00196A5D"/>
    <w:rsid w:val="00196A6B"/>
    <w:rsid w:val="00197E27"/>
    <w:rsid w:val="001A0E29"/>
    <w:rsid w:val="001A1A66"/>
    <w:rsid w:val="001A2CA5"/>
    <w:rsid w:val="001A3068"/>
    <w:rsid w:val="001A360F"/>
    <w:rsid w:val="001A625D"/>
    <w:rsid w:val="001A6D43"/>
    <w:rsid w:val="001B0670"/>
    <w:rsid w:val="001B087B"/>
    <w:rsid w:val="001B1794"/>
    <w:rsid w:val="001B2319"/>
    <w:rsid w:val="001B2E46"/>
    <w:rsid w:val="001B2E61"/>
    <w:rsid w:val="001B3C91"/>
    <w:rsid w:val="001B5B82"/>
    <w:rsid w:val="001B5C5A"/>
    <w:rsid w:val="001C0909"/>
    <w:rsid w:val="001C14FD"/>
    <w:rsid w:val="001C4F14"/>
    <w:rsid w:val="001C54D2"/>
    <w:rsid w:val="001C5CA0"/>
    <w:rsid w:val="001C7277"/>
    <w:rsid w:val="001C75ED"/>
    <w:rsid w:val="001D04C2"/>
    <w:rsid w:val="001D0E2E"/>
    <w:rsid w:val="001D22A5"/>
    <w:rsid w:val="001D2A7D"/>
    <w:rsid w:val="001D3947"/>
    <w:rsid w:val="001D4089"/>
    <w:rsid w:val="001D4955"/>
    <w:rsid w:val="001D4A82"/>
    <w:rsid w:val="001D716A"/>
    <w:rsid w:val="001D79FC"/>
    <w:rsid w:val="001E2EA8"/>
    <w:rsid w:val="001E397F"/>
    <w:rsid w:val="001E3EB9"/>
    <w:rsid w:val="001E6AFE"/>
    <w:rsid w:val="001E6F58"/>
    <w:rsid w:val="001F07DD"/>
    <w:rsid w:val="001F350A"/>
    <w:rsid w:val="001F374E"/>
    <w:rsid w:val="001F37D1"/>
    <w:rsid w:val="001F47F5"/>
    <w:rsid w:val="00200622"/>
    <w:rsid w:val="00200909"/>
    <w:rsid w:val="00202165"/>
    <w:rsid w:val="002034EC"/>
    <w:rsid w:val="00203532"/>
    <w:rsid w:val="002035DA"/>
    <w:rsid w:val="00203B3C"/>
    <w:rsid w:val="00203CBD"/>
    <w:rsid w:val="002125FA"/>
    <w:rsid w:val="00212F97"/>
    <w:rsid w:val="0021443B"/>
    <w:rsid w:val="002152BA"/>
    <w:rsid w:val="002156A5"/>
    <w:rsid w:val="00217741"/>
    <w:rsid w:val="002178A5"/>
    <w:rsid w:val="002212CC"/>
    <w:rsid w:val="00222390"/>
    <w:rsid w:val="0022437E"/>
    <w:rsid w:val="00231693"/>
    <w:rsid w:val="00234C72"/>
    <w:rsid w:val="00235861"/>
    <w:rsid w:val="002406B6"/>
    <w:rsid w:val="00241FA9"/>
    <w:rsid w:val="00242308"/>
    <w:rsid w:val="002443EB"/>
    <w:rsid w:val="00244ABA"/>
    <w:rsid w:val="002454B7"/>
    <w:rsid w:val="00245EC7"/>
    <w:rsid w:val="0024750E"/>
    <w:rsid w:val="00247909"/>
    <w:rsid w:val="002501EB"/>
    <w:rsid w:val="00250D8F"/>
    <w:rsid w:val="00251AAE"/>
    <w:rsid w:val="002535E0"/>
    <w:rsid w:val="0025454B"/>
    <w:rsid w:val="00257D24"/>
    <w:rsid w:val="0026161E"/>
    <w:rsid w:val="002619B5"/>
    <w:rsid w:val="002628DA"/>
    <w:rsid w:val="00264174"/>
    <w:rsid w:val="00264E23"/>
    <w:rsid w:val="00264E51"/>
    <w:rsid w:val="00264F9C"/>
    <w:rsid w:val="0026591B"/>
    <w:rsid w:val="002663DC"/>
    <w:rsid w:val="00266A58"/>
    <w:rsid w:val="0027209E"/>
    <w:rsid w:val="00272695"/>
    <w:rsid w:val="00272B2C"/>
    <w:rsid w:val="00273150"/>
    <w:rsid w:val="002747FE"/>
    <w:rsid w:val="0027500E"/>
    <w:rsid w:val="00276F5F"/>
    <w:rsid w:val="00277495"/>
    <w:rsid w:val="00281025"/>
    <w:rsid w:val="00281818"/>
    <w:rsid w:val="00281E88"/>
    <w:rsid w:val="00282AD5"/>
    <w:rsid w:val="002830F2"/>
    <w:rsid w:val="0028360A"/>
    <w:rsid w:val="002843A9"/>
    <w:rsid w:val="00284E61"/>
    <w:rsid w:val="00286571"/>
    <w:rsid w:val="002905CF"/>
    <w:rsid w:val="00290899"/>
    <w:rsid w:val="00290C28"/>
    <w:rsid w:val="00290FF0"/>
    <w:rsid w:val="002925CB"/>
    <w:rsid w:val="0029271B"/>
    <w:rsid w:val="00294B4C"/>
    <w:rsid w:val="00294B71"/>
    <w:rsid w:val="002961FE"/>
    <w:rsid w:val="0029745A"/>
    <w:rsid w:val="002A1685"/>
    <w:rsid w:val="002A24AB"/>
    <w:rsid w:val="002A284B"/>
    <w:rsid w:val="002A2C0B"/>
    <w:rsid w:val="002A3F59"/>
    <w:rsid w:val="002A4172"/>
    <w:rsid w:val="002A4CEC"/>
    <w:rsid w:val="002A5D64"/>
    <w:rsid w:val="002A6EED"/>
    <w:rsid w:val="002A6FCC"/>
    <w:rsid w:val="002B0508"/>
    <w:rsid w:val="002B0B9E"/>
    <w:rsid w:val="002B55AD"/>
    <w:rsid w:val="002B6F89"/>
    <w:rsid w:val="002C0A37"/>
    <w:rsid w:val="002C2AAB"/>
    <w:rsid w:val="002C2B05"/>
    <w:rsid w:val="002C35C6"/>
    <w:rsid w:val="002C44AA"/>
    <w:rsid w:val="002C47A6"/>
    <w:rsid w:val="002C6270"/>
    <w:rsid w:val="002C66F2"/>
    <w:rsid w:val="002D2014"/>
    <w:rsid w:val="002D26C3"/>
    <w:rsid w:val="002D2A1A"/>
    <w:rsid w:val="002D3581"/>
    <w:rsid w:val="002D4286"/>
    <w:rsid w:val="002D5408"/>
    <w:rsid w:val="002D7587"/>
    <w:rsid w:val="002E0BFA"/>
    <w:rsid w:val="002E1181"/>
    <w:rsid w:val="002E1C37"/>
    <w:rsid w:val="002E26AC"/>
    <w:rsid w:val="002E41A6"/>
    <w:rsid w:val="002E531D"/>
    <w:rsid w:val="002F0351"/>
    <w:rsid w:val="002F0463"/>
    <w:rsid w:val="002F0DAD"/>
    <w:rsid w:val="002F1A21"/>
    <w:rsid w:val="002F480F"/>
    <w:rsid w:val="002F4D3D"/>
    <w:rsid w:val="002F5290"/>
    <w:rsid w:val="002F701B"/>
    <w:rsid w:val="002F76BA"/>
    <w:rsid w:val="002F776F"/>
    <w:rsid w:val="00301C15"/>
    <w:rsid w:val="00306B5B"/>
    <w:rsid w:val="003074D3"/>
    <w:rsid w:val="00307C5C"/>
    <w:rsid w:val="00307C5F"/>
    <w:rsid w:val="0031059D"/>
    <w:rsid w:val="00314C05"/>
    <w:rsid w:val="00315AEE"/>
    <w:rsid w:val="00316707"/>
    <w:rsid w:val="00316D9D"/>
    <w:rsid w:val="00316FD9"/>
    <w:rsid w:val="00317201"/>
    <w:rsid w:val="00320028"/>
    <w:rsid w:val="00320F2A"/>
    <w:rsid w:val="003225C5"/>
    <w:rsid w:val="00323083"/>
    <w:rsid w:val="0032382F"/>
    <w:rsid w:val="00323F9E"/>
    <w:rsid w:val="00325184"/>
    <w:rsid w:val="00325C0B"/>
    <w:rsid w:val="003261DF"/>
    <w:rsid w:val="003265EE"/>
    <w:rsid w:val="00327373"/>
    <w:rsid w:val="0032758F"/>
    <w:rsid w:val="00330E55"/>
    <w:rsid w:val="003357A6"/>
    <w:rsid w:val="00335BBA"/>
    <w:rsid w:val="003370F0"/>
    <w:rsid w:val="0034023C"/>
    <w:rsid w:val="00340C8F"/>
    <w:rsid w:val="00340FB1"/>
    <w:rsid w:val="0034592D"/>
    <w:rsid w:val="00346AB4"/>
    <w:rsid w:val="00346C51"/>
    <w:rsid w:val="00346F34"/>
    <w:rsid w:val="00347C01"/>
    <w:rsid w:val="00350740"/>
    <w:rsid w:val="003513E1"/>
    <w:rsid w:val="00354F24"/>
    <w:rsid w:val="0035506A"/>
    <w:rsid w:val="00355889"/>
    <w:rsid w:val="00355F5D"/>
    <w:rsid w:val="003562DC"/>
    <w:rsid w:val="003568B7"/>
    <w:rsid w:val="003577FB"/>
    <w:rsid w:val="00357EFD"/>
    <w:rsid w:val="00360FC9"/>
    <w:rsid w:val="00361A42"/>
    <w:rsid w:val="00361B07"/>
    <w:rsid w:val="00363AFB"/>
    <w:rsid w:val="00364B6E"/>
    <w:rsid w:val="003656D9"/>
    <w:rsid w:val="00366909"/>
    <w:rsid w:val="0037075D"/>
    <w:rsid w:val="00370833"/>
    <w:rsid w:val="00371341"/>
    <w:rsid w:val="003730FB"/>
    <w:rsid w:val="00374222"/>
    <w:rsid w:val="00374AD6"/>
    <w:rsid w:val="00376D99"/>
    <w:rsid w:val="00377BBC"/>
    <w:rsid w:val="00377E3A"/>
    <w:rsid w:val="0038289B"/>
    <w:rsid w:val="00382ED9"/>
    <w:rsid w:val="003832C8"/>
    <w:rsid w:val="003859AA"/>
    <w:rsid w:val="003859E4"/>
    <w:rsid w:val="00387941"/>
    <w:rsid w:val="003901F3"/>
    <w:rsid w:val="00390D25"/>
    <w:rsid w:val="00392323"/>
    <w:rsid w:val="003934B6"/>
    <w:rsid w:val="0039405F"/>
    <w:rsid w:val="00394153"/>
    <w:rsid w:val="003945AC"/>
    <w:rsid w:val="00395234"/>
    <w:rsid w:val="00395F0F"/>
    <w:rsid w:val="00396F1F"/>
    <w:rsid w:val="00397735"/>
    <w:rsid w:val="00397C13"/>
    <w:rsid w:val="003A169B"/>
    <w:rsid w:val="003A35B5"/>
    <w:rsid w:val="003A4280"/>
    <w:rsid w:val="003A4D3C"/>
    <w:rsid w:val="003A5874"/>
    <w:rsid w:val="003A62EE"/>
    <w:rsid w:val="003A6FD4"/>
    <w:rsid w:val="003B0153"/>
    <w:rsid w:val="003B076E"/>
    <w:rsid w:val="003B1205"/>
    <w:rsid w:val="003B3EE3"/>
    <w:rsid w:val="003B55CD"/>
    <w:rsid w:val="003B621E"/>
    <w:rsid w:val="003B7549"/>
    <w:rsid w:val="003B7DCC"/>
    <w:rsid w:val="003B7E22"/>
    <w:rsid w:val="003C1886"/>
    <w:rsid w:val="003C1EDC"/>
    <w:rsid w:val="003C274C"/>
    <w:rsid w:val="003C3C64"/>
    <w:rsid w:val="003C3CB5"/>
    <w:rsid w:val="003C4914"/>
    <w:rsid w:val="003C5052"/>
    <w:rsid w:val="003C76CD"/>
    <w:rsid w:val="003D115D"/>
    <w:rsid w:val="003D2E4C"/>
    <w:rsid w:val="003D2FD0"/>
    <w:rsid w:val="003D41D9"/>
    <w:rsid w:val="003D4C2E"/>
    <w:rsid w:val="003D58B2"/>
    <w:rsid w:val="003D5FAE"/>
    <w:rsid w:val="003D7305"/>
    <w:rsid w:val="003D7A03"/>
    <w:rsid w:val="003E30EB"/>
    <w:rsid w:val="003E37B4"/>
    <w:rsid w:val="003E42D0"/>
    <w:rsid w:val="003F07EB"/>
    <w:rsid w:val="003F0F33"/>
    <w:rsid w:val="003F15D1"/>
    <w:rsid w:val="003F2821"/>
    <w:rsid w:val="003F3D25"/>
    <w:rsid w:val="003F3E47"/>
    <w:rsid w:val="003F496F"/>
    <w:rsid w:val="003F5F60"/>
    <w:rsid w:val="00400028"/>
    <w:rsid w:val="00400347"/>
    <w:rsid w:val="00400B4E"/>
    <w:rsid w:val="00401239"/>
    <w:rsid w:val="004012E2"/>
    <w:rsid w:val="00401BD8"/>
    <w:rsid w:val="00402B02"/>
    <w:rsid w:val="00403949"/>
    <w:rsid w:val="004048E9"/>
    <w:rsid w:val="00405285"/>
    <w:rsid w:val="00410CE0"/>
    <w:rsid w:val="00411AB3"/>
    <w:rsid w:val="00412A80"/>
    <w:rsid w:val="00412C55"/>
    <w:rsid w:val="004130F5"/>
    <w:rsid w:val="00415480"/>
    <w:rsid w:val="004159C7"/>
    <w:rsid w:val="00416A1D"/>
    <w:rsid w:val="00422113"/>
    <w:rsid w:val="00422FFF"/>
    <w:rsid w:val="00423013"/>
    <w:rsid w:val="00424337"/>
    <w:rsid w:val="004255DC"/>
    <w:rsid w:val="00425AE4"/>
    <w:rsid w:val="004311E2"/>
    <w:rsid w:val="00431D4E"/>
    <w:rsid w:val="00431FA3"/>
    <w:rsid w:val="00432903"/>
    <w:rsid w:val="00433294"/>
    <w:rsid w:val="00433361"/>
    <w:rsid w:val="004333C0"/>
    <w:rsid w:val="004337F2"/>
    <w:rsid w:val="0043383E"/>
    <w:rsid w:val="00435CF4"/>
    <w:rsid w:val="00436CBD"/>
    <w:rsid w:val="00437752"/>
    <w:rsid w:val="00441BCC"/>
    <w:rsid w:val="00443E76"/>
    <w:rsid w:val="00443F4A"/>
    <w:rsid w:val="00444656"/>
    <w:rsid w:val="00444CD3"/>
    <w:rsid w:val="00447FFE"/>
    <w:rsid w:val="004501BE"/>
    <w:rsid w:val="00452D87"/>
    <w:rsid w:val="00454DA2"/>
    <w:rsid w:val="004567EE"/>
    <w:rsid w:val="00457082"/>
    <w:rsid w:val="00457B86"/>
    <w:rsid w:val="00461DCC"/>
    <w:rsid w:val="00464127"/>
    <w:rsid w:val="00464A9F"/>
    <w:rsid w:val="0046735A"/>
    <w:rsid w:val="0047004A"/>
    <w:rsid w:val="004706A3"/>
    <w:rsid w:val="004708BE"/>
    <w:rsid w:val="00471F72"/>
    <w:rsid w:val="00474AB0"/>
    <w:rsid w:val="004750CB"/>
    <w:rsid w:val="00475170"/>
    <w:rsid w:val="00475A19"/>
    <w:rsid w:val="00477553"/>
    <w:rsid w:val="00477BDC"/>
    <w:rsid w:val="00477C86"/>
    <w:rsid w:val="004847B8"/>
    <w:rsid w:val="00487BD5"/>
    <w:rsid w:val="00487D23"/>
    <w:rsid w:val="004900C6"/>
    <w:rsid w:val="00491C30"/>
    <w:rsid w:val="00493AB4"/>
    <w:rsid w:val="004945A0"/>
    <w:rsid w:val="00497721"/>
    <w:rsid w:val="0049798A"/>
    <w:rsid w:val="004A0C35"/>
    <w:rsid w:val="004A1466"/>
    <w:rsid w:val="004A302D"/>
    <w:rsid w:val="004A44C2"/>
    <w:rsid w:val="004A71B3"/>
    <w:rsid w:val="004A7C11"/>
    <w:rsid w:val="004B013A"/>
    <w:rsid w:val="004B130F"/>
    <w:rsid w:val="004B2A06"/>
    <w:rsid w:val="004B3C67"/>
    <w:rsid w:val="004C0C34"/>
    <w:rsid w:val="004C11BA"/>
    <w:rsid w:val="004C3E8E"/>
    <w:rsid w:val="004C5189"/>
    <w:rsid w:val="004C559B"/>
    <w:rsid w:val="004C5BE9"/>
    <w:rsid w:val="004D1D6D"/>
    <w:rsid w:val="004D5245"/>
    <w:rsid w:val="004D5601"/>
    <w:rsid w:val="004D6476"/>
    <w:rsid w:val="004D7F53"/>
    <w:rsid w:val="004E2527"/>
    <w:rsid w:val="004E3BE9"/>
    <w:rsid w:val="004E3D37"/>
    <w:rsid w:val="004E3DE2"/>
    <w:rsid w:val="004E4C08"/>
    <w:rsid w:val="004E571F"/>
    <w:rsid w:val="004F2324"/>
    <w:rsid w:val="004F289F"/>
    <w:rsid w:val="004F3221"/>
    <w:rsid w:val="004F38B4"/>
    <w:rsid w:val="004F39B8"/>
    <w:rsid w:val="004F5A75"/>
    <w:rsid w:val="004F5CBB"/>
    <w:rsid w:val="004F67C5"/>
    <w:rsid w:val="004F698D"/>
    <w:rsid w:val="004F6B43"/>
    <w:rsid w:val="004F7F18"/>
    <w:rsid w:val="0050052B"/>
    <w:rsid w:val="00501613"/>
    <w:rsid w:val="00501BD6"/>
    <w:rsid w:val="0050321A"/>
    <w:rsid w:val="00504865"/>
    <w:rsid w:val="00504B0F"/>
    <w:rsid w:val="0050667D"/>
    <w:rsid w:val="005068AB"/>
    <w:rsid w:val="0050760B"/>
    <w:rsid w:val="00510314"/>
    <w:rsid w:val="00510F68"/>
    <w:rsid w:val="00510FE6"/>
    <w:rsid w:val="005114B9"/>
    <w:rsid w:val="00511AB4"/>
    <w:rsid w:val="00512684"/>
    <w:rsid w:val="00512D29"/>
    <w:rsid w:val="00513BC0"/>
    <w:rsid w:val="005176F9"/>
    <w:rsid w:val="0052255F"/>
    <w:rsid w:val="00522567"/>
    <w:rsid w:val="005237A5"/>
    <w:rsid w:val="005247DB"/>
    <w:rsid w:val="00527215"/>
    <w:rsid w:val="00530952"/>
    <w:rsid w:val="00531500"/>
    <w:rsid w:val="00533486"/>
    <w:rsid w:val="00533979"/>
    <w:rsid w:val="00533E56"/>
    <w:rsid w:val="00534055"/>
    <w:rsid w:val="005347D0"/>
    <w:rsid w:val="0053508D"/>
    <w:rsid w:val="00537140"/>
    <w:rsid w:val="00537537"/>
    <w:rsid w:val="005403B6"/>
    <w:rsid w:val="00540582"/>
    <w:rsid w:val="005408CF"/>
    <w:rsid w:val="0054135B"/>
    <w:rsid w:val="00541E1C"/>
    <w:rsid w:val="00542C0A"/>
    <w:rsid w:val="00545264"/>
    <w:rsid w:val="005468E8"/>
    <w:rsid w:val="00546D86"/>
    <w:rsid w:val="00547049"/>
    <w:rsid w:val="00547143"/>
    <w:rsid w:val="005473D9"/>
    <w:rsid w:val="00547658"/>
    <w:rsid w:val="00547905"/>
    <w:rsid w:val="00550EC6"/>
    <w:rsid w:val="00552D95"/>
    <w:rsid w:val="005539E0"/>
    <w:rsid w:val="00553AC3"/>
    <w:rsid w:val="005548B5"/>
    <w:rsid w:val="005562E1"/>
    <w:rsid w:val="00556405"/>
    <w:rsid w:val="00557237"/>
    <w:rsid w:val="00560585"/>
    <w:rsid w:val="00560724"/>
    <w:rsid w:val="00564AB3"/>
    <w:rsid w:val="00564AC2"/>
    <w:rsid w:val="00564F13"/>
    <w:rsid w:val="00566BD8"/>
    <w:rsid w:val="00571605"/>
    <w:rsid w:val="005717B2"/>
    <w:rsid w:val="0057217D"/>
    <w:rsid w:val="005735E8"/>
    <w:rsid w:val="00574001"/>
    <w:rsid w:val="00574DF5"/>
    <w:rsid w:val="00576CEF"/>
    <w:rsid w:val="005779CA"/>
    <w:rsid w:val="00580D54"/>
    <w:rsid w:val="00581BC2"/>
    <w:rsid w:val="00581FC2"/>
    <w:rsid w:val="00583B10"/>
    <w:rsid w:val="005851FF"/>
    <w:rsid w:val="00585C2E"/>
    <w:rsid w:val="00587E87"/>
    <w:rsid w:val="005937EC"/>
    <w:rsid w:val="005958D2"/>
    <w:rsid w:val="00596712"/>
    <w:rsid w:val="005969C4"/>
    <w:rsid w:val="005A23E8"/>
    <w:rsid w:val="005A2B33"/>
    <w:rsid w:val="005A3321"/>
    <w:rsid w:val="005A36E2"/>
    <w:rsid w:val="005A41BC"/>
    <w:rsid w:val="005A5791"/>
    <w:rsid w:val="005A62A4"/>
    <w:rsid w:val="005A6641"/>
    <w:rsid w:val="005A67B7"/>
    <w:rsid w:val="005A6F2E"/>
    <w:rsid w:val="005A7772"/>
    <w:rsid w:val="005B1C34"/>
    <w:rsid w:val="005B1E0B"/>
    <w:rsid w:val="005B3596"/>
    <w:rsid w:val="005B35F9"/>
    <w:rsid w:val="005B3D5F"/>
    <w:rsid w:val="005B51DE"/>
    <w:rsid w:val="005B6125"/>
    <w:rsid w:val="005B66E7"/>
    <w:rsid w:val="005C10CE"/>
    <w:rsid w:val="005C24D6"/>
    <w:rsid w:val="005C5050"/>
    <w:rsid w:val="005C54E7"/>
    <w:rsid w:val="005C5F10"/>
    <w:rsid w:val="005C6B03"/>
    <w:rsid w:val="005C6B93"/>
    <w:rsid w:val="005C6E7C"/>
    <w:rsid w:val="005D00C5"/>
    <w:rsid w:val="005D0BC3"/>
    <w:rsid w:val="005D13A1"/>
    <w:rsid w:val="005D15E5"/>
    <w:rsid w:val="005D194C"/>
    <w:rsid w:val="005D1ADA"/>
    <w:rsid w:val="005D2A6C"/>
    <w:rsid w:val="005D2F8F"/>
    <w:rsid w:val="005D391F"/>
    <w:rsid w:val="005D3A67"/>
    <w:rsid w:val="005D4E68"/>
    <w:rsid w:val="005E0C93"/>
    <w:rsid w:val="005E0F0A"/>
    <w:rsid w:val="005E0F89"/>
    <w:rsid w:val="005E3B95"/>
    <w:rsid w:val="005E3EA3"/>
    <w:rsid w:val="005E42CB"/>
    <w:rsid w:val="005E5021"/>
    <w:rsid w:val="005E5BDE"/>
    <w:rsid w:val="005E5C2E"/>
    <w:rsid w:val="005E6F0F"/>
    <w:rsid w:val="005E6FCA"/>
    <w:rsid w:val="005E7A52"/>
    <w:rsid w:val="005F23B2"/>
    <w:rsid w:val="005F47C5"/>
    <w:rsid w:val="00600636"/>
    <w:rsid w:val="00600F76"/>
    <w:rsid w:val="00601710"/>
    <w:rsid w:val="00603066"/>
    <w:rsid w:val="006033F7"/>
    <w:rsid w:val="006039A3"/>
    <w:rsid w:val="00603F15"/>
    <w:rsid w:val="006049AB"/>
    <w:rsid w:val="00605312"/>
    <w:rsid w:val="0060564B"/>
    <w:rsid w:val="00605749"/>
    <w:rsid w:val="00605D89"/>
    <w:rsid w:val="006071A7"/>
    <w:rsid w:val="006103EC"/>
    <w:rsid w:val="006105E1"/>
    <w:rsid w:val="00611313"/>
    <w:rsid w:val="0061193E"/>
    <w:rsid w:val="00615228"/>
    <w:rsid w:val="00616042"/>
    <w:rsid w:val="00616224"/>
    <w:rsid w:val="00620696"/>
    <w:rsid w:val="00621D1B"/>
    <w:rsid w:val="00622029"/>
    <w:rsid w:val="00622B7A"/>
    <w:rsid w:val="00623EF8"/>
    <w:rsid w:val="0062658C"/>
    <w:rsid w:val="00626CB4"/>
    <w:rsid w:val="0063079D"/>
    <w:rsid w:val="006323B0"/>
    <w:rsid w:val="00632A2C"/>
    <w:rsid w:val="006332AF"/>
    <w:rsid w:val="006407BB"/>
    <w:rsid w:val="0064201A"/>
    <w:rsid w:val="00644333"/>
    <w:rsid w:val="00645230"/>
    <w:rsid w:val="00646214"/>
    <w:rsid w:val="00647E4B"/>
    <w:rsid w:val="00647F12"/>
    <w:rsid w:val="00650E89"/>
    <w:rsid w:val="00651531"/>
    <w:rsid w:val="00652792"/>
    <w:rsid w:val="00652ABD"/>
    <w:rsid w:val="00654568"/>
    <w:rsid w:val="006547CD"/>
    <w:rsid w:val="00655A81"/>
    <w:rsid w:val="006570FA"/>
    <w:rsid w:val="00657799"/>
    <w:rsid w:val="00657C25"/>
    <w:rsid w:val="0066228A"/>
    <w:rsid w:val="0066333E"/>
    <w:rsid w:val="00664091"/>
    <w:rsid w:val="00664889"/>
    <w:rsid w:val="0066512D"/>
    <w:rsid w:val="00665991"/>
    <w:rsid w:val="00666F89"/>
    <w:rsid w:val="0066744A"/>
    <w:rsid w:val="00667AF2"/>
    <w:rsid w:val="00667DB5"/>
    <w:rsid w:val="006705BC"/>
    <w:rsid w:val="0067173C"/>
    <w:rsid w:val="00671DCC"/>
    <w:rsid w:val="006739E8"/>
    <w:rsid w:val="00674C76"/>
    <w:rsid w:val="006769CB"/>
    <w:rsid w:val="00677541"/>
    <w:rsid w:val="00681685"/>
    <w:rsid w:val="006828A0"/>
    <w:rsid w:val="00682B59"/>
    <w:rsid w:val="00684820"/>
    <w:rsid w:val="00685256"/>
    <w:rsid w:val="00685C3E"/>
    <w:rsid w:val="006868BD"/>
    <w:rsid w:val="00687833"/>
    <w:rsid w:val="00690F40"/>
    <w:rsid w:val="00691240"/>
    <w:rsid w:val="00694A44"/>
    <w:rsid w:val="00694E76"/>
    <w:rsid w:val="006A39D8"/>
    <w:rsid w:val="006A4B57"/>
    <w:rsid w:val="006A65B9"/>
    <w:rsid w:val="006A799D"/>
    <w:rsid w:val="006B05D5"/>
    <w:rsid w:val="006B0C02"/>
    <w:rsid w:val="006B0C7E"/>
    <w:rsid w:val="006B2907"/>
    <w:rsid w:val="006B2D53"/>
    <w:rsid w:val="006B43F0"/>
    <w:rsid w:val="006C2D8E"/>
    <w:rsid w:val="006C3C46"/>
    <w:rsid w:val="006C40AE"/>
    <w:rsid w:val="006C71DC"/>
    <w:rsid w:val="006D00A6"/>
    <w:rsid w:val="006D2915"/>
    <w:rsid w:val="006D36F2"/>
    <w:rsid w:val="006D460A"/>
    <w:rsid w:val="006D5351"/>
    <w:rsid w:val="006D6E63"/>
    <w:rsid w:val="006D7378"/>
    <w:rsid w:val="006E08D9"/>
    <w:rsid w:val="006E43EF"/>
    <w:rsid w:val="006E53F3"/>
    <w:rsid w:val="006E5B31"/>
    <w:rsid w:val="006E64AF"/>
    <w:rsid w:val="006E7E58"/>
    <w:rsid w:val="006F59BD"/>
    <w:rsid w:val="006F5BCB"/>
    <w:rsid w:val="006F6B46"/>
    <w:rsid w:val="006F7F23"/>
    <w:rsid w:val="007011AB"/>
    <w:rsid w:val="007016F3"/>
    <w:rsid w:val="00701C21"/>
    <w:rsid w:val="00702E1E"/>
    <w:rsid w:val="00703A57"/>
    <w:rsid w:val="00706D90"/>
    <w:rsid w:val="00706E35"/>
    <w:rsid w:val="00707357"/>
    <w:rsid w:val="00707C05"/>
    <w:rsid w:val="00711488"/>
    <w:rsid w:val="0071185B"/>
    <w:rsid w:val="00712BDA"/>
    <w:rsid w:val="00712FCD"/>
    <w:rsid w:val="00714402"/>
    <w:rsid w:val="00714BED"/>
    <w:rsid w:val="00716888"/>
    <w:rsid w:val="00717A83"/>
    <w:rsid w:val="00717F96"/>
    <w:rsid w:val="00721D09"/>
    <w:rsid w:val="007221B1"/>
    <w:rsid w:val="007229F2"/>
    <w:rsid w:val="00724134"/>
    <w:rsid w:val="00724BA4"/>
    <w:rsid w:val="00724DE9"/>
    <w:rsid w:val="0072508F"/>
    <w:rsid w:val="00725120"/>
    <w:rsid w:val="007252B1"/>
    <w:rsid w:val="00725831"/>
    <w:rsid w:val="007263A2"/>
    <w:rsid w:val="007269EA"/>
    <w:rsid w:val="00734C23"/>
    <w:rsid w:val="00734EA4"/>
    <w:rsid w:val="0073506B"/>
    <w:rsid w:val="0073626C"/>
    <w:rsid w:val="00740113"/>
    <w:rsid w:val="007425B9"/>
    <w:rsid w:val="007442C5"/>
    <w:rsid w:val="00745963"/>
    <w:rsid w:val="00745BBB"/>
    <w:rsid w:val="0074655F"/>
    <w:rsid w:val="00746C76"/>
    <w:rsid w:val="00747590"/>
    <w:rsid w:val="00750194"/>
    <w:rsid w:val="00750EB2"/>
    <w:rsid w:val="0075122D"/>
    <w:rsid w:val="00754096"/>
    <w:rsid w:val="00754A81"/>
    <w:rsid w:val="0075613D"/>
    <w:rsid w:val="00756A52"/>
    <w:rsid w:val="00764B8F"/>
    <w:rsid w:val="00765390"/>
    <w:rsid w:val="0076559D"/>
    <w:rsid w:val="0076567C"/>
    <w:rsid w:val="00766A97"/>
    <w:rsid w:val="007708B3"/>
    <w:rsid w:val="00771DB9"/>
    <w:rsid w:val="00773B7D"/>
    <w:rsid w:val="00774859"/>
    <w:rsid w:val="00774B19"/>
    <w:rsid w:val="007759B7"/>
    <w:rsid w:val="00775D11"/>
    <w:rsid w:val="0077619E"/>
    <w:rsid w:val="0077788E"/>
    <w:rsid w:val="00781643"/>
    <w:rsid w:val="00783299"/>
    <w:rsid w:val="00783883"/>
    <w:rsid w:val="00783FB2"/>
    <w:rsid w:val="007857BA"/>
    <w:rsid w:val="00785FD2"/>
    <w:rsid w:val="007868CB"/>
    <w:rsid w:val="00786F2E"/>
    <w:rsid w:val="0079175B"/>
    <w:rsid w:val="00791AA1"/>
    <w:rsid w:val="00791FC9"/>
    <w:rsid w:val="007941DE"/>
    <w:rsid w:val="00797559"/>
    <w:rsid w:val="007A0274"/>
    <w:rsid w:val="007A117D"/>
    <w:rsid w:val="007A16AF"/>
    <w:rsid w:val="007A18CF"/>
    <w:rsid w:val="007A3B18"/>
    <w:rsid w:val="007A3C69"/>
    <w:rsid w:val="007A4C5D"/>
    <w:rsid w:val="007A73BF"/>
    <w:rsid w:val="007A7475"/>
    <w:rsid w:val="007B235B"/>
    <w:rsid w:val="007B478F"/>
    <w:rsid w:val="007B4908"/>
    <w:rsid w:val="007B70AE"/>
    <w:rsid w:val="007C01F6"/>
    <w:rsid w:val="007C08F9"/>
    <w:rsid w:val="007C0BCE"/>
    <w:rsid w:val="007C10CC"/>
    <w:rsid w:val="007C151A"/>
    <w:rsid w:val="007C1A79"/>
    <w:rsid w:val="007C42AB"/>
    <w:rsid w:val="007C4402"/>
    <w:rsid w:val="007C4D2A"/>
    <w:rsid w:val="007C6F80"/>
    <w:rsid w:val="007C77C0"/>
    <w:rsid w:val="007C7DD6"/>
    <w:rsid w:val="007D2FD9"/>
    <w:rsid w:val="007D6D3E"/>
    <w:rsid w:val="007E26C9"/>
    <w:rsid w:val="007E2C06"/>
    <w:rsid w:val="007E3754"/>
    <w:rsid w:val="007E3ED7"/>
    <w:rsid w:val="007E4330"/>
    <w:rsid w:val="007E4B3D"/>
    <w:rsid w:val="007E512F"/>
    <w:rsid w:val="007E6F59"/>
    <w:rsid w:val="007E7755"/>
    <w:rsid w:val="007F16B4"/>
    <w:rsid w:val="007F1B4D"/>
    <w:rsid w:val="007F40D3"/>
    <w:rsid w:val="007F48D9"/>
    <w:rsid w:val="007F4A92"/>
    <w:rsid w:val="007F4E8C"/>
    <w:rsid w:val="007F6B74"/>
    <w:rsid w:val="007F75A6"/>
    <w:rsid w:val="007F7F70"/>
    <w:rsid w:val="00800057"/>
    <w:rsid w:val="00801721"/>
    <w:rsid w:val="00801AFE"/>
    <w:rsid w:val="00801F32"/>
    <w:rsid w:val="00803D7B"/>
    <w:rsid w:val="00803F05"/>
    <w:rsid w:val="00805CDF"/>
    <w:rsid w:val="00806F1A"/>
    <w:rsid w:val="008211F5"/>
    <w:rsid w:val="00821B55"/>
    <w:rsid w:val="0082221C"/>
    <w:rsid w:val="00823193"/>
    <w:rsid w:val="008232D4"/>
    <w:rsid w:val="00823C36"/>
    <w:rsid w:val="00824A70"/>
    <w:rsid w:val="00824AE9"/>
    <w:rsid w:val="00825E0B"/>
    <w:rsid w:val="00826CA5"/>
    <w:rsid w:val="00830E88"/>
    <w:rsid w:val="008311AB"/>
    <w:rsid w:val="00832CD0"/>
    <w:rsid w:val="0083435D"/>
    <w:rsid w:val="0083469C"/>
    <w:rsid w:val="00834A2A"/>
    <w:rsid w:val="00837A74"/>
    <w:rsid w:val="0084059D"/>
    <w:rsid w:val="00840691"/>
    <w:rsid w:val="008411D3"/>
    <w:rsid w:val="00842ED2"/>
    <w:rsid w:val="00844E0F"/>
    <w:rsid w:val="0084615D"/>
    <w:rsid w:val="00846376"/>
    <w:rsid w:val="008501A5"/>
    <w:rsid w:val="00850BA7"/>
    <w:rsid w:val="00851C86"/>
    <w:rsid w:val="00853506"/>
    <w:rsid w:val="00853CE9"/>
    <w:rsid w:val="00855F4E"/>
    <w:rsid w:val="00856A2F"/>
    <w:rsid w:val="0085711D"/>
    <w:rsid w:val="00860328"/>
    <w:rsid w:val="0086398F"/>
    <w:rsid w:val="00864294"/>
    <w:rsid w:val="00864403"/>
    <w:rsid w:val="008653C9"/>
    <w:rsid w:val="00865867"/>
    <w:rsid w:val="00867214"/>
    <w:rsid w:val="008702A7"/>
    <w:rsid w:val="00870318"/>
    <w:rsid w:val="00871029"/>
    <w:rsid w:val="00872113"/>
    <w:rsid w:val="00872AB9"/>
    <w:rsid w:val="00873301"/>
    <w:rsid w:val="00873A21"/>
    <w:rsid w:val="00873F2F"/>
    <w:rsid w:val="0087657D"/>
    <w:rsid w:val="00876CDE"/>
    <w:rsid w:val="0087762B"/>
    <w:rsid w:val="0088001B"/>
    <w:rsid w:val="00880111"/>
    <w:rsid w:val="0088043F"/>
    <w:rsid w:val="00881624"/>
    <w:rsid w:val="00883EF8"/>
    <w:rsid w:val="00884762"/>
    <w:rsid w:val="008849D0"/>
    <w:rsid w:val="008919E9"/>
    <w:rsid w:val="00891F7B"/>
    <w:rsid w:val="008922C4"/>
    <w:rsid w:val="00892B27"/>
    <w:rsid w:val="0089376D"/>
    <w:rsid w:val="00893FB8"/>
    <w:rsid w:val="0089715E"/>
    <w:rsid w:val="0089734E"/>
    <w:rsid w:val="00897D54"/>
    <w:rsid w:val="008A0914"/>
    <w:rsid w:val="008A0F83"/>
    <w:rsid w:val="008A266D"/>
    <w:rsid w:val="008A29CD"/>
    <w:rsid w:val="008A61BC"/>
    <w:rsid w:val="008A6D3B"/>
    <w:rsid w:val="008B1062"/>
    <w:rsid w:val="008B188A"/>
    <w:rsid w:val="008B1DB6"/>
    <w:rsid w:val="008B5B65"/>
    <w:rsid w:val="008B6090"/>
    <w:rsid w:val="008B63C2"/>
    <w:rsid w:val="008B64C5"/>
    <w:rsid w:val="008B6DB3"/>
    <w:rsid w:val="008B6E7B"/>
    <w:rsid w:val="008C0AE9"/>
    <w:rsid w:val="008C3DF7"/>
    <w:rsid w:val="008C47F2"/>
    <w:rsid w:val="008C7B0C"/>
    <w:rsid w:val="008D057E"/>
    <w:rsid w:val="008D2397"/>
    <w:rsid w:val="008D73B2"/>
    <w:rsid w:val="008E0271"/>
    <w:rsid w:val="008E10E2"/>
    <w:rsid w:val="008E2F4C"/>
    <w:rsid w:val="008E38FD"/>
    <w:rsid w:val="008E3BE6"/>
    <w:rsid w:val="008E5433"/>
    <w:rsid w:val="008E5BE3"/>
    <w:rsid w:val="008E6D24"/>
    <w:rsid w:val="008E788F"/>
    <w:rsid w:val="008F2D64"/>
    <w:rsid w:val="008F338C"/>
    <w:rsid w:val="008F4CBE"/>
    <w:rsid w:val="008F56F6"/>
    <w:rsid w:val="00900189"/>
    <w:rsid w:val="00900E58"/>
    <w:rsid w:val="00901DBA"/>
    <w:rsid w:val="00902E9C"/>
    <w:rsid w:val="0090312A"/>
    <w:rsid w:val="00904FEE"/>
    <w:rsid w:val="00905BF7"/>
    <w:rsid w:val="00905C51"/>
    <w:rsid w:val="009065A7"/>
    <w:rsid w:val="00907036"/>
    <w:rsid w:val="00910867"/>
    <w:rsid w:val="00910AE5"/>
    <w:rsid w:val="009114F3"/>
    <w:rsid w:val="00911776"/>
    <w:rsid w:val="00911D3A"/>
    <w:rsid w:val="00912748"/>
    <w:rsid w:val="009127F6"/>
    <w:rsid w:val="00913A4B"/>
    <w:rsid w:val="00914267"/>
    <w:rsid w:val="00914A68"/>
    <w:rsid w:val="00914B05"/>
    <w:rsid w:val="009158F0"/>
    <w:rsid w:val="00915924"/>
    <w:rsid w:val="00915ACE"/>
    <w:rsid w:val="009172CF"/>
    <w:rsid w:val="00920614"/>
    <w:rsid w:val="00925723"/>
    <w:rsid w:val="00925A41"/>
    <w:rsid w:val="0092743D"/>
    <w:rsid w:val="00932468"/>
    <w:rsid w:val="00932A5C"/>
    <w:rsid w:val="00933693"/>
    <w:rsid w:val="00935A53"/>
    <w:rsid w:val="0093700F"/>
    <w:rsid w:val="00937FCB"/>
    <w:rsid w:val="00940BD5"/>
    <w:rsid w:val="00941319"/>
    <w:rsid w:val="00942516"/>
    <w:rsid w:val="00942FEC"/>
    <w:rsid w:val="00943488"/>
    <w:rsid w:val="00943E11"/>
    <w:rsid w:val="00944146"/>
    <w:rsid w:val="00945BB8"/>
    <w:rsid w:val="00946A44"/>
    <w:rsid w:val="00947CB1"/>
    <w:rsid w:val="00951915"/>
    <w:rsid w:val="00951D18"/>
    <w:rsid w:val="00952964"/>
    <w:rsid w:val="009529CA"/>
    <w:rsid w:val="00953B4E"/>
    <w:rsid w:val="00955B93"/>
    <w:rsid w:val="00955F25"/>
    <w:rsid w:val="00960045"/>
    <w:rsid w:val="00960ED3"/>
    <w:rsid w:val="009626DE"/>
    <w:rsid w:val="00962986"/>
    <w:rsid w:val="00963665"/>
    <w:rsid w:val="00965CF6"/>
    <w:rsid w:val="00965D5F"/>
    <w:rsid w:val="00966C62"/>
    <w:rsid w:val="00967122"/>
    <w:rsid w:val="00967457"/>
    <w:rsid w:val="009676F1"/>
    <w:rsid w:val="009700B9"/>
    <w:rsid w:val="00971528"/>
    <w:rsid w:val="009717B7"/>
    <w:rsid w:val="00972810"/>
    <w:rsid w:val="0097345B"/>
    <w:rsid w:val="009734EE"/>
    <w:rsid w:val="00975232"/>
    <w:rsid w:val="009752DE"/>
    <w:rsid w:val="00977A76"/>
    <w:rsid w:val="009803A4"/>
    <w:rsid w:val="00980D33"/>
    <w:rsid w:val="00980E43"/>
    <w:rsid w:val="009822BB"/>
    <w:rsid w:val="00985030"/>
    <w:rsid w:val="00986BF4"/>
    <w:rsid w:val="00986CA9"/>
    <w:rsid w:val="00987E20"/>
    <w:rsid w:val="009901FE"/>
    <w:rsid w:val="00991052"/>
    <w:rsid w:val="00991C32"/>
    <w:rsid w:val="0099341C"/>
    <w:rsid w:val="009953A4"/>
    <w:rsid w:val="00995912"/>
    <w:rsid w:val="00997B5B"/>
    <w:rsid w:val="009A05CF"/>
    <w:rsid w:val="009A1304"/>
    <w:rsid w:val="009A1513"/>
    <w:rsid w:val="009A1D15"/>
    <w:rsid w:val="009A2479"/>
    <w:rsid w:val="009A25FF"/>
    <w:rsid w:val="009A3933"/>
    <w:rsid w:val="009A5066"/>
    <w:rsid w:val="009A5569"/>
    <w:rsid w:val="009A6A08"/>
    <w:rsid w:val="009A7D5B"/>
    <w:rsid w:val="009B01E8"/>
    <w:rsid w:val="009B1A36"/>
    <w:rsid w:val="009B374F"/>
    <w:rsid w:val="009B4769"/>
    <w:rsid w:val="009B66CC"/>
    <w:rsid w:val="009B6932"/>
    <w:rsid w:val="009B6F25"/>
    <w:rsid w:val="009C014D"/>
    <w:rsid w:val="009C1746"/>
    <w:rsid w:val="009C1B66"/>
    <w:rsid w:val="009C353B"/>
    <w:rsid w:val="009C3AEA"/>
    <w:rsid w:val="009C5C7B"/>
    <w:rsid w:val="009C6F3B"/>
    <w:rsid w:val="009D2896"/>
    <w:rsid w:val="009D2C0A"/>
    <w:rsid w:val="009D31C7"/>
    <w:rsid w:val="009D3BA3"/>
    <w:rsid w:val="009D6CB5"/>
    <w:rsid w:val="009D7264"/>
    <w:rsid w:val="009D7C84"/>
    <w:rsid w:val="009D7CA9"/>
    <w:rsid w:val="009D7FC5"/>
    <w:rsid w:val="009E0D8E"/>
    <w:rsid w:val="009E1989"/>
    <w:rsid w:val="009E2645"/>
    <w:rsid w:val="009E33F1"/>
    <w:rsid w:val="009E4DEE"/>
    <w:rsid w:val="009E59C8"/>
    <w:rsid w:val="009E5FD5"/>
    <w:rsid w:val="009E6DD1"/>
    <w:rsid w:val="009E6F72"/>
    <w:rsid w:val="009E7B5A"/>
    <w:rsid w:val="009E7F62"/>
    <w:rsid w:val="009F0A68"/>
    <w:rsid w:val="009F10AC"/>
    <w:rsid w:val="009F2EE8"/>
    <w:rsid w:val="009F3840"/>
    <w:rsid w:val="009F4456"/>
    <w:rsid w:val="009F6206"/>
    <w:rsid w:val="009F6857"/>
    <w:rsid w:val="009F6B48"/>
    <w:rsid w:val="00A021E2"/>
    <w:rsid w:val="00A02362"/>
    <w:rsid w:val="00A02F93"/>
    <w:rsid w:val="00A03363"/>
    <w:rsid w:val="00A076C4"/>
    <w:rsid w:val="00A10294"/>
    <w:rsid w:val="00A10789"/>
    <w:rsid w:val="00A1083A"/>
    <w:rsid w:val="00A1087F"/>
    <w:rsid w:val="00A10C99"/>
    <w:rsid w:val="00A117D8"/>
    <w:rsid w:val="00A12E6F"/>
    <w:rsid w:val="00A166B1"/>
    <w:rsid w:val="00A1703D"/>
    <w:rsid w:val="00A1767B"/>
    <w:rsid w:val="00A17A99"/>
    <w:rsid w:val="00A20C97"/>
    <w:rsid w:val="00A20D15"/>
    <w:rsid w:val="00A20F09"/>
    <w:rsid w:val="00A20F67"/>
    <w:rsid w:val="00A21982"/>
    <w:rsid w:val="00A21C10"/>
    <w:rsid w:val="00A22AA8"/>
    <w:rsid w:val="00A26A2C"/>
    <w:rsid w:val="00A309D1"/>
    <w:rsid w:val="00A3164B"/>
    <w:rsid w:val="00A31B80"/>
    <w:rsid w:val="00A32B30"/>
    <w:rsid w:val="00A353E4"/>
    <w:rsid w:val="00A37AF2"/>
    <w:rsid w:val="00A40E0C"/>
    <w:rsid w:val="00A424B3"/>
    <w:rsid w:val="00A42EC3"/>
    <w:rsid w:val="00A431A6"/>
    <w:rsid w:val="00A438A9"/>
    <w:rsid w:val="00A43EF1"/>
    <w:rsid w:val="00A476DC"/>
    <w:rsid w:val="00A47E89"/>
    <w:rsid w:val="00A60318"/>
    <w:rsid w:val="00A607C5"/>
    <w:rsid w:val="00A626DF"/>
    <w:rsid w:val="00A62811"/>
    <w:rsid w:val="00A62A57"/>
    <w:rsid w:val="00A63799"/>
    <w:rsid w:val="00A65D98"/>
    <w:rsid w:val="00A66236"/>
    <w:rsid w:val="00A67607"/>
    <w:rsid w:val="00A70782"/>
    <w:rsid w:val="00A70AF9"/>
    <w:rsid w:val="00A70EB1"/>
    <w:rsid w:val="00A718C7"/>
    <w:rsid w:val="00A733AE"/>
    <w:rsid w:val="00A733B5"/>
    <w:rsid w:val="00A76962"/>
    <w:rsid w:val="00A77A97"/>
    <w:rsid w:val="00A8107E"/>
    <w:rsid w:val="00A825DB"/>
    <w:rsid w:val="00A83F18"/>
    <w:rsid w:val="00A84CAD"/>
    <w:rsid w:val="00A8659D"/>
    <w:rsid w:val="00A90414"/>
    <w:rsid w:val="00A918CF"/>
    <w:rsid w:val="00A9274B"/>
    <w:rsid w:val="00A93056"/>
    <w:rsid w:val="00A9381B"/>
    <w:rsid w:val="00A93824"/>
    <w:rsid w:val="00A94C51"/>
    <w:rsid w:val="00A96946"/>
    <w:rsid w:val="00A979CA"/>
    <w:rsid w:val="00A97D88"/>
    <w:rsid w:val="00AA0402"/>
    <w:rsid w:val="00AA055F"/>
    <w:rsid w:val="00AA1E26"/>
    <w:rsid w:val="00AA25B2"/>
    <w:rsid w:val="00AA2E90"/>
    <w:rsid w:val="00AA3DFE"/>
    <w:rsid w:val="00AA5CDF"/>
    <w:rsid w:val="00AA5DEA"/>
    <w:rsid w:val="00AA63BE"/>
    <w:rsid w:val="00AA64FC"/>
    <w:rsid w:val="00AA7631"/>
    <w:rsid w:val="00AB0DEE"/>
    <w:rsid w:val="00AB1557"/>
    <w:rsid w:val="00AB17B4"/>
    <w:rsid w:val="00AB1E86"/>
    <w:rsid w:val="00AB490E"/>
    <w:rsid w:val="00AB4C1B"/>
    <w:rsid w:val="00AB55AD"/>
    <w:rsid w:val="00AB5ED6"/>
    <w:rsid w:val="00AB600D"/>
    <w:rsid w:val="00AB6FB7"/>
    <w:rsid w:val="00AB75E8"/>
    <w:rsid w:val="00AC0E2B"/>
    <w:rsid w:val="00AC1047"/>
    <w:rsid w:val="00AC1BA5"/>
    <w:rsid w:val="00AC1ED9"/>
    <w:rsid w:val="00AC6511"/>
    <w:rsid w:val="00AC7FBC"/>
    <w:rsid w:val="00AD08AD"/>
    <w:rsid w:val="00AD2AF5"/>
    <w:rsid w:val="00AD4B1A"/>
    <w:rsid w:val="00AD4B45"/>
    <w:rsid w:val="00AD4FDE"/>
    <w:rsid w:val="00AD77AE"/>
    <w:rsid w:val="00AD78BF"/>
    <w:rsid w:val="00AE0DD1"/>
    <w:rsid w:val="00AE312F"/>
    <w:rsid w:val="00AE3F8D"/>
    <w:rsid w:val="00AE5269"/>
    <w:rsid w:val="00AF0970"/>
    <w:rsid w:val="00AF0976"/>
    <w:rsid w:val="00AF18A1"/>
    <w:rsid w:val="00AF1E63"/>
    <w:rsid w:val="00AF2862"/>
    <w:rsid w:val="00AF31B9"/>
    <w:rsid w:val="00AF4249"/>
    <w:rsid w:val="00B0149A"/>
    <w:rsid w:val="00B02671"/>
    <w:rsid w:val="00B02A0D"/>
    <w:rsid w:val="00B02D5F"/>
    <w:rsid w:val="00B04367"/>
    <w:rsid w:val="00B0524C"/>
    <w:rsid w:val="00B056E4"/>
    <w:rsid w:val="00B05F21"/>
    <w:rsid w:val="00B10D63"/>
    <w:rsid w:val="00B10E7C"/>
    <w:rsid w:val="00B126E7"/>
    <w:rsid w:val="00B12EFA"/>
    <w:rsid w:val="00B13285"/>
    <w:rsid w:val="00B15152"/>
    <w:rsid w:val="00B15731"/>
    <w:rsid w:val="00B16C46"/>
    <w:rsid w:val="00B16EC3"/>
    <w:rsid w:val="00B17866"/>
    <w:rsid w:val="00B200F0"/>
    <w:rsid w:val="00B23E4B"/>
    <w:rsid w:val="00B2477F"/>
    <w:rsid w:val="00B26AAC"/>
    <w:rsid w:val="00B3083B"/>
    <w:rsid w:val="00B311F4"/>
    <w:rsid w:val="00B314E8"/>
    <w:rsid w:val="00B32167"/>
    <w:rsid w:val="00B33C6D"/>
    <w:rsid w:val="00B37100"/>
    <w:rsid w:val="00B37C8A"/>
    <w:rsid w:val="00B40532"/>
    <w:rsid w:val="00B41572"/>
    <w:rsid w:val="00B415DB"/>
    <w:rsid w:val="00B41DA0"/>
    <w:rsid w:val="00B4298D"/>
    <w:rsid w:val="00B433A4"/>
    <w:rsid w:val="00B44E4D"/>
    <w:rsid w:val="00B4649C"/>
    <w:rsid w:val="00B46CBE"/>
    <w:rsid w:val="00B46E44"/>
    <w:rsid w:val="00B47620"/>
    <w:rsid w:val="00B47A70"/>
    <w:rsid w:val="00B50707"/>
    <w:rsid w:val="00B51255"/>
    <w:rsid w:val="00B5130C"/>
    <w:rsid w:val="00B52759"/>
    <w:rsid w:val="00B5471F"/>
    <w:rsid w:val="00B56229"/>
    <w:rsid w:val="00B5722A"/>
    <w:rsid w:val="00B57B88"/>
    <w:rsid w:val="00B60A03"/>
    <w:rsid w:val="00B60A21"/>
    <w:rsid w:val="00B61EC8"/>
    <w:rsid w:val="00B630B6"/>
    <w:rsid w:val="00B630F0"/>
    <w:rsid w:val="00B63C28"/>
    <w:rsid w:val="00B65CAD"/>
    <w:rsid w:val="00B66D7B"/>
    <w:rsid w:val="00B7014A"/>
    <w:rsid w:val="00B7153F"/>
    <w:rsid w:val="00B723D6"/>
    <w:rsid w:val="00B726FC"/>
    <w:rsid w:val="00B72972"/>
    <w:rsid w:val="00B72F68"/>
    <w:rsid w:val="00B73BCF"/>
    <w:rsid w:val="00B75B66"/>
    <w:rsid w:val="00B77019"/>
    <w:rsid w:val="00B81239"/>
    <w:rsid w:val="00B81C48"/>
    <w:rsid w:val="00B81C77"/>
    <w:rsid w:val="00B83430"/>
    <w:rsid w:val="00B83C12"/>
    <w:rsid w:val="00B845C4"/>
    <w:rsid w:val="00B8605D"/>
    <w:rsid w:val="00B870F0"/>
    <w:rsid w:val="00B9057C"/>
    <w:rsid w:val="00B921E5"/>
    <w:rsid w:val="00B925C4"/>
    <w:rsid w:val="00B92C0B"/>
    <w:rsid w:val="00B93A61"/>
    <w:rsid w:val="00B974BA"/>
    <w:rsid w:val="00BA17C2"/>
    <w:rsid w:val="00BA7A8E"/>
    <w:rsid w:val="00BA7B3A"/>
    <w:rsid w:val="00BB1022"/>
    <w:rsid w:val="00BB3702"/>
    <w:rsid w:val="00BB3D9D"/>
    <w:rsid w:val="00BB4860"/>
    <w:rsid w:val="00BB6777"/>
    <w:rsid w:val="00BB6CD4"/>
    <w:rsid w:val="00BB7DFA"/>
    <w:rsid w:val="00BC0392"/>
    <w:rsid w:val="00BC067D"/>
    <w:rsid w:val="00BC1B7A"/>
    <w:rsid w:val="00BC4D5F"/>
    <w:rsid w:val="00BC4FB9"/>
    <w:rsid w:val="00BC6413"/>
    <w:rsid w:val="00BD07A1"/>
    <w:rsid w:val="00BD09A4"/>
    <w:rsid w:val="00BD0D65"/>
    <w:rsid w:val="00BD2C23"/>
    <w:rsid w:val="00BD42E8"/>
    <w:rsid w:val="00BD436A"/>
    <w:rsid w:val="00BD5CF2"/>
    <w:rsid w:val="00BD6678"/>
    <w:rsid w:val="00BE101D"/>
    <w:rsid w:val="00BE360D"/>
    <w:rsid w:val="00BE45BD"/>
    <w:rsid w:val="00BE5BC7"/>
    <w:rsid w:val="00BE758F"/>
    <w:rsid w:val="00BF0D69"/>
    <w:rsid w:val="00BF259E"/>
    <w:rsid w:val="00BF2856"/>
    <w:rsid w:val="00BF2C5C"/>
    <w:rsid w:val="00BF3B0B"/>
    <w:rsid w:val="00BF597A"/>
    <w:rsid w:val="00BF5A5F"/>
    <w:rsid w:val="00BF637A"/>
    <w:rsid w:val="00BF7B2B"/>
    <w:rsid w:val="00C00B1B"/>
    <w:rsid w:val="00C05ACD"/>
    <w:rsid w:val="00C05CF2"/>
    <w:rsid w:val="00C0724A"/>
    <w:rsid w:val="00C12EA2"/>
    <w:rsid w:val="00C13528"/>
    <w:rsid w:val="00C13943"/>
    <w:rsid w:val="00C15824"/>
    <w:rsid w:val="00C15AEE"/>
    <w:rsid w:val="00C15B77"/>
    <w:rsid w:val="00C16CFF"/>
    <w:rsid w:val="00C17215"/>
    <w:rsid w:val="00C1722D"/>
    <w:rsid w:val="00C211D1"/>
    <w:rsid w:val="00C21FEE"/>
    <w:rsid w:val="00C2309E"/>
    <w:rsid w:val="00C234D0"/>
    <w:rsid w:val="00C23747"/>
    <w:rsid w:val="00C2377F"/>
    <w:rsid w:val="00C243F7"/>
    <w:rsid w:val="00C261E1"/>
    <w:rsid w:val="00C27BB0"/>
    <w:rsid w:val="00C30032"/>
    <w:rsid w:val="00C308FB"/>
    <w:rsid w:val="00C312A9"/>
    <w:rsid w:val="00C31819"/>
    <w:rsid w:val="00C31C3B"/>
    <w:rsid w:val="00C31CC5"/>
    <w:rsid w:val="00C31F4D"/>
    <w:rsid w:val="00C32146"/>
    <w:rsid w:val="00C32A6A"/>
    <w:rsid w:val="00C3306B"/>
    <w:rsid w:val="00C335C4"/>
    <w:rsid w:val="00C33DB6"/>
    <w:rsid w:val="00C34E63"/>
    <w:rsid w:val="00C413D9"/>
    <w:rsid w:val="00C41585"/>
    <w:rsid w:val="00C41DC5"/>
    <w:rsid w:val="00C4378F"/>
    <w:rsid w:val="00C43C85"/>
    <w:rsid w:val="00C44BC9"/>
    <w:rsid w:val="00C44C28"/>
    <w:rsid w:val="00C478AA"/>
    <w:rsid w:val="00C51E94"/>
    <w:rsid w:val="00C52B61"/>
    <w:rsid w:val="00C52BA6"/>
    <w:rsid w:val="00C544C6"/>
    <w:rsid w:val="00C5458C"/>
    <w:rsid w:val="00C54B79"/>
    <w:rsid w:val="00C54CF6"/>
    <w:rsid w:val="00C562A6"/>
    <w:rsid w:val="00C56AFE"/>
    <w:rsid w:val="00C57D15"/>
    <w:rsid w:val="00C6193C"/>
    <w:rsid w:val="00C62E27"/>
    <w:rsid w:val="00C6512E"/>
    <w:rsid w:val="00C65532"/>
    <w:rsid w:val="00C66CB3"/>
    <w:rsid w:val="00C7006B"/>
    <w:rsid w:val="00C711BE"/>
    <w:rsid w:val="00C71698"/>
    <w:rsid w:val="00C753C0"/>
    <w:rsid w:val="00C75692"/>
    <w:rsid w:val="00C75C7E"/>
    <w:rsid w:val="00C76273"/>
    <w:rsid w:val="00C7675E"/>
    <w:rsid w:val="00C77807"/>
    <w:rsid w:val="00C824E0"/>
    <w:rsid w:val="00C82D82"/>
    <w:rsid w:val="00C855AE"/>
    <w:rsid w:val="00C858E6"/>
    <w:rsid w:val="00C91C2D"/>
    <w:rsid w:val="00C92F3B"/>
    <w:rsid w:val="00C933F9"/>
    <w:rsid w:val="00C94E57"/>
    <w:rsid w:val="00C957BD"/>
    <w:rsid w:val="00C96FA3"/>
    <w:rsid w:val="00C97F76"/>
    <w:rsid w:val="00CA0EB5"/>
    <w:rsid w:val="00CA19C8"/>
    <w:rsid w:val="00CA4B27"/>
    <w:rsid w:val="00CA4CBA"/>
    <w:rsid w:val="00CA4D2A"/>
    <w:rsid w:val="00CA4F92"/>
    <w:rsid w:val="00CA5CC4"/>
    <w:rsid w:val="00CA6113"/>
    <w:rsid w:val="00CA6B6D"/>
    <w:rsid w:val="00CB04EF"/>
    <w:rsid w:val="00CB0592"/>
    <w:rsid w:val="00CB2224"/>
    <w:rsid w:val="00CB4597"/>
    <w:rsid w:val="00CB4AF8"/>
    <w:rsid w:val="00CB72D0"/>
    <w:rsid w:val="00CC0161"/>
    <w:rsid w:val="00CC097F"/>
    <w:rsid w:val="00CC4AB4"/>
    <w:rsid w:val="00CC4BD7"/>
    <w:rsid w:val="00CC4C3F"/>
    <w:rsid w:val="00CC723F"/>
    <w:rsid w:val="00CC7A18"/>
    <w:rsid w:val="00CD0759"/>
    <w:rsid w:val="00CD0F8E"/>
    <w:rsid w:val="00CD4AF9"/>
    <w:rsid w:val="00CD591B"/>
    <w:rsid w:val="00CD76BB"/>
    <w:rsid w:val="00CD7C10"/>
    <w:rsid w:val="00CE04ED"/>
    <w:rsid w:val="00CE0626"/>
    <w:rsid w:val="00CE0738"/>
    <w:rsid w:val="00CE2FF7"/>
    <w:rsid w:val="00CE33F6"/>
    <w:rsid w:val="00CE3A78"/>
    <w:rsid w:val="00CE521A"/>
    <w:rsid w:val="00CE5C01"/>
    <w:rsid w:val="00CF1ACD"/>
    <w:rsid w:val="00CF255A"/>
    <w:rsid w:val="00CF2B77"/>
    <w:rsid w:val="00CF467E"/>
    <w:rsid w:val="00CF4E74"/>
    <w:rsid w:val="00CF535A"/>
    <w:rsid w:val="00CF6D1A"/>
    <w:rsid w:val="00CF6EB5"/>
    <w:rsid w:val="00D01C24"/>
    <w:rsid w:val="00D03B02"/>
    <w:rsid w:val="00D03D16"/>
    <w:rsid w:val="00D074EE"/>
    <w:rsid w:val="00D1018C"/>
    <w:rsid w:val="00D12E17"/>
    <w:rsid w:val="00D13BB4"/>
    <w:rsid w:val="00D142B6"/>
    <w:rsid w:val="00D1561B"/>
    <w:rsid w:val="00D1709D"/>
    <w:rsid w:val="00D211AB"/>
    <w:rsid w:val="00D2141C"/>
    <w:rsid w:val="00D23528"/>
    <w:rsid w:val="00D237D6"/>
    <w:rsid w:val="00D24830"/>
    <w:rsid w:val="00D2577D"/>
    <w:rsid w:val="00D25819"/>
    <w:rsid w:val="00D25954"/>
    <w:rsid w:val="00D25ED5"/>
    <w:rsid w:val="00D26899"/>
    <w:rsid w:val="00D2712D"/>
    <w:rsid w:val="00D30BD3"/>
    <w:rsid w:val="00D316CB"/>
    <w:rsid w:val="00D31FBB"/>
    <w:rsid w:val="00D321E9"/>
    <w:rsid w:val="00D330E5"/>
    <w:rsid w:val="00D339D3"/>
    <w:rsid w:val="00D372D1"/>
    <w:rsid w:val="00D4069C"/>
    <w:rsid w:val="00D40EAD"/>
    <w:rsid w:val="00D41BC6"/>
    <w:rsid w:val="00D421FA"/>
    <w:rsid w:val="00D42D89"/>
    <w:rsid w:val="00D44C52"/>
    <w:rsid w:val="00D46275"/>
    <w:rsid w:val="00D469B3"/>
    <w:rsid w:val="00D5011F"/>
    <w:rsid w:val="00D53647"/>
    <w:rsid w:val="00D53B60"/>
    <w:rsid w:val="00D53E14"/>
    <w:rsid w:val="00D5428C"/>
    <w:rsid w:val="00D548A4"/>
    <w:rsid w:val="00D54C90"/>
    <w:rsid w:val="00D568C3"/>
    <w:rsid w:val="00D56BFC"/>
    <w:rsid w:val="00D5714D"/>
    <w:rsid w:val="00D60E32"/>
    <w:rsid w:val="00D6174D"/>
    <w:rsid w:val="00D61D56"/>
    <w:rsid w:val="00D62241"/>
    <w:rsid w:val="00D6298F"/>
    <w:rsid w:val="00D65CA9"/>
    <w:rsid w:val="00D65FCF"/>
    <w:rsid w:val="00D707D2"/>
    <w:rsid w:val="00D7254B"/>
    <w:rsid w:val="00D742BE"/>
    <w:rsid w:val="00D75DF1"/>
    <w:rsid w:val="00D8093C"/>
    <w:rsid w:val="00D80CDE"/>
    <w:rsid w:val="00D8164F"/>
    <w:rsid w:val="00D81AC3"/>
    <w:rsid w:val="00D84242"/>
    <w:rsid w:val="00D84324"/>
    <w:rsid w:val="00D869B3"/>
    <w:rsid w:val="00D90BF1"/>
    <w:rsid w:val="00D96DC6"/>
    <w:rsid w:val="00DA2E81"/>
    <w:rsid w:val="00DA33CC"/>
    <w:rsid w:val="00DA3438"/>
    <w:rsid w:val="00DA3687"/>
    <w:rsid w:val="00DA3BD2"/>
    <w:rsid w:val="00DA45C2"/>
    <w:rsid w:val="00DA4D66"/>
    <w:rsid w:val="00DA5CA5"/>
    <w:rsid w:val="00DB3B88"/>
    <w:rsid w:val="00DB4D6A"/>
    <w:rsid w:val="00DB4E48"/>
    <w:rsid w:val="00DB500A"/>
    <w:rsid w:val="00DB58A7"/>
    <w:rsid w:val="00DB6F8B"/>
    <w:rsid w:val="00DB7901"/>
    <w:rsid w:val="00DB7F2E"/>
    <w:rsid w:val="00DC0CAD"/>
    <w:rsid w:val="00DC156E"/>
    <w:rsid w:val="00DC1BCF"/>
    <w:rsid w:val="00DC2B6F"/>
    <w:rsid w:val="00DC3487"/>
    <w:rsid w:val="00DC4D73"/>
    <w:rsid w:val="00DC5EDD"/>
    <w:rsid w:val="00DC7006"/>
    <w:rsid w:val="00DD167A"/>
    <w:rsid w:val="00DD18B2"/>
    <w:rsid w:val="00DD4D64"/>
    <w:rsid w:val="00DD561C"/>
    <w:rsid w:val="00DD5993"/>
    <w:rsid w:val="00DD770C"/>
    <w:rsid w:val="00DE0A8F"/>
    <w:rsid w:val="00DE0AC8"/>
    <w:rsid w:val="00DE22A2"/>
    <w:rsid w:val="00DE53A5"/>
    <w:rsid w:val="00DE5E71"/>
    <w:rsid w:val="00DE6BD9"/>
    <w:rsid w:val="00DE7391"/>
    <w:rsid w:val="00DF0D3A"/>
    <w:rsid w:val="00DF0FD7"/>
    <w:rsid w:val="00DF1C78"/>
    <w:rsid w:val="00DF3AB2"/>
    <w:rsid w:val="00DF3B0B"/>
    <w:rsid w:val="00DF4B64"/>
    <w:rsid w:val="00DF61E1"/>
    <w:rsid w:val="00E01630"/>
    <w:rsid w:val="00E02277"/>
    <w:rsid w:val="00E04D81"/>
    <w:rsid w:val="00E057AB"/>
    <w:rsid w:val="00E070ED"/>
    <w:rsid w:val="00E07E95"/>
    <w:rsid w:val="00E10A96"/>
    <w:rsid w:val="00E10F88"/>
    <w:rsid w:val="00E13707"/>
    <w:rsid w:val="00E13C81"/>
    <w:rsid w:val="00E14060"/>
    <w:rsid w:val="00E148C8"/>
    <w:rsid w:val="00E148CB"/>
    <w:rsid w:val="00E17E94"/>
    <w:rsid w:val="00E203E3"/>
    <w:rsid w:val="00E2144A"/>
    <w:rsid w:val="00E21DA1"/>
    <w:rsid w:val="00E228C9"/>
    <w:rsid w:val="00E22E33"/>
    <w:rsid w:val="00E24218"/>
    <w:rsid w:val="00E25101"/>
    <w:rsid w:val="00E262D0"/>
    <w:rsid w:val="00E26327"/>
    <w:rsid w:val="00E26B3F"/>
    <w:rsid w:val="00E27F9F"/>
    <w:rsid w:val="00E30862"/>
    <w:rsid w:val="00E30FCB"/>
    <w:rsid w:val="00E32153"/>
    <w:rsid w:val="00E3236F"/>
    <w:rsid w:val="00E334F7"/>
    <w:rsid w:val="00E34132"/>
    <w:rsid w:val="00E34B0F"/>
    <w:rsid w:val="00E3513C"/>
    <w:rsid w:val="00E40589"/>
    <w:rsid w:val="00E41DBF"/>
    <w:rsid w:val="00E422D3"/>
    <w:rsid w:val="00E47591"/>
    <w:rsid w:val="00E515EB"/>
    <w:rsid w:val="00E52CF7"/>
    <w:rsid w:val="00E52ED5"/>
    <w:rsid w:val="00E537B1"/>
    <w:rsid w:val="00E54614"/>
    <w:rsid w:val="00E563B6"/>
    <w:rsid w:val="00E5670B"/>
    <w:rsid w:val="00E56C68"/>
    <w:rsid w:val="00E57AF7"/>
    <w:rsid w:val="00E619A9"/>
    <w:rsid w:val="00E655FB"/>
    <w:rsid w:val="00E666D0"/>
    <w:rsid w:val="00E67D1C"/>
    <w:rsid w:val="00E7070D"/>
    <w:rsid w:val="00E70773"/>
    <w:rsid w:val="00E71BAF"/>
    <w:rsid w:val="00E720DC"/>
    <w:rsid w:val="00E72368"/>
    <w:rsid w:val="00E73F43"/>
    <w:rsid w:val="00E74A36"/>
    <w:rsid w:val="00E74E19"/>
    <w:rsid w:val="00E75010"/>
    <w:rsid w:val="00E758DA"/>
    <w:rsid w:val="00E759C5"/>
    <w:rsid w:val="00E75A00"/>
    <w:rsid w:val="00E7663D"/>
    <w:rsid w:val="00E77078"/>
    <w:rsid w:val="00E8183D"/>
    <w:rsid w:val="00E8277E"/>
    <w:rsid w:val="00E82ABD"/>
    <w:rsid w:val="00E82E51"/>
    <w:rsid w:val="00E84297"/>
    <w:rsid w:val="00E84461"/>
    <w:rsid w:val="00E8724D"/>
    <w:rsid w:val="00E902BE"/>
    <w:rsid w:val="00E915DF"/>
    <w:rsid w:val="00E91BC7"/>
    <w:rsid w:val="00E91E88"/>
    <w:rsid w:val="00E92B07"/>
    <w:rsid w:val="00E951C8"/>
    <w:rsid w:val="00E95C00"/>
    <w:rsid w:val="00E961AB"/>
    <w:rsid w:val="00E963DA"/>
    <w:rsid w:val="00E96B1A"/>
    <w:rsid w:val="00EA19CC"/>
    <w:rsid w:val="00EA524D"/>
    <w:rsid w:val="00EA6AE4"/>
    <w:rsid w:val="00EB05D5"/>
    <w:rsid w:val="00EB0A73"/>
    <w:rsid w:val="00EB0CA2"/>
    <w:rsid w:val="00EB3B32"/>
    <w:rsid w:val="00EB55CA"/>
    <w:rsid w:val="00EB567C"/>
    <w:rsid w:val="00EB5681"/>
    <w:rsid w:val="00EB5A3D"/>
    <w:rsid w:val="00EB6C91"/>
    <w:rsid w:val="00EB77E9"/>
    <w:rsid w:val="00EC0F01"/>
    <w:rsid w:val="00EC103F"/>
    <w:rsid w:val="00EC1391"/>
    <w:rsid w:val="00EC2966"/>
    <w:rsid w:val="00EC3073"/>
    <w:rsid w:val="00EC59A5"/>
    <w:rsid w:val="00EC6CE7"/>
    <w:rsid w:val="00EC7E79"/>
    <w:rsid w:val="00EC7ED1"/>
    <w:rsid w:val="00ED317E"/>
    <w:rsid w:val="00ED412E"/>
    <w:rsid w:val="00ED43E2"/>
    <w:rsid w:val="00ED4554"/>
    <w:rsid w:val="00ED4EBD"/>
    <w:rsid w:val="00ED64D2"/>
    <w:rsid w:val="00ED6C57"/>
    <w:rsid w:val="00ED6E01"/>
    <w:rsid w:val="00ED727D"/>
    <w:rsid w:val="00EE04FE"/>
    <w:rsid w:val="00EE20E5"/>
    <w:rsid w:val="00EE2C6A"/>
    <w:rsid w:val="00EE46E2"/>
    <w:rsid w:val="00EE46F6"/>
    <w:rsid w:val="00EE641B"/>
    <w:rsid w:val="00EF0535"/>
    <w:rsid w:val="00EF111F"/>
    <w:rsid w:val="00EF2C2C"/>
    <w:rsid w:val="00EF3D42"/>
    <w:rsid w:val="00EF464C"/>
    <w:rsid w:val="00EF4B5E"/>
    <w:rsid w:val="00EF512A"/>
    <w:rsid w:val="00EF6090"/>
    <w:rsid w:val="00EF60D6"/>
    <w:rsid w:val="00EF71D4"/>
    <w:rsid w:val="00F00AF9"/>
    <w:rsid w:val="00F013A2"/>
    <w:rsid w:val="00F02408"/>
    <w:rsid w:val="00F0248D"/>
    <w:rsid w:val="00F027F8"/>
    <w:rsid w:val="00F02E8E"/>
    <w:rsid w:val="00F0358B"/>
    <w:rsid w:val="00F04938"/>
    <w:rsid w:val="00F05CEA"/>
    <w:rsid w:val="00F0717A"/>
    <w:rsid w:val="00F07476"/>
    <w:rsid w:val="00F077F7"/>
    <w:rsid w:val="00F10B41"/>
    <w:rsid w:val="00F11A46"/>
    <w:rsid w:val="00F1245F"/>
    <w:rsid w:val="00F14D5F"/>
    <w:rsid w:val="00F150E4"/>
    <w:rsid w:val="00F15196"/>
    <w:rsid w:val="00F175E5"/>
    <w:rsid w:val="00F20148"/>
    <w:rsid w:val="00F202D6"/>
    <w:rsid w:val="00F20598"/>
    <w:rsid w:val="00F214EF"/>
    <w:rsid w:val="00F21E2C"/>
    <w:rsid w:val="00F22BCB"/>
    <w:rsid w:val="00F231ED"/>
    <w:rsid w:val="00F23B19"/>
    <w:rsid w:val="00F23E37"/>
    <w:rsid w:val="00F31889"/>
    <w:rsid w:val="00F322B7"/>
    <w:rsid w:val="00F32AA2"/>
    <w:rsid w:val="00F334FE"/>
    <w:rsid w:val="00F34594"/>
    <w:rsid w:val="00F34906"/>
    <w:rsid w:val="00F361D6"/>
    <w:rsid w:val="00F36F48"/>
    <w:rsid w:val="00F37257"/>
    <w:rsid w:val="00F37619"/>
    <w:rsid w:val="00F37B76"/>
    <w:rsid w:val="00F40984"/>
    <w:rsid w:val="00F430C7"/>
    <w:rsid w:val="00F43912"/>
    <w:rsid w:val="00F44A0E"/>
    <w:rsid w:val="00F46987"/>
    <w:rsid w:val="00F47D60"/>
    <w:rsid w:val="00F53422"/>
    <w:rsid w:val="00F53537"/>
    <w:rsid w:val="00F53E9D"/>
    <w:rsid w:val="00F543CD"/>
    <w:rsid w:val="00F54429"/>
    <w:rsid w:val="00F54791"/>
    <w:rsid w:val="00F557B3"/>
    <w:rsid w:val="00F55A39"/>
    <w:rsid w:val="00F6095C"/>
    <w:rsid w:val="00F61DEC"/>
    <w:rsid w:val="00F62510"/>
    <w:rsid w:val="00F62729"/>
    <w:rsid w:val="00F63EEB"/>
    <w:rsid w:val="00F6479C"/>
    <w:rsid w:val="00F65CE8"/>
    <w:rsid w:val="00F661DA"/>
    <w:rsid w:val="00F67144"/>
    <w:rsid w:val="00F674FB"/>
    <w:rsid w:val="00F7041D"/>
    <w:rsid w:val="00F71ED6"/>
    <w:rsid w:val="00F75617"/>
    <w:rsid w:val="00F75A5E"/>
    <w:rsid w:val="00F761F2"/>
    <w:rsid w:val="00F77179"/>
    <w:rsid w:val="00F7773B"/>
    <w:rsid w:val="00F77FFA"/>
    <w:rsid w:val="00F80127"/>
    <w:rsid w:val="00F81E2D"/>
    <w:rsid w:val="00F82A74"/>
    <w:rsid w:val="00F838D9"/>
    <w:rsid w:val="00F83A85"/>
    <w:rsid w:val="00F84044"/>
    <w:rsid w:val="00F84582"/>
    <w:rsid w:val="00F87502"/>
    <w:rsid w:val="00F91D42"/>
    <w:rsid w:val="00F928F8"/>
    <w:rsid w:val="00F9340D"/>
    <w:rsid w:val="00F93A9D"/>
    <w:rsid w:val="00F94139"/>
    <w:rsid w:val="00F95C7E"/>
    <w:rsid w:val="00F96361"/>
    <w:rsid w:val="00F96B72"/>
    <w:rsid w:val="00F96CFD"/>
    <w:rsid w:val="00FA0B5C"/>
    <w:rsid w:val="00FA50C8"/>
    <w:rsid w:val="00FA559D"/>
    <w:rsid w:val="00FA714D"/>
    <w:rsid w:val="00FB13A4"/>
    <w:rsid w:val="00FB2CE6"/>
    <w:rsid w:val="00FB4FBE"/>
    <w:rsid w:val="00FB5067"/>
    <w:rsid w:val="00FB521B"/>
    <w:rsid w:val="00FB586B"/>
    <w:rsid w:val="00FB6AEF"/>
    <w:rsid w:val="00FB70DA"/>
    <w:rsid w:val="00FB786B"/>
    <w:rsid w:val="00FB7DCF"/>
    <w:rsid w:val="00FC0130"/>
    <w:rsid w:val="00FC1585"/>
    <w:rsid w:val="00FC323A"/>
    <w:rsid w:val="00FC425B"/>
    <w:rsid w:val="00FC437F"/>
    <w:rsid w:val="00FC650B"/>
    <w:rsid w:val="00FC79C6"/>
    <w:rsid w:val="00FD1B62"/>
    <w:rsid w:val="00FD5401"/>
    <w:rsid w:val="00FD55CA"/>
    <w:rsid w:val="00FD5E71"/>
    <w:rsid w:val="00FD62B3"/>
    <w:rsid w:val="00FE0DF4"/>
    <w:rsid w:val="00FE1776"/>
    <w:rsid w:val="00FE2BA0"/>
    <w:rsid w:val="00FE5A20"/>
    <w:rsid w:val="00FE5E82"/>
    <w:rsid w:val="00FE6CE3"/>
    <w:rsid w:val="00FE6E22"/>
    <w:rsid w:val="00FE7FA7"/>
    <w:rsid w:val="00FF09B6"/>
    <w:rsid w:val="00FF275F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418cbf,#6799c8"/>
    </o:shapedefaults>
    <o:shapelayout v:ext="edit">
      <o:idmap v:ext="edit" data="1"/>
    </o:shapelayout>
  </w:shapeDefaults>
  <w:decimalSymbol w:val="."/>
  <w:listSeparator w:val=","/>
  <w14:docId w14:val="19B22F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semiHidden="1"/>
    <w:lsdException w:name="footnote text" w:uiPriority="99"/>
    <w:lsdException w:name="footer" w:uiPriority="99"/>
    <w:lsdException w:name="caption" w:qFormat="1"/>
    <w:lsdException w:name="table of figures" w:uiPriority="99"/>
    <w:lsdException w:name="envelope address" w:semiHidden="1"/>
    <w:lsdException w:name="envelope return" w:semiHidden="1"/>
    <w:lsdException w:name="page number" w:semiHidden="1"/>
    <w:lsdException w:name="endnote reference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Hyperlink" w:uiPriority="99"/>
    <w:lsdException w:name="Strong" w:semiHidden="1" w:qFormat="1"/>
    <w:lsdException w:name="Emphasis" w:semiHidden="1" w:qFormat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6E7B"/>
    <w:pPr>
      <w:spacing w:before="120" w:after="40" w:line="260" w:lineRule="atLeast"/>
      <w:ind w:left="7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body"/>
    <w:link w:val="Heading1Char"/>
    <w:qFormat/>
    <w:rsid w:val="00EF3D42"/>
    <w:pPr>
      <w:keepNext/>
      <w:numPr>
        <w:numId w:val="6"/>
      </w:numPr>
      <w:pBdr>
        <w:bottom w:val="single" w:sz="12" w:space="1" w:color="auto"/>
      </w:pBdr>
      <w:spacing w:after="480"/>
      <w:outlineLvl w:val="0"/>
    </w:pPr>
    <w:rPr>
      <w:sz w:val="44"/>
      <w:szCs w:val="40"/>
    </w:rPr>
  </w:style>
  <w:style w:type="paragraph" w:styleId="Heading2">
    <w:name w:val="heading 2"/>
    <w:basedOn w:val="Normal"/>
    <w:next w:val="body"/>
    <w:link w:val="Heading2Char"/>
    <w:qFormat/>
    <w:rsid w:val="00395F0F"/>
    <w:pPr>
      <w:keepNext/>
      <w:numPr>
        <w:ilvl w:val="1"/>
        <w:numId w:val="6"/>
      </w:numPr>
      <w:spacing w:before="400" w:after="120"/>
      <w:ind w:left="720" w:hanging="72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body"/>
    <w:link w:val="Heading3Char"/>
    <w:qFormat/>
    <w:rsid w:val="00C76273"/>
    <w:pPr>
      <w:keepNext/>
      <w:numPr>
        <w:ilvl w:val="2"/>
        <w:numId w:val="6"/>
      </w:numPr>
      <w:spacing w:before="360" w:after="120"/>
      <w:outlineLvl w:val="2"/>
    </w:pPr>
    <w:rPr>
      <w:sz w:val="30"/>
      <w:szCs w:val="30"/>
    </w:rPr>
  </w:style>
  <w:style w:type="paragraph" w:styleId="Heading4">
    <w:name w:val="heading 4"/>
    <w:basedOn w:val="Normal"/>
    <w:next w:val="body"/>
    <w:link w:val="Heading4Char"/>
    <w:qFormat/>
    <w:rsid w:val="00C76273"/>
    <w:pPr>
      <w:keepNext/>
      <w:numPr>
        <w:ilvl w:val="3"/>
        <w:numId w:val="6"/>
      </w:numPr>
      <w:spacing w:before="360" w:after="120"/>
      <w:outlineLvl w:val="3"/>
    </w:pPr>
    <w:rPr>
      <w:sz w:val="26"/>
      <w:szCs w:val="26"/>
    </w:rPr>
  </w:style>
  <w:style w:type="paragraph" w:styleId="Heading5">
    <w:name w:val="heading 5"/>
    <w:basedOn w:val="Normal"/>
    <w:next w:val="body"/>
    <w:link w:val="Heading5Char"/>
    <w:qFormat/>
    <w:rsid w:val="00C76273"/>
    <w:pPr>
      <w:keepNext/>
      <w:numPr>
        <w:ilvl w:val="4"/>
        <w:numId w:val="6"/>
      </w:numPr>
      <w:spacing w:before="360" w:after="120"/>
      <w:outlineLvl w:val="4"/>
    </w:pPr>
    <w:rPr>
      <w:szCs w:val="22"/>
    </w:rPr>
  </w:style>
  <w:style w:type="paragraph" w:styleId="Heading6">
    <w:name w:val="heading 6"/>
    <w:basedOn w:val="Normal"/>
    <w:next w:val="body"/>
    <w:link w:val="Heading6Char"/>
    <w:qFormat/>
    <w:rsid w:val="00C76273"/>
    <w:pPr>
      <w:keepNext/>
      <w:numPr>
        <w:ilvl w:val="5"/>
        <w:numId w:val="6"/>
      </w:numPr>
      <w:spacing w:before="360" w:after="120"/>
      <w:outlineLvl w:val="5"/>
    </w:pPr>
    <w:rPr>
      <w:szCs w:val="22"/>
    </w:rPr>
  </w:style>
  <w:style w:type="paragraph" w:styleId="Heading7">
    <w:name w:val="heading 7"/>
    <w:basedOn w:val="Normal"/>
    <w:next w:val="body"/>
    <w:link w:val="Heading7Char"/>
    <w:qFormat/>
    <w:rsid w:val="00EF3D42"/>
    <w:pPr>
      <w:keepNext/>
      <w:numPr>
        <w:ilvl w:val="6"/>
        <w:numId w:val="6"/>
      </w:numPr>
      <w:pBdr>
        <w:bottom w:val="single" w:sz="12" w:space="1" w:color="auto"/>
      </w:pBdr>
      <w:spacing w:after="480"/>
      <w:outlineLvl w:val="6"/>
    </w:pPr>
    <w:rPr>
      <w:sz w:val="44"/>
      <w:szCs w:val="44"/>
    </w:rPr>
  </w:style>
  <w:style w:type="paragraph" w:styleId="Heading8">
    <w:name w:val="heading 8"/>
    <w:basedOn w:val="Heading2"/>
    <w:next w:val="body"/>
    <w:link w:val="Heading8Char"/>
    <w:qFormat/>
    <w:rsid w:val="00C76273"/>
    <w:pPr>
      <w:numPr>
        <w:ilvl w:val="7"/>
      </w:numPr>
      <w:outlineLvl w:val="7"/>
    </w:pPr>
  </w:style>
  <w:style w:type="paragraph" w:styleId="Heading9">
    <w:name w:val="heading 9"/>
    <w:basedOn w:val="Heading3"/>
    <w:next w:val="body"/>
    <w:link w:val="Heading9Char"/>
    <w:qFormat/>
    <w:rsid w:val="00C7627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95F0F"/>
    <w:rPr>
      <w:rFonts w:ascii="Arial" w:hAnsi="Arial" w:cs="Arial"/>
      <w:sz w:val="36"/>
      <w:szCs w:val="36"/>
    </w:rPr>
  </w:style>
  <w:style w:type="paragraph" w:styleId="Footer">
    <w:name w:val="footer"/>
    <w:basedOn w:val="Normal"/>
    <w:link w:val="FooterChar"/>
    <w:rsid w:val="00C31F4D"/>
    <w:pPr>
      <w:pBdr>
        <w:top w:val="single" w:sz="6" w:space="1" w:color="auto"/>
      </w:pBdr>
      <w:tabs>
        <w:tab w:val="center" w:pos="4320"/>
        <w:tab w:val="right" w:pos="9360"/>
      </w:tabs>
      <w:spacing w:line="240" w:lineRule="auto"/>
      <w:ind w:left="0"/>
    </w:pPr>
    <w:rPr>
      <w:rFonts w:cs="Arial"/>
      <w:bCs/>
      <w:sz w:val="14"/>
      <w:szCs w:val="16"/>
    </w:rPr>
  </w:style>
  <w:style w:type="paragraph" w:customStyle="1" w:styleId="tableentryc">
    <w:name w:val="table entry c"/>
    <w:basedOn w:val="Normal"/>
    <w:link w:val="tableentrycChar"/>
    <w:rsid w:val="00C76273"/>
    <w:pPr>
      <w:spacing w:before="40" w:line="240" w:lineRule="auto"/>
      <w:jc w:val="center"/>
    </w:pPr>
    <w:rPr>
      <w:sz w:val="18"/>
    </w:rPr>
  </w:style>
  <w:style w:type="paragraph" w:customStyle="1" w:styleId="tablespace">
    <w:name w:val="table space"/>
    <w:basedOn w:val="Normal"/>
    <w:link w:val="tablespaceChar"/>
    <w:rsid w:val="00C76273"/>
    <w:pPr>
      <w:spacing w:before="0" w:after="0" w:line="240" w:lineRule="auto"/>
    </w:pPr>
    <w:rPr>
      <w:sz w:val="12"/>
    </w:rPr>
  </w:style>
  <w:style w:type="paragraph" w:styleId="TOC1">
    <w:name w:val="toc 1"/>
    <w:basedOn w:val="body"/>
    <w:next w:val="Normal"/>
    <w:autoRedefine/>
    <w:uiPriority w:val="39"/>
    <w:rsid w:val="00C76273"/>
    <w:pPr>
      <w:keepNext/>
      <w:tabs>
        <w:tab w:val="right" w:leader="dot" w:pos="9360"/>
      </w:tabs>
      <w:spacing w:before="240" w:after="120"/>
      <w:ind w:left="1080" w:right="720" w:hanging="360"/>
    </w:pPr>
    <w:rPr>
      <w:b/>
      <w:bCs/>
      <w:noProof/>
      <w:sz w:val="24"/>
      <w:szCs w:val="22"/>
    </w:rPr>
  </w:style>
  <w:style w:type="paragraph" w:styleId="TOC2">
    <w:name w:val="toc 2"/>
    <w:basedOn w:val="TOC1"/>
    <w:next w:val="Normal"/>
    <w:autoRedefine/>
    <w:uiPriority w:val="39"/>
    <w:rsid w:val="00C76273"/>
    <w:pPr>
      <w:keepNext w:val="0"/>
      <w:spacing w:before="40" w:after="40"/>
      <w:ind w:left="1296" w:hanging="216"/>
    </w:pPr>
    <w:rPr>
      <w:b w:val="0"/>
      <w:bCs w:val="0"/>
      <w:sz w:val="20"/>
    </w:rPr>
  </w:style>
  <w:style w:type="paragraph" w:styleId="TOC3">
    <w:name w:val="toc 3"/>
    <w:basedOn w:val="TOC2"/>
    <w:next w:val="Normal"/>
    <w:autoRedefine/>
    <w:uiPriority w:val="39"/>
    <w:rsid w:val="00C76273"/>
    <w:pPr>
      <w:ind w:left="1669" w:hanging="229"/>
    </w:pPr>
    <w:rPr>
      <w:bCs/>
      <w:szCs w:val="24"/>
    </w:rPr>
  </w:style>
  <w:style w:type="paragraph" w:styleId="TOC4">
    <w:name w:val="toc 4"/>
    <w:basedOn w:val="TOC2"/>
    <w:next w:val="Normal"/>
    <w:autoRedefine/>
    <w:uiPriority w:val="39"/>
    <w:semiHidden/>
    <w:rsid w:val="00C76273"/>
    <w:pPr>
      <w:ind w:left="2029" w:hanging="360"/>
    </w:pPr>
  </w:style>
  <w:style w:type="character" w:styleId="Hyperlink">
    <w:name w:val="Hyperlink"/>
    <w:basedOn w:val="DefaultParagraphFont"/>
    <w:uiPriority w:val="99"/>
    <w:rsid w:val="00C76273"/>
    <w:rPr>
      <w:color w:val="0000FF"/>
      <w:u w:val="single"/>
    </w:rPr>
  </w:style>
  <w:style w:type="paragraph" w:customStyle="1" w:styleId="License">
    <w:name w:val="License"/>
    <w:basedOn w:val="Normal"/>
    <w:rsid w:val="005B1C34"/>
    <w:pPr>
      <w:spacing w:line="240" w:lineRule="atLeast"/>
      <w:ind w:left="0"/>
    </w:pPr>
    <w:rPr>
      <w:rFonts w:cs="Arial"/>
      <w:sz w:val="18"/>
    </w:rPr>
  </w:style>
  <w:style w:type="paragraph" w:customStyle="1" w:styleId="tablefootnote">
    <w:name w:val="table footnote"/>
    <w:basedOn w:val="Normal"/>
    <w:link w:val="tablefootnoteChar"/>
    <w:rsid w:val="00C76273"/>
    <w:pPr>
      <w:spacing w:before="40" w:line="240" w:lineRule="auto"/>
    </w:pPr>
    <w:rPr>
      <w:sz w:val="16"/>
    </w:rPr>
  </w:style>
  <w:style w:type="paragraph" w:styleId="Caption">
    <w:name w:val="caption"/>
    <w:basedOn w:val="Normal"/>
    <w:next w:val="body"/>
    <w:qFormat/>
    <w:rsid w:val="00C76273"/>
    <w:pPr>
      <w:spacing w:before="240" w:after="160" w:line="240" w:lineRule="auto"/>
    </w:pPr>
    <w:rPr>
      <w:b/>
      <w:bCs/>
    </w:rPr>
  </w:style>
  <w:style w:type="paragraph" w:customStyle="1" w:styleId="anchor">
    <w:name w:val="anchor"/>
    <w:basedOn w:val="Normal"/>
    <w:next w:val="body"/>
    <w:rsid w:val="00C76273"/>
    <w:pPr>
      <w:spacing w:before="240" w:after="240"/>
    </w:pPr>
    <w:rPr>
      <w:noProof/>
    </w:rPr>
  </w:style>
  <w:style w:type="character" w:styleId="CommentReference">
    <w:name w:val="annotation reference"/>
    <w:basedOn w:val="DefaultParagraphFont"/>
    <w:semiHidden/>
    <w:rsid w:val="00C7627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76273"/>
    <w:rPr>
      <w:rFonts w:ascii="Times" w:eastAsia="Times" w:hAnsi="Times"/>
      <w:sz w:val="20"/>
      <w:szCs w:val="20"/>
    </w:rPr>
  </w:style>
  <w:style w:type="paragraph" w:styleId="BalloonText">
    <w:name w:val="Balloon Text"/>
    <w:basedOn w:val="Normal"/>
    <w:semiHidden/>
    <w:rsid w:val="00C76273"/>
    <w:rPr>
      <w:rFonts w:ascii="Tahoma" w:hAnsi="Tahoma" w:cs="Tahoma"/>
      <w:sz w:val="16"/>
      <w:szCs w:val="16"/>
    </w:rPr>
  </w:style>
  <w:style w:type="paragraph" w:customStyle="1" w:styleId="tablecode">
    <w:name w:val="table code"/>
    <w:basedOn w:val="Normal"/>
    <w:link w:val="table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uto"/>
    </w:pPr>
    <w:rPr>
      <w:rFonts w:ascii="Courier New" w:hAnsi="Courier New"/>
      <w:noProof/>
      <w:sz w:val="16"/>
      <w:szCs w:val="16"/>
    </w:rPr>
  </w:style>
  <w:style w:type="paragraph" w:customStyle="1" w:styleId="subhead">
    <w:name w:val="subhead"/>
    <w:basedOn w:val="Normal"/>
    <w:next w:val="body"/>
    <w:link w:val="subheadChar"/>
    <w:rsid w:val="00C76273"/>
    <w:pPr>
      <w:keepNext/>
      <w:spacing w:before="240" w:after="120"/>
    </w:pPr>
    <w:rPr>
      <w:b/>
      <w:szCs w:val="22"/>
    </w:rPr>
  </w:style>
  <w:style w:type="paragraph" w:customStyle="1" w:styleId="bulletlv3">
    <w:name w:val="bullet lv3"/>
    <w:basedOn w:val="Normal"/>
    <w:link w:val="bulletlv3Char"/>
    <w:rsid w:val="00C76273"/>
    <w:pPr>
      <w:numPr>
        <w:numId w:val="4"/>
      </w:numPr>
    </w:pPr>
  </w:style>
  <w:style w:type="paragraph" w:customStyle="1" w:styleId="code">
    <w:name w:val="code"/>
    <w:basedOn w:val="Normal"/>
    <w:link w:val="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tLeast"/>
    </w:pPr>
    <w:rPr>
      <w:rFonts w:ascii="Courier New" w:hAnsi="Courier New"/>
      <w:noProof/>
      <w:sz w:val="18"/>
    </w:rPr>
  </w:style>
  <w:style w:type="paragraph" w:customStyle="1" w:styleId="calloutreg8pt">
    <w:name w:val="callout_reg 8 pt"/>
    <w:basedOn w:val="Normal"/>
    <w:rsid w:val="00C76273"/>
    <w:pPr>
      <w:spacing w:before="0" w:after="0" w:line="240" w:lineRule="auto"/>
    </w:pPr>
    <w:rPr>
      <w:rFonts w:cs="Arial"/>
      <w:bCs/>
      <w:sz w:val="16"/>
      <w:szCs w:val="18"/>
    </w:rPr>
  </w:style>
  <w:style w:type="paragraph" w:customStyle="1" w:styleId="Draft">
    <w:name w:val="Draft"/>
    <w:basedOn w:val="Normal"/>
    <w:semiHidden/>
    <w:rsid w:val="00C76273"/>
    <w:rPr>
      <w:rFonts w:ascii="Arial Bold" w:eastAsia="Times" w:hAnsi="Arial Bold"/>
      <w:b/>
      <w:color w:val="C0C0C0"/>
      <w:sz w:val="96"/>
      <w:szCs w:val="20"/>
    </w:rPr>
  </w:style>
  <w:style w:type="character" w:styleId="FootnoteReference">
    <w:name w:val="footnote reference"/>
    <w:basedOn w:val="DefaultParagraphFont"/>
    <w:rsid w:val="00C76273"/>
    <w:rPr>
      <w:iCs/>
      <w:sz w:val="20"/>
      <w:szCs w:val="20"/>
      <w:vertAlign w:val="superscript"/>
    </w:rPr>
  </w:style>
  <w:style w:type="paragraph" w:styleId="FootnoteText">
    <w:name w:val="footnote text"/>
    <w:basedOn w:val="Normal"/>
    <w:uiPriority w:val="99"/>
    <w:rsid w:val="00C76273"/>
    <w:pPr>
      <w:keepLines/>
      <w:spacing w:before="60" w:after="60" w:line="240" w:lineRule="atLeast"/>
    </w:pPr>
    <w:rPr>
      <w:sz w:val="16"/>
    </w:rPr>
  </w:style>
  <w:style w:type="paragraph" w:customStyle="1" w:styleId="numbrdlist">
    <w:name w:val="numbrd list"/>
    <w:basedOn w:val="Normal"/>
    <w:rsid w:val="00C76273"/>
    <w:pPr>
      <w:numPr>
        <w:numId w:val="10"/>
      </w:numPr>
      <w:tabs>
        <w:tab w:val="decimal" w:pos="1440"/>
      </w:tabs>
    </w:pPr>
  </w:style>
  <w:style w:type="paragraph" w:customStyle="1" w:styleId="numbrdlist0">
    <w:name w:val="numbrd list +"/>
    <w:basedOn w:val="Normal"/>
    <w:rsid w:val="00C76273"/>
    <w:pPr>
      <w:numPr>
        <w:numId w:val="11"/>
      </w:numPr>
      <w:tabs>
        <w:tab w:val="left" w:pos="1440"/>
      </w:tabs>
    </w:pPr>
  </w:style>
  <w:style w:type="paragraph" w:customStyle="1" w:styleId="numbrdlist1">
    <w:name w:val="numbrd list ++"/>
    <w:basedOn w:val="Normal"/>
    <w:rsid w:val="00C76273"/>
    <w:pPr>
      <w:numPr>
        <w:numId w:val="12"/>
      </w:numPr>
    </w:pPr>
  </w:style>
  <w:style w:type="character" w:styleId="LineNumber">
    <w:name w:val="line number"/>
    <w:basedOn w:val="DefaultParagraphFont"/>
    <w:semiHidden/>
    <w:rsid w:val="00C76273"/>
    <w:rPr>
      <w:rFonts w:ascii="Arial" w:hAnsi="Arial"/>
      <w:sz w:val="12"/>
    </w:rPr>
  </w:style>
  <w:style w:type="paragraph" w:customStyle="1" w:styleId="calloutbold8pt">
    <w:name w:val="callout_bold 8 pt"/>
    <w:basedOn w:val="Normal"/>
    <w:rsid w:val="00C76273"/>
    <w:pPr>
      <w:spacing w:before="0" w:after="0" w:line="240" w:lineRule="auto"/>
    </w:pPr>
    <w:rPr>
      <w:rFonts w:cs="Arial"/>
      <w:b/>
      <w:bCs/>
      <w:sz w:val="16"/>
      <w:szCs w:val="18"/>
    </w:rPr>
  </w:style>
  <w:style w:type="paragraph" w:customStyle="1" w:styleId="tablebulletlvl2">
    <w:name w:val="table bullet lvl 2"/>
    <w:basedOn w:val="Normal"/>
    <w:rsid w:val="00C76273"/>
    <w:pPr>
      <w:numPr>
        <w:numId w:val="15"/>
      </w:numPr>
      <w:tabs>
        <w:tab w:val="left" w:pos="432"/>
      </w:tabs>
      <w:spacing w:before="20" w:after="0" w:line="240" w:lineRule="auto"/>
    </w:pPr>
    <w:rPr>
      <w:sz w:val="18"/>
    </w:rPr>
  </w:style>
  <w:style w:type="paragraph" w:customStyle="1" w:styleId="proctextindent">
    <w:name w:val="proc text indent"/>
    <w:basedOn w:val="Normal"/>
    <w:rsid w:val="00C76273"/>
    <w:pPr>
      <w:ind w:left="1080"/>
    </w:pPr>
  </w:style>
  <w:style w:type="paragraph" w:customStyle="1" w:styleId="tableheadingc">
    <w:name w:val="table heading c"/>
    <w:basedOn w:val="Normal"/>
    <w:link w:val="tableheadingcChar"/>
    <w:rsid w:val="00C76273"/>
    <w:pPr>
      <w:keepNext/>
      <w:spacing w:before="60" w:after="60" w:line="240" w:lineRule="auto"/>
      <w:jc w:val="center"/>
    </w:pPr>
    <w:rPr>
      <w:b/>
      <w:bCs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76273"/>
    <w:pPr>
      <w:tabs>
        <w:tab w:val="right" w:leader="dot" w:pos="9000"/>
      </w:tabs>
      <w:ind w:left="1320"/>
    </w:pPr>
    <w:rPr>
      <w:szCs w:val="22"/>
    </w:rPr>
  </w:style>
  <w:style w:type="paragraph" w:customStyle="1" w:styleId="bodytable">
    <w:name w:val="body_table"/>
    <w:basedOn w:val="Normal"/>
    <w:rsid w:val="00C76273"/>
    <w:pPr>
      <w:spacing w:before="60" w:after="60"/>
    </w:pPr>
  </w:style>
  <w:style w:type="paragraph" w:customStyle="1" w:styleId="bulletlv4">
    <w:name w:val="bullet lv4"/>
    <w:basedOn w:val="Normal"/>
    <w:link w:val="bulletlv4Char"/>
    <w:rsid w:val="00C76273"/>
    <w:pPr>
      <w:numPr>
        <w:numId w:val="5"/>
      </w:numPr>
    </w:pPr>
  </w:style>
  <w:style w:type="paragraph" w:customStyle="1" w:styleId="bulletlv1">
    <w:name w:val="bullet lv1"/>
    <w:basedOn w:val="Normal"/>
    <w:link w:val="bulletlv1Char"/>
    <w:rsid w:val="00C76273"/>
    <w:pPr>
      <w:numPr>
        <w:numId w:val="3"/>
      </w:numPr>
    </w:pPr>
    <w:rPr>
      <w:szCs w:val="20"/>
    </w:rPr>
  </w:style>
  <w:style w:type="paragraph" w:customStyle="1" w:styleId="figureanchor">
    <w:name w:val="figure anchor"/>
    <w:basedOn w:val="Normal"/>
    <w:next w:val="Caption"/>
    <w:rsid w:val="00C76273"/>
    <w:pPr>
      <w:keepNext/>
      <w:spacing w:before="360" w:after="120"/>
    </w:pPr>
    <w:rPr>
      <w:noProof/>
    </w:rPr>
  </w:style>
  <w:style w:type="paragraph" w:customStyle="1" w:styleId="body1">
    <w:name w:val="body1"/>
    <w:basedOn w:val="Normal"/>
    <w:rsid w:val="00C76273"/>
  </w:style>
  <w:style w:type="paragraph" w:customStyle="1" w:styleId="subheadindented">
    <w:name w:val="subhead_indented"/>
    <w:basedOn w:val="subhead"/>
    <w:next w:val="body1"/>
    <w:link w:val="subheadindentedChar"/>
    <w:rsid w:val="00C76273"/>
  </w:style>
  <w:style w:type="paragraph" w:customStyle="1" w:styleId="codeindented">
    <w:name w:val="code indented"/>
    <w:basedOn w:val="code"/>
    <w:link w:val="codeindentedChar"/>
    <w:rsid w:val="00C76273"/>
    <w:pPr>
      <w:tabs>
        <w:tab w:val="clear" w:pos="720"/>
      </w:tabs>
      <w:ind w:left="1440"/>
    </w:pPr>
  </w:style>
  <w:style w:type="character" w:customStyle="1" w:styleId="Bold">
    <w:name w:val="Bold"/>
    <w:rsid w:val="00C76273"/>
    <w:rPr>
      <w:b/>
      <w:bCs/>
      <w:color w:val="auto"/>
      <w:szCs w:val="20"/>
    </w:rPr>
  </w:style>
  <w:style w:type="character" w:customStyle="1" w:styleId="bluexrefs">
    <w:name w:val="blue_xrefs"/>
    <w:basedOn w:val="DefaultParagraphFont"/>
    <w:semiHidden/>
    <w:rsid w:val="00C76273"/>
    <w:rPr>
      <w:color w:val="0000FF"/>
    </w:rPr>
  </w:style>
  <w:style w:type="paragraph" w:customStyle="1" w:styleId="tableentry">
    <w:name w:val="table entry"/>
    <w:basedOn w:val="Normal"/>
    <w:link w:val="tableentryChar"/>
    <w:rsid w:val="00C76273"/>
    <w:pPr>
      <w:spacing w:before="40" w:line="240" w:lineRule="auto"/>
      <w:ind w:left="0"/>
    </w:pPr>
    <w:rPr>
      <w:rFonts w:cs="Arial"/>
      <w:sz w:val="18"/>
      <w:szCs w:val="20"/>
    </w:rPr>
  </w:style>
  <w:style w:type="character" w:customStyle="1" w:styleId="tableentryChar">
    <w:name w:val="table entry Char"/>
    <w:basedOn w:val="tableheadingChar"/>
    <w:link w:val="tableentry"/>
    <w:rsid w:val="0029271B"/>
    <w:rPr>
      <w:rFonts w:ascii="Arial" w:hAnsi="Arial" w:cs="Arial"/>
      <w:b/>
      <w:sz w:val="18"/>
    </w:rPr>
  </w:style>
  <w:style w:type="character" w:customStyle="1" w:styleId="tableheadingChar">
    <w:name w:val="table heading Char"/>
    <w:basedOn w:val="DefaultParagraphFont"/>
    <w:link w:val="tableheading"/>
    <w:rsid w:val="0029271B"/>
    <w:rPr>
      <w:rFonts w:ascii="Arial" w:hAnsi="Arial" w:cs="Arial"/>
      <w:b/>
      <w:sz w:val="18"/>
    </w:rPr>
  </w:style>
  <w:style w:type="paragraph" w:customStyle="1" w:styleId="tableheading">
    <w:name w:val="table heading"/>
    <w:basedOn w:val="Normal"/>
    <w:link w:val="tableheadingChar"/>
    <w:rsid w:val="00C76273"/>
    <w:pPr>
      <w:keepNext/>
      <w:spacing w:before="60" w:after="60" w:line="240" w:lineRule="auto"/>
      <w:ind w:left="0"/>
    </w:pPr>
    <w:rPr>
      <w:rFonts w:cs="Arial"/>
      <w:b/>
      <w:sz w:val="18"/>
      <w:szCs w:val="20"/>
    </w:rPr>
  </w:style>
  <w:style w:type="paragraph" w:customStyle="1" w:styleId="tablenumbrdlst">
    <w:name w:val="table_numbrdlst"/>
    <w:basedOn w:val="tableentry"/>
    <w:rsid w:val="00C76273"/>
    <w:pPr>
      <w:numPr>
        <w:numId w:val="16"/>
      </w:numPr>
      <w:spacing w:after="0"/>
    </w:pPr>
    <w:rPr>
      <w:rFonts w:cs="Times New Roman"/>
      <w:bCs/>
      <w:szCs w:val="18"/>
    </w:rPr>
  </w:style>
  <w:style w:type="paragraph" w:customStyle="1" w:styleId="body">
    <w:name w:val="body"/>
    <w:basedOn w:val="Normal"/>
    <w:link w:val="bodyChar"/>
    <w:rsid w:val="00C76273"/>
    <w:rPr>
      <w:rFonts w:cs="Arial"/>
      <w:szCs w:val="20"/>
    </w:rPr>
  </w:style>
  <w:style w:type="paragraph" w:customStyle="1" w:styleId="bulletlv2">
    <w:name w:val="bullet lv2"/>
    <w:basedOn w:val="Normal"/>
    <w:link w:val="bulletlv2CharChar"/>
    <w:rsid w:val="007D6D3E"/>
    <w:pPr>
      <w:numPr>
        <w:numId w:val="13"/>
      </w:numPr>
      <w:tabs>
        <w:tab w:val="clear" w:pos="720"/>
        <w:tab w:val="num" w:pos="1440"/>
      </w:tabs>
      <w:ind w:left="1440"/>
    </w:pPr>
  </w:style>
  <w:style w:type="character" w:customStyle="1" w:styleId="bulletlv2CharChar">
    <w:name w:val="bullet lv2 Char Char"/>
    <w:basedOn w:val="DefaultParagraphFont"/>
    <w:link w:val="bulletlv2"/>
    <w:rsid w:val="007D6D3E"/>
    <w:rPr>
      <w:rFonts w:ascii="Arial" w:hAnsi="Arial"/>
      <w:sz w:val="22"/>
      <w:szCs w:val="24"/>
    </w:rPr>
  </w:style>
  <w:style w:type="paragraph" w:customStyle="1" w:styleId="DocTitle">
    <w:name w:val="DocTitle"/>
    <w:basedOn w:val="Normal"/>
    <w:next w:val="DocSubtitle"/>
    <w:link w:val="DocTitleChar"/>
    <w:rsid w:val="00C76273"/>
    <w:pPr>
      <w:spacing w:before="1440" w:after="0"/>
      <w:ind w:left="0"/>
      <w:jc w:val="right"/>
    </w:pPr>
    <w:rPr>
      <w:rFonts w:cs="Arial"/>
      <w:b/>
      <w:i/>
      <w:sz w:val="48"/>
      <w:szCs w:val="48"/>
    </w:rPr>
  </w:style>
  <w:style w:type="character" w:customStyle="1" w:styleId="DocTitleChar">
    <w:name w:val="DocTitle Char"/>
    <w:basedOn w:val="DefaultParagraphFont"/>
    <w:link w:val="DocTitle"/>
    <w:rsid w:val="00CA4D2A"/>
    <w:rPr>
      <w:rFonts w:ascii="Arial" w:hAnsi="Arial" w:cs="Arial"/>
      <w:b/>
      <w:i/>
      <w:sz w:val="48"/>
      <w:szCs w:val="48"/>
    </w:rPr>
  </w:style>
  <w:style w:type="paragraph" w:styleId="Header">
    <w:name w:val="header"/>
    <w:basedOn w:val="Normal"/>
    <w:rsid w:val="00C76273"/>
    <w:pPr>
      <w:pBdr>
        <w:bottom w:val="single" w:sz="8" w:space="1" w:color="auto"/>
      </w:pBdr>
      <w:tabs>
        <w:tab w:val="right" w:pos="9360"/>
      </w:tabs>
      <w:spacing w:before="240" w:after="360"/>
      <w:ind w:left="0"/>
    </w:pPr>
    <w:rPr>
      <w:rFonts w:cs="Arial"/>
      <w:sz w:val="18"/>
      <w:szCs w:val="20"/>
    </w:rPr>
  </w:style>
  <w:style w:type="paragraph" w:styleId="CommentSubject">
    <w:name w:val="annotation subject"/>
    <w:basedOn w:val="CommentText"/>
    <w:next w:val="CommentText"/>
    <w:semiHidden/>
    <w:rsid w:val="00C76273"/>
    <w:rPr>
      <w:rFonts w:ascii="Times New Roman" w:eastAsia="Times New Roman" w:hAnsi="Times New Roman"/>
      <w:b/>
      <w:bCs/>
    </w:rPr>
  </w:style>
  <w:style w:type="paragraph" w:styleId="DocumentMap">
    <w:name w:val="Document Map"/>
    <w:basedOn w:val="Normal"/>
    <w:semiHidden/>
    <w:rsid w:val="00C7627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semiHidden/>
    <w:rsid w:val="00C76273"/>
    <w:rPr>
      <w:sz w:val="20"/>
      <w:szCs w:val="20"/>
    </w:rPr>
  </w:style>
  <w:style w:type="paragraph" w:customStyle="1" w:styleId="Headercoverpage">
    <w:name w:val="Header cover page"/>
    <w:basedOn w:val="Normal"/>
    <w:next w:val="body"/>
    <w:rsid w:val="00C76273"/>
    <w:pPr>
      <w:spacing w:before="720" w:after="0" w:line="240" w:lineRule="auto"/>
      <w:ind w:left="0"/>
    </w:pPr>
    <w:rPr>
      <w:noProof/>
      <w:sz w:val="40"/>
      <w:szCs w:val="48"/>
    </w:rPr>
  </w:style>
  <w:style w:type="character" w:customStyle="1" w:styleId="tablecodeChar">
    <w:name w:val="table code Char"/>
    <w:basedOn w:val="DefaultParagraphFont"/>
    <w:link w:val="tablecode"/>
    <w:rsid w:val="006547CD"/>
    <w:rPr>
      <w:rFonts w:ascii="Courier New" w:hAnsi="Courier New"/>
      <w:noProof/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C76273"/>
    <w:pPr>
      <w:spacing w:before="0" w:after="0" w:line="240" w:lineRule="atLeast"/>
      <w:ind w:left="216" w:hanging="216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C76273"/>
    <w:pPr>
      <w:ind w:left="440" w:hanging="22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C76273"/>
    <w:pPr>
      <w:ind w:left="66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C76273"/>
    <w:pPr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C76273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76273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76273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76273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76273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C76273"/>
    <w:pPr>
      <w:keepNext/>
      <w:spacing w:before="720" w:after="480"/>
    </w:pPr>
    <w:rPr>
      <w:rFonts w:cs="Arial"/>
      <w:b/>
      <w:bCs/>
      <w:sz w:val="44"/>
    </w:rPr>
  </w:style>
  <w:style w:type="paragraph" w:styleId="MacroText">
    <w:name w:val="macro"/>
    <w:semiHidden/>
    <w:rsid w:val="00C762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C76273"/>
    <w:pPr>
      <w:ind w:left="220" w:hanging="220"/>
    </w:pPr>
  </w:style>
  <w:style w:type="paragraph" w:styleId="TableofFigures">
    <w:name w:val="table of figures"/>
    <w:basedOn w:val="Normal"/>
    <w:next w:val="body"/>
    <w:uiPriority w:val="99"/>
    <w:rsid w:val="00C76273"/>
    <w:pPr>
      <w:tabs>
        <w:tab w:val="right" w:leader="dot" w:pos="9360"/>
      </w:tabs>
      <w:spacing w:line="240" w:lineRule="auto"/>
      <w:ind w:left="1080" w:right="720" w:hanging="360"/>
    </w:pPr>
    <w:rPr>
      <w:noProof/>
      <w:sz w:val="20"/>
    </w:rPr>
  </w:style>
  <w:style w:type="table" w:styleId="TableClassic1">
    <w:name w:val="Table Classic 1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OC">
    <w:name w:val="Heading TOC"/>
    <w:basedOn w:val="Normal"/>
    <w:next w:val="body"/>
    <w:rsid w:val="00EF3D42"/>
    <w:pPr>
      <w:pBdr>
        <w:bottom w:val="single" w:sz="12" w:space="1" w:color="auto"/>
      </w:pBdr>
      <w:spacing w:after="480"/>
      <w:ind w:left="0"/>
    </w:pPr>
    <w:rPr>
      <w:bCs/>
      <w:sz w:val="44"/>
      <w:szCs w:val="48"/>
    </w:rPr>
  </w:style>
  <w:style w:type="paragraph" w:styleId="TOC5">
    <w:name w:val="toc 5"/>
    <w:basedOn w:val="TOC2"/>
    <w:next w:val="Normal"/>
    <w:autoRedefine/>
    <w:semiHidden/>
    <w:rsid w:val="00C76273"/>
    <w:pPr>
      <w:tabs>
        <w:tab w:val="left" w:pos="2304"/>
      </w:tabs>
      <w:ind w:left="1800"/>
    </w:pPr>
  </w:style>
  <w:style w:type="paragraph" w:styleId="TOC6">
    <w:name w:val="toc 6"/>
    <w:basedOn w:val="Normal"/>
    <w:next w:val="Normal"/>
    <w:autoRedefine/>
    <w:semiHidden/>
    <w:rsid w:val="00C76273"/>
    <w:pPr>
      <w:tabs>
        <w:tab w:val="right" w:pos="9000"/>
      </w:tabs>
      <w:ind w:left="1094"/>
    </w:pPr>
    <w:rPr>
      <w:szCs w:val="22"/>
    </w:rPr>
  </w:style>
  <w:style w:type="paragraph" w:styleId="TOC8">
    <w:name w:val="toc 8"/>
    <w:basedOn w:val="Normal"/>
    <w:next w:val="Normal"/>
    <w:autoRedefine/>
    <w:semiHidden/>
    <w:rsid w:val="00C76273"/>
    <w:pPr>
      <w:tabs>
        <w:tab w:val="right" w:leader="dot" w:pos="9000"/>
      </w:tabs>
      <w:ind w:left="1540"/>
    </w:pPr>
    <w:rPr>
      <w:szCs w:val="22"/>
    </w:rPr>
  </w:style>
  <w:style w:type="paragraph" w:styleId="TOC9">
    <w:name w:val="toc 9"/>
    <w:basedOn w:val="Normal"/>
    <w:next w:val="Normal"/>
    <w:autoRedefine/>
    <w:semiHidden/>
    <w:rsid w:val="00C76273"/>
    <w:pPr>
      <w:tabs>
        <w:tab w:val="right" w:leader="dot" w:pos="9000"/>
      </w:tabs>
      <w:ind w:left="1760"/>
    </w:pPr>
    <w:rPr>
      <w:szCs w:val="22"/>
    </w:rPr>
  </w:style>
  <w:style w:type="paragraph" w:customStyle="1" w:styleId="body2">
    <w:name w:val="body2"/>
    <w:basedOn w:val="Normal"/>
    <w:rsid w:val="00C76273"/>
    <w:pPr>
      <w:ind w:left="1080"/>
    </w:pPr>
  </w:style>
  <w:style w:type="paragraph" w:customStyle="1" w:styleId="address">
    <w:name w:val="address"/>
    <w:basedOn w:val="Normal"/>
    <w:semiHidden/>
    <w:rsid w:val="00C76273"/>
    <w:pPr>
      <w:spacing w:before="0" w:after="0"/>
      <w:jc w:val="center"/>
    </w:pPr>
    <w:rPr>
      <w:sz w:val="20"/>
    </w:rPr>
  </w:style>
  <w:style w:type="paragraph" w:customStyle="1" w:styleId="DocSubtitle">
    <w:name w:val="DocSubtitle"/>
    <w:basedOn w:val="Normal"/>
    <w:next w:val="DCN"/>
    <w:rsid w:val="00C76273"/>
    <w:pPr>
      <w:ind w:left="0"/>
      <w:jc w:val="right"/>
    </w:pPr>
    <w:rPr>
      <w:i/>
      <w:sz w:val="36"/>
    </w:rPr>
  </w:style>
  <w:style w:type="paragraph" w:customStyle="1" w:styleId="notetext">
    <w:name w:val="note text"/>
    <w:basedOn w:val="Normal"/>
    <w:next w:val="notetextbody"/>
    <w:rsid w:val="00717A83"/>
    <w:pPr>
      <w:spacing w:before="100" w:after="0"/>
    </w:pPr>
    <w:rPr>
      <w:b/>
      <w:sz w:val="18"/>
      <w:szCs w:val="20"/>
    </w:rPr>
  </w:style>
  <w:style w:type="paragraph" w:customStyle="1" w:styleId="tablebulletlvl1">
    <w:name w:val="table bullet lvl 1"/>
    <w:basedOn w:val="tableentry"/>
    <w:rsid w:val="00C76273"/>
    <w:pPr>
      <w:numPr>
        <w:numId w:val="14"/>
      </w:numPr>
      <w:tabs>
        <w:tab w:val="left" w:pos="216"/>
      </w:tabs>
      <w:spacing w:before="20" w:after="0"/>
    </w:pPr>
    <w:rPr>
      <w:rFonts w:cs="Times New Roman"/>
    </w:rPr>
  </w:style>
  <w:style w:type="paragraph" w:customStyle="1" w:styleId="DCN">
    <w:name w:val="DCN"/>
    <w:basedOn w:val="Normal"/>
    <w:next w:val="body"/>
    <w:rsid w:val="00C76273"/>
    <w:pPr>
      <w:ind w:left="0"/>
      <w:jc w:val="right"/>
    </w:pPr>
    <w:rPr>
      <w:b/>
      <w:i/>
      <w:sz w:val="28"/>
      <w:szCs w:val="28"/>
    </w:rPr>
  </w:style>
  <w:style w:type="paragraph" w:customStyle="1" w:styleId="Footercover">
    <w:name w:val="Footer cover"/>
    <w:basedOn w:val="Footer"/>
    <w:rsid w:val="00A43EF1"/>
    <w:pPr>
      <w:pBdr>
        <w:top w:val="none" w:sz="0" w:space="0" w:color="auto"/>
      </w:pBdr>
      <w:spacing w:before="0" w:after="0" w:line="240" w:lineRule="atLeast"/>
      <w:jc w:val="center"/>
    </w:pPr>
    <w:rPr>
      <w:b/>
      <w:bCs w:val="0"/>
      <w:sz w:val="18"/>
    </w:rPr>
  </w:style>
  <w:style w:type="paragraph" w:customStyle="1" w:styleId="HeadingRevisionHistory">
    <w:name w:val="Heading Revision History"/>
    <w:basedOn w:val="Heading1"/>
    <w:next w:val="body"/>
    <w:semiHidden/>
    <w:rsid w:val="00C76273"/>
    <w:pPr>
      <w:numPr>
        <w:numId w:val="0"/>
      </w:numPr>
    </w:pPr>
    <w:rPr>
      <w:rFonts w:cs="Arial"/>
    </w:rPr>
  </w:style>
  <w:style w:type="paragraph" w:customStyle="1" w:styleId="procfigure">
    <w:name w:val="proc_figure"/>
    <w:basedOn w:val="Normal"/>
    <w:next w:val="proctext"/>
    <w:rsid w:val="00C76273"/>
    <w:pPr>
      <w:spacing w:before="240" w:after="240"/>
      <w:ind w:left="1080"/>
    </w:pPr>
    <w:rPr>
      <w:rFonts w:cs="Arial"/>
    </w:rPr>
  </w:style>
  <w:style w:type="paragraph" w:customStyle="1" w:styleId="proctitle">
    <w:name w:val="proc title"/>
    <w:basedOn w:val="Normal"/>
    <w:next w:val="proctext"/>
    <w:rsid w:val="00C76273"/>
    <w:pPr>
      <w:keepNext/>
      <w:keepLines/>
      <w:spacing w:before="240" w:after="120"/>
    </w:pPr>
    <w:rPr>
      <w:rFonts w:ascii="Arial Narrow" w:hAnsi="Arial Narrow"/>
      <w:b/>
      <w:bCs/>
      <w:sz w:val="26"/>
      <w:szCs w:val="22"/>
    </w:rPr>
  </w:style>
  <w:style w:type="paragraph" w:customStyle="1" w:styleId="Header1stpage">
    <w:name w:val="Header 1st page"/>
    <w:basedOn w:val="Normal"/>
    <w:rsid w:val="00C76273"/>
    <w:pPr>
      <w:spacing w:before="400" w:after="240"/>
      <w:ind w:left="0"/>
      <w:contextualSpacing/>
    </w:pPr>
  </w:style>
  <w:style w:type="paragraph" w:customStyle="1" w:styleId="proctext">
    <w:name w:val="proc text"/>
    <w:basedOn w:val="Normal"/>
    <w:rsid w:val="00D372D1"/>
    <w:pPr>
      <w:ind w:left="1080"/>
    </w:pPr>
  </w:style>
  <w:style w:type="paragraph" w:customStyle="1" w:styleId="procresultindented">
    <w:name w:val="proc result indented"/>
    <w:basedOn w:val="body3"/>
    <w:next w:val="numbrdlist"/>
    <w:rsid w:val="00C76273"/>
    <w:pPr>
      <w:ind w:left="1800"/>
    </w:pPr>
  </w:style>
  <w:style w:type="paragraph" w:customStyle="1" w:styleId="procresult">
    <w:name w:val="proc result"/>
    <w:basedOn w:val="body2"/>
    <w:next w:val="numbrdlist"/>
    <w:rsid w:val="00C76273"/>
    <w:pPr>
      <w:ind w:left="1440"/>
    </w:pPr>
  </w:style>
  <w:style w:type="paragraph" w:customStyle="1" w:styleId="proccode">
    <w:name w:val="proc code"/>
    <w:basedOn w:val="Normal"/>
    <w:rsid w:val="00C76273"/>
    <w:pPr>
      <w:spacing w:before="20" w:after="20" w:line="240" w:lineRule="atLeast"/>
      <w:ind w:left="1440"/>
    </w:pPr>
    <w:rPr>
      <w:rFonts w:ascii="Courier New" w:hAnsi="Courier New"/>
      <w:noProof/>
      <w:sz w:val="18"/>
    </w:rPr>
  </w:style>
  <w:style w:type="paragraph" w:customStyle="1" w:styleId="body3">
    <w:name w:val="body3"/>
    <w:basedOn w:val="Normal"/>
    <w:rsid w:val="00C76273"/>
    <w:pPr>
      <w:ind w:left="1440"/>
    </w:pPr>
  </w:style>
  <w:style w:type="table" w:styleId="TableGrid">
    <w:name w:val="Table Grid"/>
    <w:basedOn w:val="TableNormal"/>
    <w:semiHidden/>
    <w:rsid w:val="00C76273"/>
    <w:pPr>
      <w:spacing w:before="240" w:after="160" w:line="300" w:lineRule="atLeast"/>
    </w:pPr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>
        <w:tblCellMar>
          <w:top w:w="0" w:type="dxa"/>
          <w:left w:w="115" w:type="dxa"/>
          <w:bottom w:w="0" w:type="dxa"/>
          <w:right w:w="115" w:type="dxa"/>
        </w:tblCellMar>
      </w:tbl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</w:tcPr>
    </w:tblStylePr>
  </w:style>
  <w:style w:type="character" w:customStyle="1" w:styleId="bodyChar">
    <w:name w:val="body Char"/>
    <w:basedOn w:val="DefaultParagraphFont"/>
    <w:link w:val="body"/>
    <w:rsid w:val="00370833"/>
    <w:rPr>
      <w:rFonts w:cs="Arial"/>
      <w:sz w:val="22"/>
    </w:rPr>
  </w:style>
  <w:style w:type="character" w:customStyle="1" w:styleId="codeChar">
    <w:name w:val="code Char"/>
    <w:basedOn w:val="DefaultParagraphFont"/>
    <w:link w:val="code"/>
    <w:rsid w:val="00C23747"/>
    <w:rPr>
      <w:rFonts w:ascii="Courier New" w:hAnsi="Courier New"/>
      <w:noProof/>
      <w:sz w:val="18"/>
      <w:szCs w:val="24"/>
    </w:rPr>
  </w:style>
  <w:style w:type="paragraph" w:customStyle="1" w:styleId="LOF-LOT">
    <w:name w:val="LOF-LOT"/>
    <w:basedOn w:val="Normal"/>
    <w:next w:val="body"/>
    <w:rsid w:val="00C76273"/>
    <w:pPr>
      <w:keepNext/>
      <w:spacing w:before="480" w:after="360"/>
      <w:ind w:left="0"/>
    </w:pPr>
    <w:rPr>
      <w:sz w:val="36"/>
      <w:szCs w:val="36"/>
    </w:rPr>
  </w:style>
  <w:style w:type="paragraph" w:customStyle="1" w:styleId="Headerlandscape">
    <w:name w:val="Header landscape"/>
    <w:basedOn w:val="Header"/>
    <w:rsid w:val="00C76273"/>
    <w:pPr>
      <w:tabs>
        <w:tab w:val="clear" w:pos="9360"/>
        <w:tab w:val="right" w:pos="12960"/>
      </w:tabs>
    </w:pPr>
  </w:style>
  <w:style w:type="paragraph" w:customStyle="1" w:styleId="Footerlandscape">
    <w:name w:val="Footer landscape"/>
    <w:basedOn w:val="Footer"/>
    <w:rsid w:val="00C76273"/>
    <w:pPr>
      <w:tabs>
        <w:tab w:val="clear" w:pos="9360"/>
        <w:tab w:val="center" w:pos="6480"/>
        <w:tab w:val="right" w:pos="12960"/>
      </w:tabs>
    </w:pPr>
  </w:style>
  <w:style w:type="character" w:customStyle="1" w:styleId="6pt">
    <w:name w:val="6 pt."/>
    <w:basedOn w:val="DefaultParagraphFont"/>
    <w:rsid w:val="00C76273"/>
    <w:rPr>
      <w:sz w:val="12"/>
    </w:rPr>
  </w:style>
  <w:style w:type="paragraph" w:customStyle="1" w:styleId="Licensec">
    <w:name w:val="License c"/>
    <w:basedOn w:val="License"/>
    <w:rsid w:val="00C76273"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EF3D42"/>
    <w:rPr>
      <w:rFonts w:ascii="Arial" w:hAnsi="Arial"/>
      <w:sz w:val="44"/>
      <w:szCs w:val="40"/>
    </w:rPr>
  </w:style>
  <w:style w:type="character" w:customStyle="1" w:styleId="bulletlv1Char">
    <w:name w:val="bullet lv1 Char"/>
    <w:basedOn w:val="DefaultParagraphFont"/>
    <w:link w:val="bulletlv1"/>
    <w:rsid w:val="000F769D"/>
    <w:rPr>
      <w:sz w:val="22"/>
    </w:rPr>
  </w:style>
  <w:style w:type="paragraph" w:customStyle="1" w:styleId="equation">
    <w:name w:val="equation"/>
    <w:basedOn w:val="body"/>
    <w:next w:val="Normal"/>
    <w:rsid w:val="00C76273"/>
    <w:pPr>
      <w:spacing w:before="240" w:after="0"/>
      <w:jc w:val="center"/>
    </w:pPr>
    <w:rPr>
      <w:szCs w:val="24"/>
    </w:rPr>
  </w:style>
  <w:style w:type="paragraph" w:customStyle="1" w:styleId="equationcaption">
    <w:name w:val="equation caption"/>
    <w:basedOn w:val="equation"/>
    <w:next w:val="body"/>
    <w:rsid w:val="00C76273"/>
    <w:pPr>
      <w:spacing w:before="0" w:after="40"/>
      <w:jc w:val="right"/>
    </w:pPr>
  </w:style>
  <w:style w:type="paragraph" w:customStyle="1" w:styleId="LegendNumber">
    <w:name w:val="Legend_Number"/>
    <w:basedOn w:val="Normal"/>
    <w:qFormat/>
    <w:rsid w:val="00C76273"/>
    <w:pPr>
      <w:numPr>
        <w:numId w:val="7"/>
      </w:numPr>
    </w:pPr>
  </w:style>
  <w:style w:type="character" w:customStyle="1" w:styleId="Heading3Char">
    <w:name w:val="Heading 3 Char"/>
    <w:basedOn w:val="DefaultParagraphFont"/>
    <w:link w:val="Heading3"/>
    <w:rsid w:val="0029271B"/>
    <w:rPr>
      <w:rFonts w:ascii="Arial" w:hAnsi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29271B"/>
    <w:rPr>
      <w:rFonts w:ascii="Arial" w:hAnsi="Arial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29271B"/>
    <w:rPr>
      <w:rFonts w:ascii="Arial" w:hAnsi="Arial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29271B"/>
    <w:rPr>
      <w:rFonts w:ascii="Arial" w:hAnsi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F3D42"/>
    <w:rPr>
      <w:rFonts w:ascii="Arial" w:hAnsi="Arial"/>
      <w:sz w:val="44"/>
      <w:szCs w:val="44"/>
    </w:rPr>
  </w:style>
  <w:style w:type="character" w:customStyle="1" w:styleId="Heading8Char">
    <w:name w:val="Heading 8 Char"/>
    <w:basedOn w:val="Heading2Char"/>
    <w:link w:val="Heading8"/>
    <w:rsid w:val="00E54614"/>
    <w:rPr>
      <w:rFonts w:ascii="Arial" w:hAnsi="Arial" w:cs="Arial"/>
      <w:sz w:val="36"/>
      <w:szCs w:val="36"/>
    </w:rPr>
  </w:style>
  <w:style w:type="character" w:customStyle="1" w:styleId="Heading9Char">
    <w:name w:val="Heading 9 Char"/>
    <w:basedOn w:val="Heading3Char"/>
    <w:link w:val="Heading9"/>
    <w:rsid w:val="00E54614"/>
    <w:rPr>
      <w:rFonts w:ascii="Arial" w:hAnsi="Arial"/>
      <w:sz w:val="30"/>
      <w:szCs w:val="30"/>
    </w:rPr>
  </w:style>
  <w:style w:type="character" w:customStyle="1" w:styleId="subheadChar">
    <w:name w:val="subhead Char"/>
    <w:basedOn w:val="DefaultParagraphFont"/>
    <w:link w:val="subhead"/>
    <w:rsid w:val="0029271B"/>
    <w:rPr>
      <w:rFonts w:ascii="Arial" w:hAnsi="Arial"/>
      <w:b/>
      <w:sz w:val="22"/>
      <w:szCs w:val="22"/>
    </w:rPr>
  </w:style>
  <w:style w:type="character" w:customStyle="1" w:styleId="subheadindentedChar">
    <w:name w:val="subhead_indented Char"/>
    <w:basedOn w:val="subheadChar"/>
    <w:link w:val="subheadindented"/>
    <w:rsid w:val="00E54614"/>
    <w:rPr>
      <w:rFonts w:ascii="Arial" w:hAnsi="Arial"/>
      <w:b/>
      <w:sz w:val="22"/>
      <w:szCs w:val="22"/>
    </w:rPr>
  </w:style>
  <w:style w:type="character" w:customStyle="1" w:styleId="tableentrycChar">
    <w:name w:val="table entry c Char"/>
    <w:basedOn w:val="DefaultParagraphFont"/>
    <w:link w:val="tableentryc"/>
    <w:rsid w:val="0029271B"/>
    <w:rPr>
      <w:rFonts w:ascii="Arial" w:hAnsi="Arial"/>
      <w:sz w:val="18"/>
      <w:szCs w:val="24"/>
    </w:rPr>
  </w:style>
  <w:style w:type="character" w:customStyle="1" w:styleId="tableheadingcChar">
    <w:name w:val="table heading c Char"/>
    <w:basedOn w:val="DefaultParagraphFont"/>
    <w:link w:val="tableheadingc"/>
    <w:rsid w:val="0029271B"/>
    <w:rPr>
      <w:rFonts w:ascii="Arial" w:hAnsi="Arial"/>
      <w:b/>
      <w:bCs/>
      <w:sz w:val="18"/>
      <w:szCs w:val="18"/>
    </w:rPr>
  </w:style>
  <w:style w:type="character" w:customStyle="1" w:styleId="tablespaceChar">
    <w:name w:val="table space Char"/>
    <w:basedOn w:val="DefaultParagraphFont"/>
    <w:link w:val="tablespace"/>
    <w:rsid w:val="0029271B"/>
    <w:rPr>
      <w:rFonts w:ascii="Arial" w:hAnsi="Arial"/>
      <w:sz w:val="12"/>
      <w:szCs w:val="24"/>
    </w:rPr>
  </w:style>
  <w:style w:type="character" w:customStyle="1" w:styleId="tablefootnoteChar">
    <w:name w:val="table footnote Char"/>
    <w:basedOn w:val="DefaultParagraphFont"/>
    <w:link w:val="tablefootnote"/>
    <w:rsid w:val="0029271B"/>
    <w:rPr>
      <w:rFonts w:ascii="Arial" w:hAnsi="Arial"/>
      <w:sz w:val="16"/>
      <w:szCs w:val="24"/>
    </w:rPr>
  </w:style>
  <w:style w:type="character" w:customStyle="1" w:styleId="codeindentedChar">
    <w:name w:val="code indented Char"/>
    <w:basedOn w:val="codeChar"/>
    <w:link w:val="codeindented"/>
    <w:rsid w:val="00C23747"/>
    <w:rPr>
      <w:rFonts w:ascii="Courier New" w:hAnsi="Courier New"/>
      <w:noProof/>
      <w:sz w:val="18"/>
      <w:szCs w:val="24"/>
    </w:rPr>
  </w:style>
  <w:style w:type="table" w:customStyle="1" w:styleId="Tablegeneric">
    <w:name w:val="Table_generic"/>
    <w:basedOn w:val="TableNormal"/>
    <w:uiPriority w:val="99"/>
    <w:qFormat/>
    <w:rsid w:val="00C76273"/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/>
      <w:trPr>
        <w:cantSplit w:val="0"/>
        <w:tblHeader/>
      </w:tr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single" w:sz="12" w:space="0" w:color="auto"/>
          <w:insideV w:val="single" w:sz="6" w:space="0" w:color="auto"/>
          <w:tl2br w:val="nil"/>
          <w:tr2bl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76273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3Deffects3">
    <w:name w:val="Table 3D effects 3"/>
    <w:basedOn w:val="TableNormal"/>
    <w:rsid w:val="00C76273"/>
    <w:pPr>
      <w:spacing w:before="120" w:after="40" w:line="28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76273"/>
    <w:pPr>
      <w:spacing w:before="120" w:after="40" w:line="28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orful2">
    <w:name w:val="Table Colorful 2"/>
    <w:basedOn w:val="TableNormal"/>
    <w:rsid w:val="00C76273"/>
    <w:pPr>
      <w:spacing w:before="120" w:after="40" w:line="280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76273"/>
    <w:pPr>
      <w:spacing w:before="120" w:after="40" w:line="28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C76273"/>
    <w:pPr>
      <w:spacing w:before="120" w:after="40" w:line="28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76273"/>
    <w:pPr>
      <w:spacing w:before="120" w:after="40" w:line="28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76273"/>
    <w:pPr>
      <w:spacing w:before="120" w:after="40" w:line="280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C76273"/>
    <w:pPr>
      <w:jc w:val="center"/>
    </w:pPr>
    <w:rPr>
      <w:rFonts w:asciiTheme="minorHAnsi" w:eastAsiaTheme="minorEastAsia" w:hAnsiTheme="minorHAnsi" w:cstheme="minorBidi"/>
      <w:sz w:val="28"/>
      <w:szCs w:val="28"/>
      <w:lang w:bidi="en-US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uiPriority w:val="1"/>
    <w:semiHidden/>
    <w:qFormat/>
    <w:rsid w:val="00C76273"/>
    <w:rPr>
      <w:rFonts w:ascii="Arial" w:hAnsi="Arial"/>
      <w:sz w:val="22"/>
      <w:szCs w:val="24"/>
    </w:rPr>
  </w:style>
  <w:style w:type="character" w:customStyle="1" w:styleId="bulletlv3Char">
    <w:name w:val="bullet lv3 Char"/>
    <w:basedOn w:val="DefaultParagraphFont"/>
    <w:link w:val="bulletlv3"/>
    <w:rsid w:val="00BA17C2"/>
    <w:rPr>
      <w:sz w:val="22"/>
      <w:szCs w:val="24"/>
    </w:rPr>
  </w:style>
  <w:style w:type="character" w:customStyle="1" w:styleId="bulletlv4Char">
    <w:name w:val="bullet lv4 Char"/>
    <w:basedOn w:val="DefaultParagraphFont"/>
    <w:link w:val="bulletlv4"/>
    <w:rsid w:val="00BA17C2"/>
    <w:rPr>
      <w:sz w:val="22"/>
      <w:szCs w:val="24"/>
    </w:rPr>
  </w:style>
  <w:style w:type="paragraph" w:customStyle="1" w:styleId="procbullet">
    <w:name w:val="proc bullet"/>
    <w:basedOn w:val="bulletlv2"/>
    <w:qFormat/>
    <w:rsid w:val="00C76273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C76273"/>
    <w:rPr>
      <w:color w:val="808080"/>
    </w:rPr>
  </w:style>
  <w:style w:type="character" w:customStyle="1" w:styleId="Italic">
    <w:name w:val="Italic"/>
    <w:basedOn w:val="DefaultParagraphFont"/>
    <w:rsid w:val="00C76273"/>
    <w:rPr>
      <w:i/>
    </w:rPr>
  </w:style>
  <w:style w:type="character" w:styleId="FollowedHyperlink">
    <w:name w:val="FollowedHyperlink"/>
    <w:basedOn w:val="DefaultParagraphFont"/>
    <w:rsid w:val="00C76273"/>
    <w:rPr>
      <w:color w:val="800080" w:themeColor="followedHyperlink"/>
      <w:u w:val="single"/>
    </w:rPr>
  </w:style>
  <w:style w:type="paragraph" w:customStyle="1" w:styleId="logo">
    <w:name w:val="logo"/>
    <w:basedOn w:val="Normal"/>
    <w:qFormat/>
    <w:rsid w:val="00C76273"/>
    <w:pPr>
      <w:spacing w:before="360"/>
      <w:jc w:val="right"/>
    </w:pPr>
  </w:style>
  <w:style w:type="paragraph" w:customStyle="1" w:styleId="groupname">
    <w:name w:val="group name"/>
    <w:basedOn w:val="Normal"/>
    <w:next w:val="DocTitle"/>
    <w:qFormat/>
    <w:rsid w:val="001052C3"/>
    <w:pPr>
      <w:spacing w:before="360"/>
      <w:jc w:val="right"/>
    </w:pPr>
    <w:rPr>
      <w:sz w:val="28"/>
    </w:rPr>
  </w:style>
  <w:style w:type="character" w:customStyle="1" w:styleId="BoldItalic">
    <w:name w:val="Bold Italic"/>
    <w:basedOn w:val="DefaultParagraphFont"/>
    <w:qFormat/>
    <w:rsid w:val="00C76273"/>
    <w:rPr>
      <w:b/>
      <w:i/>
    </w:rPr>
  </w:style>
  <w:style w:type="table" w:customStyle="1" w:styleId="2column">
    <w:name w:val="2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table" w:customStyle="1" w:styleId="3column">
    <w:name w:val="3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customStyle="1" w:styleId="bullet">
    <w:name w:val="bullet"/>
    <w:basedOn w:val="body"/>
    <w:rsid w:val="00C76273"/>
    <w:pPr>
      <w:keepLines/>
      <w:tabs>
        <w:tab w:val="num" w:pos="1080"/>
      </w:tabs>
      <w:spacing w:after="120" w:line="240" w:lineRule="auto"/>
      <w:ind w:left="1800" w:hanging="360"/>
    </w:pPr>
    <w:rPr>
      <w:rFonts w:cs="Times New Roman"/>
    </w:rPr>
  </w:style>
  <w:style w:type="paragraph" w:customStyle="1" w:styleId="coverpageline">
    <w:name w:val="cover_page_line"/>
    <w:basedOn w:val="Normal"/>
    <w:next w:val="body"/>
    <w:qFormat/>
    <w:rsid w:val="00C76273"/>
    <w:pPr>
      <w:pBdr>
        <w:bottom w:val="single" w:sz="8" w:space="1" w:color="auto"/>
      </w:pBdr>
      <w:spacing w:after="960"/>
      <w:ind w:left="0"/>
      <w:jc w:val="right"/>
    </w:pPr>
    <w:rPr>
      <w:rFonts w:cs="Arial"/>
      <w:b/>
      <w:i/>
      <w:noProof/>
      <w:sz w:val="28"/>
      <w:szCs w:val="28"/>
    </w:rPr>
  </w:style>
  <w:style w:type="paragraph" w:styleId="ListBullet">
    <w:name w:val="List Bullet"/>
    <w:basedOn w:val="Normal"/>
    <w:autoRedefine/>
    <w:semiHidden/>
    <w:rsid w:val="00C76273"/>
    <w:pPr>
      <w:numPr>
        <w:numId w:val="8"/>
      </w:numPr>
      <w:spacing w:before="0" w:after="0" w:line="240" w:lineRule="auto"/>
    </w:pPr>
    <w:rPr>
      <w:szCs w:val="20"/>
    </w:rPr>
  </w:style>
  <w:style w:type="paragraph" w:styleId="ListBullet3">
    <w:name w:val="List Bullet 3"/>
    <w:basedOn w:val="Normal"/>
    <w:autoRedefine/>
    <w:semiHidden/>
    <w:rsid w:val="00C76273"/>
    <w:pPr>
      <w:numPr>
        <w:numId w:val="9"/>
      </w:numPr>
      <w:spacing w:before="0" w:after="0" w:line="240" w:lineRule="auto"/>
    </w:pPr>
    <w:rPr>
      <w:szCs w:val="20"/>
    </w:rPr>
  </w:style>
  <w:style w:type="table" w:styleId="MediumShading2-Accent5">
    <w:name w:val="Medium Shading 2 Accent 5"/>
    <w:basedOn w:val="TableNormal"/>
    <w:uiPriority w:val="64"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submit">
    <w:name w:val="submit"/>
    <w:basedOn w:val="body"/>
    <w:qFormat/>
    <w:rsid w:val="00C76273"/>
    <w:pPr>
      <w:spacing w:after="0"/>
      <w:jc w:val="center"/>
    </w:pPr>
    <w:rPr>
      <w:b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31F4D"/>
    <w:rPr>
      <w:rFonts w:ascii="Arial" w:hAnsi="Arial" w:cs="Arial"/>
      <w:bCs/>
      <w:sz w:val="14"/>
      <w:szCs w:val="16"/>
    </w:rPr>
  </w:style>
  <w:style w:type="character" w:customStyle="1" w:styleId="codeinline">
    <w:name w:val="code inline"/>
    <w:basedOn w:val="DefaultParagraphFont"/>
    <w:qFormat/>
    <w:rsid w:val="00CF535A"/>
    <w:rPr>
      <w:rFonts w:ascii="Courier New" w:hAnsi="Courier New"/>
      <w:sz w:val="18"/>
    </w:rPr>
  </w:style>
  <w:style w:type="paragraph" w:customStyle="1" w:styleId="notetextbody">
    <w:name w:val="note text body"/>
    <w:basedOn w:val="body"/>
    <w:next w:val="body"/>
    <w:qFormat/>
    <w:rsid w:val="00717A83"/>
  </w:style>
  <w:style w:type="character" w:customStyle="1" w:styleId="apple-converted-space">
    <w:name w:val="apple-converted-space"/>
    <w:basedOn w:val="DefaultParagraphFont"/>
    <w:rsid w:val="00E21DA1"/>
  </w:style>
  <w:style w:type="character" w:styleId="Emphasis">
    <w:name w:val="Emphasis"/>
    <w:basedOn w:val="DefaultParagraphFont"/>
    <w:qFormat/>
    <w:rsid w:val="00CE04ED"/>
    <w:rPr>
      <w:i/>
      <w:iCs/>
    </w:rPr>
  </w:style>
  <w:style w:type="paragraph" w:customStyle="1" w:styleId="titlepg-diststmt">
    <w:name w:val="titlepg-diststmt"/>
    <w:qFormat/>
    <w:rsid w:val="00C91C2D"/>
    <w:pPr>
      <w:tabs>
        <w:tab w:val="left" w:pos="2160"/>
      </w:tabs>
    </w:pPr>
    <w:rPr>
      <w:rFonts w:eastAsia="MS Mincho"/>
      <w:bCs/>
      <w:lang w:eastAsia="ja-JP"/>
    </w:rPr>
  </w:style>
  <w:style w:type="paragraph" w:customStyle="1" w:styleId="titlepg-centered">
    <w:name w:val="titlepg-centered"/>
    <w:qFormat/>
    <w:rsid w:val="00C91C2D"/>
    <w:pPr>
      <w:tabs>
        <w:tab w:val="left" w:pos="2160"/>
      </w:tabs>
      <w:ind w:left="29"/>
      <w:jc w:val="center"/>
    </w:pPr>
    <w:rPr>
      <w:rFonts w:eastAsia="MS Mincho"/>
      <w:b/>
      <w:lang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A18"/>
  </w:style>
  <w:style w:type="paragraph" w:styleId="BlockText">
    <w:name w:val="Block Text"/>
    <w:basedOn w:val="Normal"/>
    <w:rsid w:val="00CC7A18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semiHidden/>
    <w:rsid w:val="00CC7A1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C7A18"/>
    <w:rPr>
      <w:rFonts w:ascii="Arial" w:hAnsi="Arial"/>
      <w:sz w:val="22"/>
      <w:szCs w:val="24"/>
    </w:rPr>
  </w:style>
  <w:style w:type="paragraph" w:styleId="BodyText2">
    <w:name w:val="Body Text 2"/>
    <w:basedOn w:val="Normal"/>
    <w:link w:val="BodyText2Char"/>
    <w:semiHidden/>
    <w:rsid w:val="00CC7A1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CC7A18"/>
    <w:rPr>
      <w:rFonts w:ascii="Arial" w:hAnsi="Arial"/>
      <w:sz w:val="22"/>
      <w:szCs w:val="24"/>
    </w:rPr>
  </w:style>
  <w:style w:type="paragraph" w:styleId="BodyText3">
    <w:name w:val="Body Text 3"/>
    <w:basedOn w:val="Normal"/>
    <w:link w:val="BodyText3Char"/>
    <w:semiHidden/>
    <w:rsid w:val="00CC7A1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C7A18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CC7A18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C7A18"/>
    <w:rPr>
      <w:rFonts w:ascii="Arial" w:hAnsi="Arial"/>
      <w:sz w:val="22"/>
      <w:szCs w:val="24"/>
    </w:rPr>
  </w:style>
  <w:style w:type="paragraph" w:styleId="BodyTextIndent">
    <w:name w:val="Body Text Indent"/>
    <w:basedOn w:val="Normal"/>
    <w:link w:val="BodyTextIndentChar"/>
    <w:semiHidden/>
    <w:rsid w:val="00CC7A1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C7A18"/>
    <w:rPr>
      <w:rFonts w:ascii="Arial" w:hAnsi="Arial"/>
      <w:sz w:val="22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CC7A18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C7A18"/>
    <w:rPr>
      <w:rFonts w:ascii="Arial" w:hAnsi="Arial"/>
      <w:sz w:val="22"/>
      <w:szCs w:val="24"/>
    </w:rPr>
  </w:style>
  <w:style w:type="paragraph" w:styleId="BodyTextIndent2">
    <w:name w:val="Body Text Indent 2"/>
    <w:basedOn w:val="Normal"/>
    <w:link w:val="BodyTextIndent2Char"/>
    <w:semiHidden/>
    <w:rsid w:val="00CC7A1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C7A18"/>
    <w:rPr>
      <w:rFonts w:ascii="Arial" w:hAnsi="Arial"/>
      <w:sz w:val="22"/>
      <w:szCs w:val="24"/>
    </w:rPr>
  </w:style>
  <w:style w:type="paragraph" w:styleId="BodyTextIndent3">
    <w:name w:val="Body Text Indent 3"/>
    <w:basedOn w:val="Normal"/>
    <w:link w:val="BodyTextIndent3Char"/>
    <w:semiHidden/>
    <w:rsid w:val="00CC7A1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C7A18"/>
    <w:rPr>
      <w:rFonts w:ascii="Arial" w:hAnsi="Arial"/>
      <w:sz w:val="16"/>
      <w:szCs w:val="16"/>
    </w:rPr>
  </w:style>
  <w:style w:type="paragraph" w:styleId="Closing">
    <w:name w:val="Closing"/>
    <w:basedOn w:val="Normal"/>
    <w:link w:val="ClosingChar"/>
    <w:semiHidden/>
    <w:rsid w:val="00CC7A18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C7A18"/>
    <w:rPr>
      <w:rFonts w:ascii="Arial" w:hAnsi="Arial"/>
      <w:sz w:val="22"/>
      <w:szCs w:val="24"/>
    </w:rPr>
  </w:style>
  <w:style w:type="paragraph" w:styleId="Date">
    <w:name w:val="Date"/>
    <w:basedOn w:val="Normal"/>
    <w:next w:val="Normal"/>
    <w:link w:val="DateChar"/>
    <w:semiHidden/>
    <w:rsid w:val="00CC7A18"/>
  </w:style>
  <w:style w:type="character" w:customStyle="1" w:styleId="DateChar">
    <w:name w:val="Date Char"/>
    <w:basedOn w:val="DefaultParagraphFont"/>
    <w:link w:val="Date"/>
    <w:semiHidden/>
    <w:rsid w:val="00CC7A18"/>
    <w:rPr>
      <w:rFonts w:ascii="Arial" w:hAnsi="Arial"/>
      <w:sz w:val="22"/>
      <w:szCs w:val="24"/>
    </w:rPr>
  </w:style>
  <w:style w:type="paragraph" w:styleId="E-mailSignature">
    <w:name w:val="E-mail Signature"/>
    <w:basedOn w:val="Normal"/>
    <w:link w:val="E-mailSignatureChar"/>
    <w:semiHidden/>
    <w:rsid w:val="00CC7A18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CC7A18"/>
    <w:rPr>
      <w:rFonts w:ascii="Arial" w:hAnsi="Arial"/>
      <w:sz w:val="22"/>
      <w:szCs w:val="24"/>
    </w:rPr>
  </w:style>
  <w:style w:type="paragraph" w:styleId="EnvelopeAddress">
    <w:name w:val="envelope address"/>
    <w:basedOn w:val="Normal"/>
    <w:semiHidden/>
    <w:rsid w:val="00CC7A18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semiHidden/>
    <w:rsid w:val="00CC7A18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semiHidden/>
    <w:rsid w:val="00CC7A18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C7A18"/>
    <w:rPr>
      <w:rFonts w:ascii="Arial" w:hAnsi="Arial"/>
      <w:i/>
      <w:iCs/>
      <w:sz w:val="22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A18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A18"/>
    <w:rPr>
      <w:rFonts w:ascii="Consolas" w:hAnsi="Consola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A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A18"/>
    <w:rPr>
      <w:rFonts w:ascii="Arial" w:hAnsi="Arial"/>
      <w:b/>
      <w:bCs/>
      <w:i/>
      <w:iCs/>
      <w:color w:val="4F81BD" w:themeColor="accent1"/>
      <w:sz w:val="22"/>
      <w:szCs w:val="24"/>
    </w:rPr>
  </w:style>
  <w:style w:type="paragraph" w:styleId="List">
    <w:name w:val="List"/>
    <w:basedOn w:val="Normal"/>
    <w:semiHidden/>
    <w:rsid w:val="00CC7A18"/>
    <w:pPr>
      <w:ind w:left="360" w:hanging="360"/>
      <w:contextualSpacing/>
    </w:pPr>
  </w:style>
  <w:style w:type="paragraph" w:styleId="List2">
    <w:name w:val="List 2"/>
    <w:basedOn w:val="Normal"/>
    <w:semiHidden/>
    <w:rsid w:val="00CC7A18"/>
    <w:pPr>
      <w:ind w:hanging="360"/>
      <w:contextualSpacing/>
    </w:pPr>
  </w:style>
  <w:style w:type="paragraph" w:styleId="List3">
    <w:name w:val="List 3"/>
    <w:basedOn w:val="Normal"/>
    <w:semiHidden/>
    <w:rsid w:val="00CC7A18"/>
    <w:pPr>
      <w:ind w:left="1080" w:hanging="360"/>
      <w:contextualSpacing/>
    </w:pPr>
  </w:style>
  <w:style w:type="paragraph" w:styleId="List4">
    <w:name w:val="List 4"/>
    <w:basedOn w:val="Normal"/>
    <w:semiHidden/>
    <w:rsid w:val="00CC7A18"/>
    <w:pPr>
      <w:ind w:left="1440" w:hanging="360"/>
      <w:contextualSpacing/>
    </w:pPr>
  </w:style>
  <w:style w:type="paragraph" w:styleId="List5">
    <w:name w:val="List 5"/>
    <w:basedOn w:val="Normal"/>
    <w:semiHidden/>
    <w:rsid w:val="00CC7A18"/>
    <w:pPr>
      <w:ind w:left="1800" w:hanging="360"/>
      <w:contextualSpacing/>
    </w:pPr>
  </w:style>
  <w:style w:type="paragraph" w:styleId="ListBullet2">
    <w:name w:val="List Bullet 2"/>
    <w:basedOn w:val="Normal"/>
    <w:semiHidden/>
    <w:rsid w:val="00CC7A18"/>
    <w:pPr>
      <w:numPr>
        <w:numId w:val="22"/>
      </w:numPr>
      <w:contextualSpacing/>
    </w:pPr>
  </w:style>
  <w:style w:type="paragraph" w:styleId="ListBullet4">
    <w:name w:val="List Bullet 4"/>
    <w:basedOn w:val="Normal"/>
    <w:semiHidden/>
    <w:rsid w:val="00CC7A18"/>
    <w:pPr>
      <w:numPr>
        <w:numId w:val="23"/>
      </w:numPr>
      <w:contextualSpacing/>
    </w:pPr>
  </w:style>
  <w:style w:type="paragraph" w:styleId="ListBullet5">
    <w:name w:val="List Bullet 5"/>
    <w:basedOn w:val="Normal"/>
    <w:semiHidden/>
    <w:rsid w:val="00CC7A18"/>
    <w:pPr>
      <w:numPr>
        <w:numId w:val="24"/>
      </w:numPr>
      <w:contextualSpacing/>
    </w:pPr>
  </w:style>
  <w:style w:type="paragraph" w:styleId="ListContinue">
    <w:name w:val="List Continue"/>
    <w:basedOn w:val="Normal"/>
    <w:semiHidden/>
    <w:rsid w:val="00CC7A18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CC7A18"/>
    <w:pPr>
      <w:spacing w:after="120"/>
      <w:contextualSpacing/>
    </w:pPr>
  </w:style>
  <w:style w:type="paragraph" w:styleId="ListContinue3">
    <w:name w:val="List Continue 3"/>
    <w:basedOn w:val="Normal"/>
    <w:semiHidden/>
    <w:rsid w:val="00CC7A18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CC7A18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CC7A18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CC7A18"/>
    <w:pPr>
      <w:numPr>
        <w:numId w:val="25"/>
      </w:numPr>
      <w:contextualSpacing/>
    </w:pPr>
  </w:style>
  <w:style w:type="paragraph" w:styleId="ListNumber2">
    <w:name w:val="List Number 2"/>
    <w:basedOn w:val="Normal"/>
    <w:semiHidden/>
    <w:rsid w:val="00CC7A18"/>
    <w:pPr>
      <w:numPr>
        <w:numId w:val="26"/>
      </w:numPr>
      <w:contextualSpacing/>
    </w:pPr>
  </w:style>
  <w:style w:type="paragraph" w:styleId="ListNumber3">
    <w:name w:val="List Number 3"/>
    <w:basedOn w:val="Normal"/>
    <w:semiHidden/>
    <w:rsid w:val="00CC7A18"/>
    <w:pPr>
      <w:numPr>
        <w:numId w:val="27"/>
      </w:numPr>
      <w:contextualSpacing/>
    </w:pPr>
  </w:style>
  <w:style w:type="paragraph" w:styleId="ListNumber4">
    <w:name w:val="List Number 4"/>
    <w:basedOn w:val="Normal"/>
    <w:semiHidden/>
    <w:rsid w:val="00CC7A18"/>
    <w:pPr>
      <w:numPr>
        <w:numId w:val="28"/>
      </w:numPr>
      <w:contextualSpacing/>
    </w:pPr>
  </w:style>
  <w:style w:type="paragraph" w:styleId="ListNumber5">
    <w:name w:val="List Number 5"/>
    <w:basedOn w:val="Normal"/>
    <w:semiHidden/>
    <w:rsid w:val="00CC7A18"/>
    <w:pPr>
      <w:numPr>
        <w:numId w:val="29"/>
      </w:numPr>
      <w:contextualSpacing/>
    </w:pPr>
  </w:style>
  <w:style w:type="paragraph" w:styleId="ListParagraph">
    <w:name w:val="List Paragraph"/>
    <w:basedOn w:val="Normal"/>
    <w:uiPriority w:val="34"/>
    <w:qFormat/>
    <w:rsid w:val="00CC7A18"/>
    <w:pPr>
      <w:contextualSpacing/>
    </w:pPr>
  </w:style>
  <w:style w:type="paragraph" w:styleId="MessageHeader">
    <w:name w:val="Message Header"/>
    <w:basedOn w:val="Normal"/>
    <w:link w:val="MessageHeaderChar"/>
    <w:rsid w:val="00CC7A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CC7A1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CC7A18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CC7A18"/>
  </w:style>
  <w:style w:type="paragraph" w:styleId="NoteHeading">
    <w:name w:val="Note Heading"/>
    <w:basedOn w:val="Normal"/>
    <w:next w:val="Normal"/>
    <w:link w:val="NoteHeadingChar"/>
    <w:rsid w:val="00CC7A18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rsid w:val="00CC7A18"/>
    <w:rPr>
      <w:rFonts w:ascii="Arial" w:hAnsi="Arial"/>
      <w:sz w:val="22"/>
      <w:szCs w:val="24"/>
    </w:rPr>
  </w:style>
  <w:style w:type="paragraph" w:styleId="PlainText">
    <w:name w:val="Plain Text"/>
    <w:basedOn w:val="Normal"/>
    <w:link w:val="PlainTextChar"/>
    <w:semiHidden/>
    <w:rsid w:val="00CC7A18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C7A1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A1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A18"/>
    <w:rPr>
      <w:rFonts w:ascii="Arial" w:hAnsi="Arial"/>
      <w:i/>
      <w:iCs/>
      <w:color w:val="000000" w:themeColor="text1"/>
      <w:sz w:val="22"/>
      <w:szCs w:val="24"/>
    </w:rPr>
  </w:style>
  <w:style w:type="paragraph" w:styleId="Salutation">
    <w:name w:val="Salutation"/>
    <w:basedOn w:val="Normal"/>
    <w:next w:val="Normal"/>
    <w:link w:val="SalutationChar"/>
    <w:semiHidden/>
    <w:rsid w:val="00CC7A18"/>
  </w:style>
  <w:style w:type="character" w:customStyle="1" w:styleId="SalutationChar">
    <w:name w:val="Salutation Char"/>
    <w:basedOn w:val="DefaultParagraphFont"/>
    <w:link w:val="Salutation"/>
    <w:semiHidden/>
    <w:rsid w:val="00CC7A18"/>
    <w:rPr>
      <w:rFonts w:ascii="Arial" w:hAnsi="Arial"/>
      <w:sz w:val="22"/>
      <w:szCs w:val="24"/>
    </w:rPr>
  </w:style>
  <w:style w:type="paragraph" w:styleId="Signature">
    <w:name w:val="Signature"/>
    <w:basedOn w:val="Normal"/>
    <w:link w:val="SignatureChar"/>
    <w:semiHidden/>
    <w:rsid w:val="00CC7A18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C7A18"/>
    <w:rPr>
      <w:rFonts w:ascii="Arial" w:hAnsi="Arial"/>
      <w:sz w:val="22"/>
      <w:szCs w:val="24"/>
    </w:rPr>
  </w:style>
  <w:style w:type="paragraph" w:styleId="Subtitle">
    <w:name w:val="Subtitle"/>
    <w:basedOn w:val="Normal"/>
    <w:next w:val="Normal"/>
    <w:link w:val="SubtitleChar"/>
    <w:semiHidden/>
    <w:qFormat/>
    <w:rsid w:val="00CC7A18"/>
    <w:pPr>
      <w:numPr>
        <w:ilvl w:val="1"/>
      </w:numPr>
      <w:ind w:left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semiHidden/>
    <w:rsid w:val="00CC7A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CC7A18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7A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rsid w:val="00CC7A18"/>
    <w:rPr>
      <w:rFonts w:asciiTheme="majorHAnsi" w:eastAsiaTheme="majorEastAsia" w:hAnsiTheme="majorHAnsi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A18"/>
    <w:pPr>
      <w:keepLines/>
      <w:numPr>
        <w:numId w:val="0"/>
      </w:numPr>
      <w:pBdr>
        <w:bottom w:val="none" w:sz="0" w:space="0" w:color="auto"/>
      </w:pBdr>
      <w:spacing w:before="480" w:after="0"/>
      <w:ind w:left="72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-comment">
    <w:name w:val="code-comment"/>
    <w:basedOn w:val="DefaultParagraphFont"/>
    <w:rsid w:val="008B6E7B"/>
  </w:style>
  <w:style w:type="character" w:customStyle="1" w:styleId="code-keyword">
    <w:name w:val="code-keyword"/>
    <w:basedOn w:val="DefaultParagraphFont"/>
    <w:rsid w:val="008B6E7B"/>
  </w:style>
  <w:style w:type="character" w:customStyle="1" w:styleId="code-quote">
    <w:name w:val="code-quote"/>
    <w:basedOn w:val="DefaultParagraphFont"/>
    <w:rsid w:val="008B6E7B"/>
  </w:style>
  <w:style w:type="character" w:customStyle="1" w:styleId="code-object">
    <w:name w:val="code-object"/>
    <w:basedOn w:val="DefaultParagraphFont"/>
    <w:rsid w:val="008B6E7B"/>
  </w:style>
  <w:style w:type="character" w:customStyle="1" w:styleId="CommentTextChar">
    <w:name w:val="Comment Text Char"/>
    <w:basedOn w:val="DefaultParagraphFont"/>
    <w:link w:val="CommentText"/>
    <w:semiHidden/>
    <w:rsid w:val="00DB4E48"/>
    <w:rPr>
      <w:rFonts w:ascii="Times" w:eastAsia="Times" w:hAnsi="Tim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semiHidden="1"/>
    <w:lsdException w:name="footnote text" w:uiPriority="99"/>
    <w:lsdException w:name="footer" w:uiPriority="99"/>
    <w:lsdException w:name="caption" w:qFormat="1"/>
    <w:lsdException w:name="table of figures" w:uiPriority="99"/>
    <w:lsdException w:name="envelope address" w:semiHidden="1"/>
    <w:lsdException w:name="envelope return" w:semiHidden="1"/>
    <w:lsdException w:name="page number" w:semiHidden="1"/>
    <w:lsdException w:name="endnote reference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Hyperlink" w:uiPriority="99"/>
    <w:lsdException w:name="Strong" w:semiHidden="1" w:qFormat="1"/>
    <w:lsdException w:name="Emphasis" w:semiHidden="1" w:qFormat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6E7B"/>
    <w:pPr>
      <w:spacing w:before="120" w:after="40" w:line="260" w:lineRule="atLeast"/>
      <w:ind w:left="7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body"/>
    <w:link w:val="Heading1Char"/>
    <w:qFormat/>
    <w:rsid w:val="00EF3D42"/>
    <w:pPr>
      <w:keepNext/>
      <w:numPr>
        <w:numId w:val="6"/>
      </w:numPr>
      <w:pBdr>
        <w:bottom w:val="single" w:sz="12" w:space="1" w:color="auto"/>
      </w:pBdr>
      <w:spacing w:after="480"/>
      <w:outlineLvl w:val="0"/>
    </w:pPr>
    <w:rPr>
      <w:sz w:val="44"/>
      <w:szCs w:val="40"/>
    </w:rPr>
  </w:style>
  <w:style w:type="paragraph" w:styleId="Heading2">
    <w:name w:val="heading 2"/>
    <w:basedOn w:val="Normal"/>
    <w:next w:val="body"/>
    <w:link w:val="Heading2Char"/>
    <w:qFormat/>
    <w:rsid w:val="00395F0F"/>
    <w:pPr>
      <w:keepNext/>
      <w:numPr>
        <w:ilvl w:val="1"/>
        <w:numId w:val="6"/>
      </w:numPr>
      <w:spacing w:before="400" w:after="120"/>
      <w:ind w:left="720" w:hanging="72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body"/>
    <w:link w:val="Heading3Char"/>
    <w:qFormat/>
    <w:rsid w:val="00C76273"/>
    <w:pPr>
      <w:keepNext/>
      <w:numPr>
        <w:ilvl w:val="2"/>
        <w:numId w:val="6"/>
      </w:numPr>
      <w:spacing w:before="360" w:after="120"/>
      <w:outlineLvl w:val="2"/>
    </w:pPr>
    <w:rPr>
      <w:sz w:val="30"/>
      <w:szCs w:val="30"/>
    </w:rPr>
  </w:style>
  <w:style w:type="paragraph" w:styleId="Heading4">
    <w:name w:val="heading 4"/>
    <w:basedOn w:val="Normal"/>
    <w:next w:val="body"/>
    <w:link w:val="Heading4Char"/>
    <w:qFormat/>
    <w:rsid w:val="00C76273"/>
    <w:pPr>
      <w:keepNext/>
      <w:numPr>
        <w:ilvl w:val="3"/>
        <w:numId w:val="6"/>
      </w:numPr>
      <w:spacing w:before="360" w:after="120"/>
      <w:outlineLvl w:val="3"/>
    </w:pPr>
    <w:rPr>
      <w:sz w:val="26"/>
      <w:szCs w:val="26"/>
    </w:rPr>
  </w:style>
  <w:style w:type="paragraph" w:styleId="Heading5">
    <w:name w:val="heading 5"/>
    <w:basedOn w:val="Normal"/>
    <w:next w:val="body"/>
    <w:link w:val="Heading5Char"/>
    <w:qFormat/>
    <w:rsid w:val="00C76273"/>
    <w:pPr>
      <w:keepNext/>
      <w:numPr>
        <w:ilvl w:val="4"/>
        <w:numId w:val="6"/>
      </w:numPr>
      <w:spacing w:before="360" w:after="120"/>
      <w:outlineLvl w:val="4"/>
    </w:pPr>
    <w:rPr>
      <w:szCs w:val="22"/>
    </w:rPr>
  </w:style>
  <w:style w:type="paragraph" w:styleId="Heading6">
    <w:name w:val="heading 6"/>
    <w:basedOn w:val="Normal"/>
    <w:next w:val="body"/>
    <w:link w:val="Heading6Char"/>
    <w:qFormat/>
    <w:rsid w:val="00C76273"/>
    <w:pPr>
      <w:keepNext/>
      <w:numPr>
        <w:ilvl w:val="5"/>
        <w:numId w:val="6"/>
      </w:numPr>
      <w:spacing w:before="360" w:after="120"/>
      <w:outlineLvl w:val="5"/>
    </w:pPr>
    <w:rPr>
      <w:szCs w:val="22"/>
    </w:rPr>
  </w:style>
  <w:style w:type="paragraph" w:styleId="Heading7">
    <w:name w:val="heading 7"/>
    <w:basedOn w:val="Normal"/>
    <w:next w:val="body"/>
    <w:link w:val="Heading7Char"/>
    <w:qFormat/>
    <w:rsid w:val="00EF3D42"/>
    <w:pPr>
      <w:keepNext/>
      <w:numPr>
        <w:ilvl w:val="6"/>
        <w:numId w:val="6"/>
      </w:numPr>
      <w:pBdr>
        <w:bottom w:val="single" w:sz="12" w:space="1" w:color="auto"/>
      </w:pBdr>
      <w:spacing w:after="480"/>
      <w:outlineLvl w:val="6"/>
    </w:pPr>
    <w:rPr>
      <w:sz w:val="44"/>
      <w:szCs w:val="44"/>
    </w:rPr>
  </w:style>
  <w:style w:type="paragraph" w:styleId="Heading8">
    <w:name w:val="heading 8"/>
    <w:basedOn w:val="Heading2"/>
    <w:next w:val="body"/>
    <w:link w:val="Heading8Char"/>
    <w:qFormat/>
    <w:rsid w:val="00C76273"/>
    <w:pPr>
      <w:numPr>
        <w:ilvl w:val="7"/>
      </w:numPr>
      <w:outlineLvl w:val="7"/>
    </w:pPr>
  </w:style>
  <w:style w:type="paragraph" w:styleId="Heading9">
    <w:name w:val="heading 9"/>
    <w:basedOn w:val="Heading3"/>
    <w:next w:val="body"/>
    <w:link w:val="Heading9Char"/>
    <w:qFormat/>
    <w:rsid w:val="00C7627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95F0F"/>
    <w:rPr>
      <w:rFonts w:ascii="Arial" w:hAnsi="Arial" w:cs="Arial"/>
      <w:sz w:val="36"/>
      <w:szCs w:val="36"/>
    </w:rPr>
  </w:style>
  <w:style w:type="paragraph" w:styleId="Footer">
    <w:name w:val="footer"/>
    <w:basedOn w:val="Normal"/>
    <w:link w:val="FooterChar"/>
    <w:rsid w:val="00C31F4D"/>
    <w:pPr>
      <w:pBdr>
        <w:top w:val="single" w:sz="6" w:space="1" w:color="auto"/>
      </w:pBdr>
      <w:tabs>
        <w:tab w:val="center" w:pos="4320"/>
        <w:tab w:val="right" w:pos="9360"/>
      </w:tabs>
      <w:spacing w:line="240" w:lineRule="auto"/>
      <w:ind w:left="0"/>
    </w:pPr>
    <w:rPr>
      <w:rFonts w:cs="Arial"/>
      <w:bCs/>
      <w:sz w:val="14"/>
      <w:szCs w:val="16"/>
    </w:rPr>
  </w:style>
  <w:style w:type="paragraph" w:customStyle="1" w:styleId="tableentryc">
    <w:name w:val="table entry c"/>
    <w:basedOn w:val="Normal"/>
    <w:link w:val="tableentrycChar"/>
    <w:rsid w:val="00C76273"/>
    <w:pPr>
      <w:spacing w:before="40" w:line="240" w:lineRule="auto"/>
      <w:jc w:val="center"/>
    </w:pPr>
    <w:rPr>
      <w:sz w:val="18"/>
    </w:rPr>
  </w:style>
  <w:style w:type="paragraph" w:customStyle="1" w:styleId="tablespace">
    <w:name w:val="table space"/>
    <w:basedOn w:val="Normal"/>
    <w:link w:val="tablespaceChar"/>
    <w:rsid w:val="00C76273"/>
    <w:pPr>
      <w:spacing w:before="0" w:after="0" w:line="240" w:lineRule="auto"/>
    </w:pPr>
    <w:rPr>
      <w:sz w:val="12"/>
    </w:rPr>
  </w:style>
  <w:style w:type="paragraph" w:styleId="TOC1">
    <w:name w:val="toc 1"/>
    <w:basedOn w:val="body"/>
    <w:next w:val="Normal"/>
    <w:autoRedefine/>
    <w:uiPriority w:val="39"/>
    <w:rsid w:val="00C76273"/>
    <w:pPr>
      <w:keepNext/>
      <w:tabs>
        <w:tab w:val="right" w:leader="dot" w:pos="9360"/>
      </w:tabs>
      <w:spacing w:before="240" w:after="120"/>
      <w:ind w:left="1080" w:right="720" w:hanging="360"/>
    </w:pPr>
    <w:rPr>
      <w:b/>
      <w:bCs/>
      <w:noProof/>
      <w:sz w:val="24"/>
      <w:szCs w:val="22"/>
    </w:rPr>
  </w:style>
  <w:style w:type="paragraph" w:styleId="TOC2">
    <w:name w:val="toc 2"/>
    <w:basedOn w:val="TOC1"/>
    <w:next w:val="Normal"/>
    <w:autoRedefine/>
    <w:uiPriority w:val="39"/>
    <w:rsid w:val="00C76273"/>
    <w:pPr>
      <w:keepNext w:val="0"/>
      <w:spacing w:before="40" w:after="40"/>
      <w:ind w:left="1296" w:hanging="216"/>
    </w:pPr>
    <w:rPr>
      <w:b w:val="0"/>
      <w:bCs w:val="0"/>
      <w:sz w:val="20"/>
    </w:rPr>
  </w:style>
  <w:style w:type="paragraph" w:styleId="TOC3">
    <w:name w:val="toc 3"/>
    <w:basedOn w:val="TOC2"/>
    <w:next w:val="Normal"/>
    <w:autoRedefine/>
    <w:uiPriority w:val="39"/>
    <w:rsid w:val="00C76273"/>
    <w:pPr>
      <w:ind w:left="1669" w:hanging="229"/>
    </w:pPr>
    <w:rPr>
      <w:bCs/>
      <w:szCs w:val="24"/>
    </w:rPr>
  </w:style>
  <w:style w:type="paragraph" w:styleId="TOC4">
    <w:name w:val="toc 4"/>
    <w:basedOn w:val="TOC2"/>
    <w:next w:val="Normal"/>
    <w:autoRedefine/>
    <w:uiPriority w:val="39"/>
    <w:semiHidden/>
    <w:rsid w:val="00C76273"/>
    <w:pPr>
      <w:ind w:left="2029" w:hanging="360"/>
    </w:pPr>
  </w:style>
  <w:style w:type="character" w:styleId="Hyperlink">
    <w:name w:val="Hyperlink"/>
    <w:basedOn w:val="DefaultParagraphFont"/>
    <w:uiPriority w:val="99"/>
    <w:rsid w:val="00C76273"/>
    <w:rPr>
      <w:color w:val="0000FF"/>
      <w:u w:val="single"/>
    </w:rPr>
  </w:style>
  <w:style w:type="paragraph" w:customStyle="1" w:styleId="License">
    <w:name w:val="License"/>
    <w:basedOn w:val="Normal"/>
    <w:rsid w:val="005B1C34"/>
    <w:pPr>
      <w:spacing w:line="240" w:lineRule="atLeast"/>
      <w:ind w:left="0"/>
    </w:pPr>
    <w:rPr>
      <w:rFonts w:cs="Arial"/>
      <w:sz w:val="18"/>
    </w:rPr>
  </w:style>
  <w:style w:type="paragraph" w:customStyle="1" w:styleId="tablefootnote">
    <w:name w:val="table footnote"/>
    <w:basedOn w:val="Normal"/>
    <w:link w:val="tablefootnoteChar"/>
    <w:rsid w:val="00C76273"/>
    <w:pPr>
      <w:spacing w:before="40" w:line="240" w:lineRule="auto"/>
    </w:pPr>
    <w:rPr>
      <w:sz w:val="16"/>
    </w:rPr>
  </w:style>
  <w:style w:type="paragraph" w:styleId="Caption">
    <w:name w:val="caption"/>
    <w:basedOn w:val="Normal"/>
    <w:next w:val="body"/>
    <w:qFormat/>
    <w:rsid w:val="00C76273"/>
    <w:pPr>
      <w:spacing w:before="240" w:after="160" w:line="240" w:lineRule="auto"/>
    </w:pPr>
    <w:rPr>
      <w:b/>
      <w:bCs/>
    </w:rPr>
  </w:style>
  <w:style w:type="paragraph" w:customStyle="1" w:styleId="anchor">
    <w:name w:val="anchor"/>
    <w:basedOn w:val="Normal"/>
    <w:next w:val="body"/>
    <w:rsid w:val="00C76273"/>
    <w:pPr>
      <w:spacing w:before="240" w:after="240"/>
    </w:pPr>
    <w:rPr>
      <w:noProof/>
    </w:rPr>
  </w:style>
  <w:style w:type="character" w:styleId="CommentReference">
    <w:name w:val="annotation reference"/>
    <w:basedOn w:val="DefaultParagraphFont"/>
    <w:semiHidden/>
    <w:rsid w:val="00C7627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76273"/>
    <w:rPr>
      <w:rFonts w:ascii="Times" w:eastAsia="Times" w:hAnsi="Times"/>
      <w:sz w:val="20"/>
      <w:szCs w:val="20"/>
    </w:rPr>
  </w:style>
  <w:style w:type="paragraph" w:styleId="BalloonText">
    <w:name w:val="Balloon Text"/>
    <w:basedOn w:val="Normal"/>
    <w:semiHidden/>
    <w:rsid w:val="00C76273"/>
    <w:rPr>
      <w:rFonts w:ascii="Tahoma" w:hAnsi="Tahoma" w:cs="Tahoma"/>
      <w:sz w:val="16"/>
      <w:szCs w:val="16"/>
    </w:rPr>
  </w:style>
  <w:style w:type="paragraph" w:customStyle="1" w:styleId="tablecode">
    <w:name w:val="table code"/>
    <w:basedOn w:val="Normal"/>
    <w:link w:val="table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uto"/>
    </w:pPr>
    <w:rPr>
      <w:rFonts w:ascii="Courier New" w:hAnsi="Courier New"/>
      <w:noProof/>
      <w:sz w:val="16"/>
      <w:szCs w:val="16"/>
    </w:rPr>
  </w:style>
  <w:style w:type="paragraph" w:customStyle="1" w:styleId="subhead">
    <w:name w:val="subhead"/>
    <w:basedOn w:val="Normal"/>
    <w:next w:val="body"/>
    <w:link w:val="subheadChar"/>
    <w:rsid w:val="00C76273"/>
    <w:pPr>
      <w:keepNext/>
      <w:spacing w:before="240" w:after="120"/>
    </w:pPr>
    <w:rPr>
      <w:b/>
      <w:szCs w:val="22"/>
    </w:rPr>
  </w:style>
  <w:style w:type="paragraph" w:customStyle="1" w:styleId="bulletlv3">
    <w:name w:val="bullet lv3"/>
    <w:basedOn w:val="Normal"/>
    <w:link w:val="bulletlv3Char"/>
    <w:rsid w:val="00C76273"/>
    <w:pPr>
      <w:numPr>
        <w:numId w:val="4"/>
      </w:numPr>
    </w:pPr>
  </w:style>
  <w:style w:type="paragraph" w:customStyle="1" w:styleId="code">
    <w:name w:val="code"/>
    <w:basedOn w:val="Normal"/>
    <w:link w:val="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tLeast"/>
    </w:pPr>
    <w:rPr>
      <w:rFonts w:ascii="Courier New" w:hAnsi="Courier New"/>
      <w:noProof/>
      <w:sz w:val="18"/>
    </w:rPr>
  </w:style>
  <w:style w:type="paragraph" w:customStyle="1" w:styleId="calloutreg8pt">
    <w:name w:val="callout_reg 8 pt"/>
    <w:basedOn w:val="Normal"/>
    <w:rsid w:val="00C76273"/>
    <w:pPr>
      <w:spacing w:before="0" w:after="0" w:line="240" w:lineRule="auto"/>
    </w:pPr>
    <w:rPr>
      <w:rFonts w:cs="Arial"/>
      <w:bCs/>
      <w:sz w:val="16"/>
      <w:szCs w:val="18"/>
    </w:rPr>
  </w:style>
  <w:style w:type="paragraph" w:customStyle="1" w:styleId="Draft">
    <w:name w:val="Draft"/>
    <w:basedOn w:val="Normal"/>
    <w:semiHidden/>
    <w:rsid w:val="00C76273"/>
    <w:rPr>
      <w:rFonts w:ascii="Arial Bold" w:eastAsia="Times" w:hAnsi="Arial Bold"/>
      <w:b/>
      <w:color w:val="C0C0C0"/>
      <w:sz w:val="96"/>
      <w:szCs w:val="20"/>
    </w:rPr>
  </w:style>
  <w:style w:type="character" w:styleId="FootnoteReference">
    <w:name w:val="footnote reference"/>
    <w:basedOn w:val="DefaultParagraphFont"/>
    <w:rsid w:val="00C76273"/>
    <w:rPr>
      <w:iCs/>
      <w:sz w:val="20"/>
      <w:szCs w:val="20"/>
      <w:vertAlign w:val="superscript"/>
    </w:rPr>
  </w:style>
  <w:style w:type="paragraph" w:styleId="FootnoteText">
    <w:name w:val="footnote text"/>
    <w:basedOn w:val="Normal"/>
    <w:uiPriority w:val="99"/>
    <w:rsid w:val="00C76273"/>
    <w:pPr>
      <w:keepLines/>
      <w:spacing w:before="60" w:after="60" w:line="240" w:lineRule="atLeast"/>
    </w:pPr>
    <w:rPr>
      <w:sz w:val="16"/>
    </w:rPr>
  </w:style>
  <w:style w:type="paragraph" w:customStyle="1" w:styleId="numbrdlist">
    <w:name w:val="numbrd list"/>
    <w:basedOn w:val="Normal"/>
    <w:rsid w:val="00C76273"/>
    <w:pPr>
      <w:numPr>
        <w:numId w:val="10"/>
      </w:numPr>
      <w:tabs>
        <w:tab w:val="decimal" w:pos="1440"/>
      </w:tabs>
    </w:pPr>
  </w:style>
  <w:style w:type="paragraph" w:customStyle="1" w:styleId="numbrdlist0">
    <w:name w:val="numbrd list +"/>
    <w:basedOn w:val="Normal"/>
    <w:rsid w:val="00C76273"/>
    <w:pPr>
      <w:numPr>
        <w:numId w:val="11"/>
      </w:numPr>
      <w:tabs>
        <w:tab w:val="left" w:pos="1440"/>
      </w:tabs>
    </w:pPr>
  </w:style>
  <w:style w:type="paragraph" w:customStyle="1" w:styleId="numbrdlist1">
    <w:name w:val="numbrd list ++"/>
    <w:basedOn w:val="Normal"/>
    <w:rsid w:val="00C76273"/>
    <w:pPr>
      <w:numPr>
        <w:numId w:val="12"/>
      </w:numPr>
    </w:pPr>
  </w:style>
  <w:style w:type="character" w:styleId="LineNumber">
    <w:name w:val="line number"/>
    <w:basedOn w:val="DefaultParagraphFont"/>
    <w:semiHidden/>
    <w:rsid w:val="00C76273"/>
    <w:rPr>
      <w:rFonts w:ascii="Arial" w:hAnsi="Arial"/>
      <w:sz w:val="12"/>
    </w:rPr>
  </w:style>
  <w:style w:type="paragraph" w:customStyle="1" w:styleId="calloutbold8pt">
    <w:name w:val="callout_bold 8 pt"/>
    <w:basedOn w:val="Normal"/>
    <w:rsid w:val="00C76273"/>
    <w:pPr>
      <w:spacing w:before="0" w:after="0" w:line="240" w:lineRule="auto"/>
    </w:pPr>
    <w:rPr>
      <w:rFonts w:cs="Arial"/>
      <w:b/>
      <w:bCs/>
      <w:sz w:val="16"/>
      <w:szCs w:val="18"/>
    </w:rPr>
  </w:style>
  <w:style w:type="paragraph" w:customStyle="1" w:styleId="tablebulletlvl2">
    <w:name w:val="table bullet lvl 2"/>
    <w:basedOn w:val="Normal"/>
    <w:rsid w:val="00C76273"/>
    <w:pPr>
      <w:numPr>
        <w:numId w:val="15"/>
      </w:numPr>
      <w:tabs>
        <w:tab w:val="left" w:pos="432"/>
      </w:tabs>
      <w:spacing w:before="20" w:after="0" w:line="240" w:lineRule="auto"/>
    </w:pPr>
    <w:rPr>
      <w:sz w:val="18"/>
    </w:rPr>
  </w:style>
  <w:style w:type="paragraph" w:customStyle="1" w:styleId="proctextindent">
    <w:name w:val="proc text indent"/>
    <w:basedOn w:val="Normal"/>
    <w:rsid w:val="00C76273"/>
    <w:pPr>
      <w:ind w:left="1080"/>
    </w:pPr>
  </w:style>
  <w:style w:type="paragraph" w:customStyle="1" w:styleId="tableheadingc">
    <w:name w:val="table heading c"/>
    <w:basedOn w:val="Normal"/>
    <w:link w:val="tableheadingcChar"/>
    <w:rsid w:val="00C76273"/>
    <w:pPr>
      <w:keepNext/>
      <w:spacing w:before="60" w:after="60" w:line="240" w:lineRule="auto"/>
      <w:jc w:val="center"/>
    </w:pPr>
    <w:rPr>
      <w:b/>
      <w:bCs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76273"/>
    <w:pPr>
      <w:tabs>
        <w:tab w:val="right" w:leader="dot" w:pos="9000"/>
      </w:tabs>
      <w:ind w:left="1320"/>
    </w:pPr>
    <w:rPr>
      <w:szCs w:val="22"/>
    </w:rPr>
  </w:style>
  <w:style w:type="paragraph" w:customStyle="1" w:styleId="bodytable">
    <w:name w:val="body_table"/>
    <w:basedOn w:val="Normal"/>
    <w:rsid w:val="00C76273"/>
    <w:pPr>
      <w:spacing w:before="60" w:after="60"/>
    </w:pPr>
  </w:style>
  <w:style w:type="paragraph" w:customStyle="1" w:styleId="bulletlv4">
    <w:name w:val="bullet lv4"/>
    <w:basedOn w:val="Normal"/>
    <w:link w:val="bulletlv4Char"/>
    <w:rsid w:val="00C76273"/>
    <w:pPr>
      <w:numPr>
        <w:numId w:val="5"/>
      </w:numPr>
    </w:pPr>
  </w:style>
  <w:style w:type="paragraph" w:customStyle="1" w:styleId="bulletlv1">
    <w:name w:val="bullet lv1"/>
    <w:basedOn w:val="Normal"/>
    <w:link w:val="bulletlv1Char"/>
    <w:rsid w:val="00C76273"/>
    <w:pPr>
      <w:numPr>
        <w:numId w:val="3"/>
      </w:numPr>
    </w:pPr>
    <w:rPr>
      <w:szCs w:val="20"/>
    </w:rPr>
  </w:style>
  <w:style w:type="paragraph" w:customStyle="1" w:styleId="figureanchor">
    <w:name w:val="figure anchor"/>
    <w:basedOn w:val="Normal"/>
    <w:next w:val="Caption"/>
    <w:rsid w:val="00C76273"/>
    <w:pPr>
      <w:keepNext/>
      <w:spacing w:before="360" w:after="120"/>
    </w:pPr>
    <w:rPr>
      <w:noProof/>
    </w:rPr>
  </w:style>
  <w:style w:type="paragraph" w:customStyle="1" w:styleId="body1">
    <w:name w:val="body1"/>
    <w:basedOn w:val="Normal"/>
    <w:rsid w:val="00C76273"/>
  </w:style>
  <w:style w:type="paragraph" w:customStyle="1" w:styleId="subheadindented">
    <w:name w:val="subhead_indented"/>
    <w:basedOn w:val="subhead"/>
    <w:next w:val="body1"/>
    <w:link w:val="subheadindentedChar"/>
    <w:rsid w:val="00C76273"/>
  </w:style>
  <w:style w:type="paragraph" w:customStyle="1" w:styleId="codeindented">
    <w:name w:val="code indented"/>
    <w:basedOn w:val="code"/>
    <w:link w:val="codeindentedChar"/>
    <w:rsid w:val="00C76273"/>
    <w:pPr>
      <w:tabs>
        <w:tab w:val="clear" w:pos="720"/>
      </w:tabs>
      <w:ind w:left="1440"/>
    </w:pPr>
  </w:style>
  <w:style w:type="character" w:customStyle="1" w:styleId="Bold">
    <w:name w:val="Bold"/>
    <w:rsid w:val="00C76273"/>
    <w:rPr>
      <w:b/>
      <w:bCs/>
      <w:color w:val="auto"/>
      <w:szCs w:val="20"/>
    </w:rPr>
  </w:style>
  <w:style w:type="character" w:customStyle="1" w:styleId="bluexrefs">
    <w:name w:val="blue_xrefs"/>
    <w:basedOn w:val="DefaultParagraphFont"/>
    <w:semiHidden/>
    <w:rsid w:val="00C76273"/>
    <w:rPr>
      <w:color w:val="0000FF"/>
    </w:rPr>
  </w:style>
  <w:style w:type="paragraph" w:customStyle="1" w:styleId="tableentry">
    <w:name w:val="table entry"/>
    <w:basedOn w:val="Normal"/>
    <w:link w:val="tableentryChar"/>
    <w:rsid w:val="00C76273"/>
    <w:pPr>
      <w:spacing w:before="40" w:line="240" w:lineRule="auto"/>
      <w:ind w:left="0"/>
    </w:pPr>
    <w:rPr>
      <w:rFonts w:cs="Arial"/>
      <w:sz w:val="18"/>
      <w:szCs w:val="20"/>
    </w:rPr>
  </w:style>
  <w:style w:type="character" w:customStyle="1" w:styleId="tableentryChar">
    <w:name w:val="table entry Char"/>
    <w:basedOn w:val="tableheadingChar"/>
    <w:link w:val="tableentry"/>
    <w:rsid w:val="0029271B"/>
    <w:rPr>
      <w:rFonts w:ascii="Arial" w:hAnsi="Arial" w:cs="Arial"/>
      <w:b/>
      <w:sz w:val="18"/>
    </w:rPr>
  </w:style>
  <w:style w:type="character" w:customStyle="1" w:styleId="tableheadingChar">
    <w:name w:val="table heading Char"/>
    <w:basedOn w:val="DefaultParagraphFont"/>
    <w:link w:val="tableheading"/>
    <w:rsid w:val="0029271B"/>
    <w:rPr>
      <w:rFonts w:ascii="Arial" w:hAnsi="Arial" w:cs="Arial"/>
      <w:b/>
      <w:sz w:val="18"/>
    </w:rPr>
  </w:style>
  <w:style w:type="paragraph" w:customStyle="1" w:styleId="tableheading">
    <w:name w:val="table heading"/>
    <w:basedOn w:val="Normal"/>
    <w:link w:val="tableheadingChar"/>
    <w:rsid w:val="00C76273"/>
    <w:pPr>
      <w:keepNext/>
      <w:spacing w:before="60" w:after="60" w:line="240" w:lineRule="auto"/>
      <w:ind w:left="0"/>
    </w:pPr>
    <w:rPr>
      <w:rFonts w:cs="Arial"/>
      <w:b/>
      <w:sz w:val="18"/>
      <w:szCs w:val="20"/>
    </w:rPr>
  </w:style>
  <w:style w:type="paragraph" w:customStyle="1" w:styleId="tablenumbrdlst">
    <w:name w:val="table_numbrdlst"/>
    <w:basedOn w:val="tableentry"/>
    <w:rsid w:val="00C76273"/>
    <w:pPr>
      <w:numPr>
        <w:numId w:val="16"/>
      </w:numPr>
      <w:spacing w:after="0"/>
    </w:pPr>
    <w:rPr>
      <w:rFonts w:cs="Times New Roman"/>
      <w:bCs/>
      <w:szCs w:val="18"/>
    </w:rPr>
  </w:style>
  <w:style w:type="paragraph" w:customStyle="1" w:styleId="body">
    <w:name w:val="body"/>
    <w:basedOn w:val="Normal"/>
    <w:link w:val="bodyChar"/>
    <w:rsid w:val="00C76273"/>
    <w:rPr>
      <w:rFonts w:cs="Arial"/>
      <w:szCs w:val="20"/>
    </w:rPr>
  </w:style>
  <w:style w:type="paragraph" w:customStyle="1" w:styleId="bulletlv2">
    <w:name w:val="bullet lv2"/>
    <w:basedOn w:val="Normal"/>
    <w:link w:val="bulletlv2CharChar"/>
    <w:rsid w:val="007D6D3E"/>
    <w:pPr>
      <w:numPr>
        <w:numId w:val="13"/>
      </w:numPr>
      <w:tabs>
        <w:tab w:val="clear" w:pos="720"/>
        <w:tab w:val="num" w:pos="1440"/>
      </w:tabs>
      <w:ind w:left="1440"/>
    </w:pPr>
  </w:style>
  <w:style w:type="character" w:customStyle="1" w:styleId="bulletlv2CharChar">
    <w:name w:val="bullet lv2 Char Char"/>
    <w:basedOn w:val="DefaultParagraphFont"/>
    <w:link w:val="bulletlv2"/>
    <w:rsid w:val="007D6D3E"/>
    <w:rPr>
      <w:rFonts w:ascii="Arial" w:hAnsi="Arial"/>
      <w:sz w:val="22"/>
      <w:szCs w:val="24"/>
    </w:rPr>
  </w:style>
  <w:style w:type="paragraph" w:customStyle="1" w:styleId="DocTitle">
    <w:name w:val="DocTitle"/>
    <w:basedOn w:val="Normal"/>
    <w:next w:val="DocSubtitle"/>
    <w:link w:val="DocTitleChar"/>
    <w:rsid w:val="00C76273"/>
    <w:pPr>
      <w:spacing w:before="1440" w:after="0"/>
      <w:ind w:left="0"/>
      <w:jc w:val="right"/>
    </w:pPr>
    <w:rPr>
      <w:rFonts w:cs="Arial"/>
      <w:b/>
      <w:i/>
      <w:sz w:val="48"/>
      <w:szCs w:val="48"/>
    </w:rPr>
  </w:style>
  <w:style w:type="character" w:customStyle="1" w:styleId="DocTitleChar">
    <w:name w:val="DocTitle Char"/>
    <w:basedOn w:val="DefaultParagraphFont"/>
    <w:link w:val="DocTitle"/>
    <w:rsid w:val="00CA4D2A"/>
    <w:rPr>
      <w:rFonts w:ascii="Arial" w:hAnsi="Arial" w:cs="Arial"/>
      <w:b/>
      <w:i/>
      <w:sz w:val="48"/>
      <w:szCs w:val="48"/>
    </w:rPr>
  </w:style>
  <w:style w:type="paragraph" w:styleId="Header">
    <w:name w:val="header"/>
    <w:basedOn w:val="Normal"/>
    <w:rsid w:val="00C76273"/>
    <w:pPr>
      <w:pBdr>
        <w:bottom w:val="single" w:sz="8" w:space="1" w:color="auto"/>
      </w:pBdr>
      <w:tabs>
        <w:tab w:val="right" w:pos="9360"/>
      </w:tabs>
      <w:spacing w:before="240" w:after="360"/>
      <w:ind w:left="0"/>
    </w:pPr>
    <w:rPr>
      <w:rFonts w:cs="Arial"/>
      <w:sz w:val="18"/>
      <w:szCs w:val="20"/>
    </w:rPr>
  </w:style>
  <w:style w:type="paragraph" w:styleId="CommentSubject">
    <w:name w:val="annotation subject"/>
    <w:basedOn w:val="CommentText"/>
    <w:next w:val="CommentText"/>
    <w:semiHidden/>
    <w:rsid w:val="00C76273"/>
    <w:rPr>
      <w:rFonts w:ascii="Times New Roman" w:eastAsia="Times New Roman" w:hAnsi="Times New Roman"/>
      <w:b/>
      <w:bCs/>
    </w:rPr>
  </w:style>
  <w:style w:type="paragraph" w:styleId="DocumentMap">
    <w:name w:val="Document Map"/>
    <w:basedOn w:val="Normal"/>
    <w:semiHidden/>
    <w:rsid w:val="00C7627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semiHidden/>
    <w:rsid w:val="00C76273"/>
    <w:rPr>
      <w:sz w:val="20"/>
      <w:szCs w:val="20"/>
    </w:rPr>
  </w:style>
  <w:style w:type="paragraph" w:customStyle="1" w:styleId="Headercoverpage">
    <w:name w:val="Header cover page"/>
    <w:basedOn w:val="Normal"/>
    <w:next w:val="body"/>
    <w:rsid w:val="00C76273"/>
    <w:pPr>
      <w:spacing w:before="720" w:after="0" w:line="240" w:lineRule="auto"/>
      <w:ind w:left="0"/>
    </w:pPr>
    <w:rPr>
      <w:noProof/>
      <w:sz w:val="40"/>
      <w:szCs w:val="48"/>
    </w:rPr>
  </w:style>
  <w:style w:type="character" w:customStyle="1" w:styleId="tablecodeChar">
    <w:name w:val="table code Char"/>
    <w:basedOn w:val="DefaultParagraphFont"/>
    <w:link w:val="tablecode"/>
    <w:rsid w:val="006547CD"/>
    <w:rPr>
      <w:rFonts w:ascii="Courier New" w:hAnsi="Courier New"/>
      <w:noProof/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C76273"/>
    <w:pPr>
      <w:spacing w:before="0" w:after="0" w:line="240" w:lineRule="atLeast"/>
      <w:ind w:left="216" w:hanging="216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C76273"/>
    <w:pPr>
      <w:ind w:left="440" w:hanging="22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C76273"/>
    <w:pPr>
      <w:ind w:left="66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C76273"/>
    <w:pPr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C76273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76273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76273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76273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76273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C76273"/>
    <w:pPr>
      <w:keepNext/>
      <w:spacing w:before="720" w:after="480"/>
    </w:pPr>
    <w:rPr>
      <w:rFonts w:cs="Arial"/>
      <w:b/>
      <w:bCs/>
      <w:sz w:val="44"/>
    </w:rPr>
  </w:style>
  <w:style w:type="paragraph" w:styleId="MacroText">
    <w:name w:val="macro"/>
    <w:semiHidden/>
    <w:rsid w:val="00C762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C76273"/>
    <w:pPr>
      <w:ind w:left="220" w:hanging="220"/>
    </w:pPr>
  </w:style>
  <w:style w:type="paragraph" w:styleId="TableofFigures">
    <w:name w:val="table of figures"/>
    <w:basedOn w:val="Normal"/>
    <w:next w:val="body"/>
    <w:uiPriority w:val="99"/>
    <w:rsid w:val="00C76273"/>
    <w:pPr>
      <w:tabs>
        <w:tab w:val="right" w:leader="dot" w:pos="9360"/>
      </w:tabs>
      <w:spacing w:line="240" w:lineRule="auto"/>
      <w:ind w:left="1080" w:right="720" w:hanging="360"/>
    </w:pPr>
    <w:rPr>
      <w:noProof/>
      <w:sz w:val="20"/>
    </w:rPr>
  </w:style>
  <w:style w:type="table" w:styleId="TableClassic1">
    <w:name w:val="Table Classic 1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OC">
    <w:name w:val="Heading TOC"/>
    <w:basedOn w:val="Normal"/>
    <w:next w:val="body"/>
    <w:rsid w:val="00EF3D42"/>
    <w:pPr>
      <w:pBdr>
        <w:bottom w:val="single" w:sz="12" w:space="1" w:color="auto"/>
      </w:pBdr>
      <w:spacing w:after="480"/>
      <w:ind w:left="0"/>
    </w:pPr>
    <w:rPr>
      <w:bCs/>
      <w:sz w:val="44"/>
      <w:szCs w:val="48"/>
    </w:rPr>
  </w:style>
  <w:style w:type="paragraph" w:styleId="TOC5">
    <w:name w:val="toc 5"/>
    <w:basedOn w:val="TOC2"/>
    <w:next w:val="Normal"/>
    <w:autoRedefine/>
    <w:semiHidden/>
    <w:rsid w:val="00C76273"/>
    <w:pPr>
      <w:tabs>
        <w:tab w:val="left" w:pos="2304"/>
      </w:tabs>
      <w:ind w:left="1800"/>
    </w:pPr>
  </w:style>
  <w:style w:type="paragraph" w:styleId="TOC6">
    <w:name w:val="toc 6"/>
    <w:basedOn w:val="Normal"/>
    <w:next w:val="Normal"/>
    <w:autoRedefine/>
    <w:semiHidden/>
    <w:rsid w:val="00C76273"/>
    <w:pPr>
      <w:tabs>
        <w:tab w:val="right" w:pos="9000"/>
      </w:tabs>
      <w:ind w:left="1094"/>
    </w:pPr>
    <w:rPr>
      <w:szCs w:val="22"/>
    </w:rPr>
  </w:style>
  <w:style w:type="paragraph" w:styleId="TOC8">
    <w:name w:val="toc 8"/>
    <w:basedOn w:val="Normal"/>
    <w:next w:val="Normal"/>
    <w:autoRedefine/>
    <w:semiHidden/>
    <w:rsid w:val="00C76273"/>
    <w:pPr>
      <w:tabs>
        <w:tab w:val="right" w:leader="dot" w:pos="9000"/>
      </w:tabs>
      <w:ind w:left="1540"/>
    </w:pPr>
    <w:rPr>
      <w:szCs w:val="22"/>
    </w:rPr>
  </w:style>
  <w:style w:type="paragraph" w:styleId="TOC9">
    <w:name w:val="toc 9"/>
    <w:basedOn w:val="Normal"/>
    <w:next w:val="Normal"/>
    <w:autoRedefine/>
    <w:semiHidden/>
    <w:rsid w:val="00C76273"/>
    <w:pPr>
      <w:tabs>
        <w:tab w:val="right" w:leader="dot" w:pos="9000"/>
      </w:tabs>
      <w:ind w:left="1760"/>
    </w:pPr>
    <w:rPr>
      <w:szCs w:val="22"/>
    </w:rPr>
  </w:style>
  <w:style w:type="paragraph" w:customStyle="1" w:styleId="body2">
    <w:name w:val="body2"/>
    <w:basedOn w:val="Normal"/>
    <w:rsid w:val="00C76273"/>
    <w:pPr>
      <w:ind w:left="1080"/>
    </w:pPr>
  </w:style>
  <w:style w:type="paragraph" w:customStyle="1" w:styleId="address">
    <w:name w:val="address"/>
    <w:basedOn w:val="Normal"/>
    <w:semiHidden/>
    <w:rsid w:val="00C76273"/>
    <w:pPr>
      <w:spacing w:before="0" w:after="0"/>
      <w:jc w:val="center"/>
    </w:pPr>
    <w:rPr>
      <w:sz w:val="20"/>
    </w:rPr>
  </w:style>
  <w:style w:type="paragraph" w:customStyle="1" w:styleId="DocSubtitle">
    <w:name w:val="DocSubtitle"/>
    <w:basedOn w:val="Normal"/>
    <w:next w:val="DCN"/>
    <w:rsid w:val="00C76273"/>
    <w:pPr>
      <w:ind w:left="0"/>
      <w:jc w:val="right"/>
    </w:pPr>
    <w:rPr>
      <w:i/>
      <w:sz w:val="36"/>
    </w:rPr>
  </w:style>
  <w:style w:type="paragraph" w:customStyle="1" w:styleId="notetext">
    <w:name w:val="note text"/>
    <w:basedOn w:val="Normal"/>
    <w:next w:val="notetextbody"/>
    <w:rsid w:val="00717A83"/>
    <w:pPr>
      <w:spacing w:before="100" w:after="0"/>
    </w:pPr>
    <w:rPr>
      <w:b/>
      <w:sz w:val="18"/>
      <w:szCs w:val="20"/>
    </w:rPr>
  </w:style>
  <w:style w:type="paragraph" w:customStyle="1" w:styleId="tablebulletlvl1">
    <w:name w:val="table bullet lvl 1"/>
    <w:basedOn w:val="tableentry"/>
    <w:rsid w:val="00C76273"/>
    <w:pPr>
      <w:numPr>
        <w:numId w:val="14"/>
      </w:numPr>
      <w:tabs>
        <w:tab w:val="left" w:pos="216"/>
      </w:tabs>
      <w:spacing w:before="20" w:after="0"/>
    </w:pPr>
    <w:rPr>
      <w:rFonts w:cs="Times New Roman"/>
    </w:rPr>
  </w:style>
  <w:style w:type="paragraph" w:customStyle="1" w:styleId="DCN">
    <w:name w:val="DCN"/>
    <w:basedOn w:val="Normal"/>
    <w:next w:val="body"/>
    <w:rsid w:val="00C76273"/>
    <w:pPr>
      <w:ind w:left="0"/>
      <w:jc w:val="right"/>
    </w:pPr>
    <w:rPr>
      <w:b/>
      <w:i/>
      <w:sz w:val="28"/>
      <w:szCs w:val="28"/>
    </w:rPr>
  </w:style>
  <w:style w:type="paragraph" w:customStyle="1" w:styleId="Footercover">
    <w:name w:val="Footer cover"/>
    <w:basedOn w:val="Footer"/>
    <w:rsid w:val="00A43EF1"/>
    <w:pPr>
      <w:pBdr>
        <w:top w:val="none" w:sz="0" w:space="0" w:color="auto"/>
      </w:pBdr>
      <w:spacing w:before="0" w:after="0" w:line="240" w:lineRule="atLeast"/>
      <w:jc w:val="center"/>
    </w:pPr>
    <w:rPr>
      <w:b/>
      <w:bCs w:val="0"/>
      <w:sz w:val="18"/>
    </w:rPr>
  </w:style>
  <w:style w:type="paragraph" w:customStyle="1" w:styleId="HeadingRevisionHistory">
    <w:name w:val="Heading Revision History"/>
    <w:basedOn w:val="Heading1"/>
    <w:next w:val="body"/>
    <w:semiHidden/>
    <w:rsid w:val="00C76273"/>
    <w:pPr>
      <w:numPr>
        <w:numId w:val="0"/>
      </w:numPr>
    </w:pPr>
    <w:rPr>
      <w:rFonts w:cs="Arial"/>
    </w:rPr>
  </w:style>
  <w:style w:type="paragraph" w:customStyle="1" w:styleId="procfigure">
    <w:name w:val="proc_figure"/>
    <w:basedOn w:val="Normal"/>
    <w:next w:val="proctext"/>
    <w:rsid w:val="00C76273"/>
    <w:pPr>
      <w:spacing w:before="240" w:after="240"/>
      <w:ind w:left="1080"/>
    </w:pPr>
    <w:rPr>
      <w:rFonts w:cs="Arial"/>
    </w:rPr>
  </w:style>
  <w:style w:type="paragraph" w:customStyle="1" w:styleId="proctitle">
    <w:name w:val="proc title"/>
    <w:basedOn w:val="Normal"/>
    <w:next w:val="proctext"/>
    <w:rsid w:val="00C76273"/>
    <w:pPr>
      <w:keepNext/>
      <w:keepLines/>
      <w:spacing w:before="240" w:after="120"/>
    </w:pPr>
    <w:rPr>
      <w:rFonts w:ascii="Arial Narrow" w:hAnsi="Arial Narrow"/>
      <w:b/>
      <w:bCs/>
      <w:sz w:val="26"/>
      <w:szCs w:val="22"/>
    </w:rPr>
  </w:style>
  <w:style w:type="paragraph" w:customStyle="1" w:styleId="Header1stpage">
    <w:name w:val="Header 1st page"/>
    <w:basedOn w:val="Normal"/>
    <w:rsid w:val="00C76273"/>
    <w:pPr>
      <w:spacing w:before="400" w:after="240"/>
      <w:ind w:left="0"/>
      <w:contextualSpacing/>
    </w:pPr>
  </w:style>
  <w:style w:type="paragraph" w:customStyle="1" w:styleId="proctext">
    <w:name w:val="proc text"/>
    <w:basedOn w:val="Normal"/>
    <w:rsid w:val="00D372D1"/>
    <w:pPr>
      <w:ind w:left="1080"/>
    </w:pPr>
  </w:style>
  <w:style w:type="paragraph" w:customStyle="1" w:styleId="procresultindented">
    <w:name w:val="proc result indented"/>
    <w:basedOn w:val="body3"/>
    <w:next w:val="numbrdlist"/>
    <w:rsid w:val="00C76273"/>
    <w:pPr>
      <w:ind w:left="1800"/>
    </w:pPr>
  </w:style>
  <w:style w:type="paragraph" w:customStyle="1" w:styleId="procresult">
    <w:name w:val="proc result"/>
    <w:basedOn w:val="body2"/>
    <w:next w:val="numbrdlist"/>
    <w:rsid w:val="00C76273"/>
    <w:pPr>
      <w:ind w:left="1440"/>
    </w:pPr>
  </w:style>
  <w:style w:type="paragraph" w:customStyle="1" w:styleId="proccode">
    <w:name w:val="proc code"/>
    <w:basedOn w:val="Normal"/>
    <w:rsid w:val="00C76273"/>
    <w:pPr>
      <w:spacing w:before="20" w:after="20" w:line="240" w:lineRule="atLeast"/>
      <w:ind w:left="1440"/>
    </w:pPr>
    <w:rPr>
      <w:rFonts w:ascii="Courier New" w:hAnsi="Courier New"/>
      <w:noProof/>
      <w:sz w:val="18"/>
    </w:rPr>
  </w:style>
  <w:style w:type="paragraph" w:customStyle="1" w:styleId="body3">
    <w:name w:val="body3"/>
    <w:basedOn w:val="Normal"/>
    <w:rsid w:val="00C76273"/>
    <w:pPr>
      <w:ind w:left="1440"/>
    </w:pPr>
  </w:style>
  <w:style w:type="table" w:styleId="TableGrid">
    <w:name w:val="Table Grid"/>
    <w:basedOn w:val="TableNormal"/>
    <w:semiHidden/>
    <w:rsid w:val="00C76273"/>
    <w:pPr>
      <w:spacing w:before="240" w:after="160" w:line="300" w:lineRule="atLeast"/>
    </w:pPr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>
        <w:tblCellMar>
          <w:top w:w="0" w:type="dxa"/>
          <w:left w:w="115" w:type="dxa"/>
          <w:bottom w:w="0" w:type="dxa"/>
          <w:right w:w="115" w:type="dxa"/>
        </w:tblCellMar>
      </w:tbl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</w:tcPr>
    </w:tblStylePr>
  </w:style>
  <w:style w:type="character" w:customStyle="1" w:styleId="bodyChar">
    <w:name w:val="body Char"/>
    <w:basedOn w:val="DefaultParagraphFont"/>
    <w:link w:val="body"/>
    <w:rsid w:val="00370833"/>
    <w:rPr>
      <w:rFonts w:cs="Arial"/>
      <w:sz w:val="22"/>
    </w:rPr>
  </w:style>
  <w:style w:type="character" w:customStyle="1" w:styleId="codeChar">
    <w:name w:val="code Char"/>
    <w:basedOn w:val="DefaultParagraphFont"/>
    <w:link w:val="code"/>
    <w:rsid w:val="00C23747"/>
    <w:rPr>
      <w:rFonts w:ascii="Courier New" w:hAnsi="Courier New"/>
      <w:noProof/>
      <w:sz w:val="18"/>
      <w:szCs w:val="24"/>
    </w:rPr>
  </w:style>
  <w:style w:type="paragraph" w:customStyle="1" w:styleId="LOF-LOT">
    <w:name w:val="LOF-LOT"/>
    <w:basedOn w:val="Normal"/>
    <w:next w:val="body"/>
    <w:rsid w:val="00C76273"/>
    <w:pPr>
      <w:keepNext/>
      <w:spacing w:before="480" w:after="360"/>
      <w:ind w:left="0"/>
    </w:pPr>
    <w:rPr>
      <w:sz w:val="36"/>
      <w:szCs w:val="36"/>
    </w:rPr>
  </w:style>
  <w:style w:type="paragraph" w:customStyle="1" w:styleId="Headerlandscape">
    <w:name w:val="Header landscape"/>
    <w:basedOn w:val="Header"/>
    <w:rsid w:val="00C76273"/>
    <w:pPr>
      <w:tabs>
        <w:tab w:val="clear" w:pos="9360"/>
        <w:tab w:val="right" w:pos="12960"/>
      </w:tabs>
    </w:pPr>
  </w:style>
  <w:style w:type="paragraph" w:customStyle="1" w:styleId="Footerlandscape">
    <w:name w:val="Footer landscape"/>
    <w:basedOn w:val="Footer"/>
    <w:rsid w:val="00C76273"/>
    <w:pPr>
      <w:tabs>
        <w:tab w:val="clear" w:pos="9360"/>
        <w:tab w:val="center" w:pos="6480"/>
        <w:tab w:val="right" w:pos="12960"/>
      </w:tabs>
    </w:pPr>
  </w:style>
  <w:style w:type="character" w:customStyle="1" w:styleId="6pt">
    <w:name w:val="6 pt."/>
    <w:basedOn w:val="DefaultParagraphFont"/>
    <w:rsid w:val="00C76273"/>
    <w:rPr>
      <w:sz w:val="12"/>
    </w:rPr>
  </w:style>
  <w:style w:type="paragraph" w:customStyle="1" w:styleId="Licensec">
    <w:name w:val="License c"/>
    <w:basedOn w:val="License"/>
    <w:rsid w:val="00C76273"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EF3D42"/>
    <w:rPr>
      <w:rFonts w:ascii="Arial" w:hAnsi="Arial"/>
      <w:sz w:val="44"/>
      <w:szCs w:val="40"/>
    </w:rPr>
  </w:style>
  <w:style w:type="character" w:customStyle="1" w:styleId="bulletlv1Char">
    <w:name w:val="bullet lv1 Char"/>
    <w:basedOn w:val="DefaultParagraphFont"/>
    <w:link w:val="bulletlv1"/>
    <w:rsid w:val="000F769D"/>
    <w:rPr>
      <w:sz w:val="22"/>
    </w:rPr>
  </w:style>
  <w:style w:type="paragraph" w:customStyle="1" w:styleId="equation">
    <w:name w:val="equation"/>
    <w:basedOn w:val="body"/>
    <w:next w:val="Normal"/>
    <w:rsid w:val="00C76273"/>
    <w:pPr>
      <w:spacing w:before="240" w:after="0"/>
      <w:jc w:val="center"/>
    </w:pPr>
    <w:rPr>
      <w:szCs w:val="24"/>
    </w:rPr>
  </w:style>
  <w:style w:type="paragraph" w:customStyle="1" w:styleId="equationcaption">
    <w:name w:val="equation caption"/>
    <w:basedOn w:val="equation"/>
    <w:next w:val="body"/>
    <w:rsid w:val="00C76273"/>
    <w:pPr>
      <w:spacing w:before="0" w:after="40"/>
      <w:jc w:val="right"/>
    </w:pPr>
  </w:style>
  <w:style w:type="paragraph" w:customStyle="1" w:styleId="LegendNumber">
    <w:name w:val="Legend_Number"/>
    <w:basedOn w:val="Normal"/>
    <w:qFormat/>
    <w:rsid w:val="00C76273"/>
    <w:pPr>
      <w:numPr>
        <w:numId w:val="7"/>
      </w:numPr>
    </w:pPr>
  </w:style>
  <w:style w:type="character" w:customStyle="1" w:styleId="Heading3Char">
    <w:name w:val="Heading 3 Char"/>
    <w:basedOn w:val="DefaultParagraphFont"/>
    <w:link w:val="Heading3"/>
    <w:rsid w:val="0029271B"/>
    <w:rPr>
      <w:rFonts w:ascii="Arial" w:hAnsi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29271B"/>
    <w:rPr>
      <w:rFonts w:ascii="Arial" w:hAnsi="Arial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29271B"/>
    <w:rPr>
      <w:rFonts w:ascii="Arial" w:hAnsi="Arial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29271B"/>
    <w:rPr>
      <w:rFonts w:ascii="Arial" w:hAnsi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F3D42"/>
    <w:rPr>
      <w:rFonts w:ascii="Arial" w:hAnsi="Arial"/>
      <w:sz w:val="44"/>
      <w:szCs w:val="44"/>
    </w:rPr>
  </w:style>
  <w:style w:type="character" w:customStyle="1" w:styleId="Heading8Char">
    <w:name w:val="Heading 8 Char"/>
    <w:basedOn w:val="Heading2Char"/>
    <w:link w:val="Heading8"/>
    <w:rsid w:val="00E54614"/>
    <w:rPr>
      <w:rFonts w:ascii="Arial" w:hAnsi="Arial" w:cs="Arial"/>
      <w:sz w:val="36"/>
      <w:szCs w:val="36"/>
    </w:rPr>
  </w:style>
  <w:style w:type="character" w:customStyle="1" w:styleId="Heading9Char">
    <w:name w:val="Heading 9 Char"/>
    <w:basedOn w:val="Heading3Char"/>
    <w:link w:val="Heading9"/>
    <w:rsid w:val="00E54614"/>
    <w:rPr>
      <w:rFonts w:ascii="Arial" w:hAnsi="Arial"/>
      <w:sz w:val="30"/>
      <w:szCs w:val="30"/>
    </w:rPr>
  </w:style>
  <w:style w:type="character" w:customStyle="1" w:styleId="subheadChar">
    <w:name w:val="subhead Char"/>
    <w:basedOn w:val="DefaultParagraphFont"/>
    <w:link w:val="subhead"/>
    <w:rsid w:val="0029271B"/>
    <w:rPr>
      <w:rFonts w:ascii="Arial" w:hAnsi="Arial"/>
      <w:b/>
      <w:sz w:val="22"/>
      <w:szCs w:val="22"/>
    </w:rPr>
  </w:style>
  <w:style w:type="character" w:customStyle="1" w:styleId="subheadindentedChar">
    <w:name w:val="subhead_indented Char"/>
    <w:basedOn w:val="subheadChar"/>
    <w:link w:val="subheadindented"/>
    <w:rsid w:val="00E54614"/>
    <w:rPr>
      <w:rFonts w:ascii="Arial" w:hAnsi="Arial"/>
      <w:b/>
      <w:sz w:val="22"/>
      <w:szCs w:val="22"/>
    </w:rPr>
  </w:style>
  <w:style w:type="character" w:customStyle="1" w:styleId="tableentrycChar">
    <w:name w:val="table entry c Char"/>
    <w:basedOn w:val="DefaultParagraphFont"/>
    <w:link w:val="tableentryc"/>
    <w:rsid w:val="0029271B"/>
    <w:rPr>
      <w:rFonts w:ascii="Arial" w:hAnsi="Arial"/>
      <w:sz w:val="18"/>
      <w:szCs w:val="24"/>
    </w:rPr>
  </w:style>
  <w:style w:type="character" w:customStyle="1" w:styleId="tableheadingcChar">
    <w:name w:val="table heading c Char"/>
    <w:basedOn w:val="DefaultParagraphFont"/>
    <w:link w:val="tableheadingc"/>
    <w:rsid w:val="0029271B"/>
    <w:rPr>
      <w:rFonts w:ascii="Arial" w:hAnsi="Arial"/>
      <w:b/>
      <w:bCs/>
      <w:sz w:val="18"/>
      <w:szCs w:val="18"/>
    </w:rPr>
  </w:style>
  <w:style w:type="character" w:customStyle="1" w:styleId="tablespaceChar">
    <w:name w:val="table space Char"/>
    <w:basedOn w:val="DefaultParagraphFont"/>
    <w:link w:val="tablespace"/>
    <w:rsid w:val="0029271B"/>
    <w:rPr>
      <w:rFonts w:ascii="Arial" w:hAnsi="Arial"/>
      <w:sz w:val="12"/>
      <w:szCs w:val="24"/>
    </w:rPr>
  </w:style>
  <w:style w:type="character" w:customStyle="1" w:styleId="tablefootnoteChar">
    <w:name w:val="table footnote Char"/>
    <w:basedOn w:val="DefaultParagraphFont"/>
    <w:link w:val="tablefootnote"/>
    <w:rsid w:val="0029271B"/>
    <w:rPr>
      <w:rFonts w:ascii="Arial" w:hAnsi="Arial"/>
      <w:sz w:val="16"/>
      <w:szCs w:val="24"/>
    </w:rPr>
  </w:style>
  <w:style w:type="character" w:customStyle="1" w:styleId="codeindentedChar">
    <w:name w:val="code indented Char"/>
    <w:basedOn w:val="codeChar"/>
    <w:link w:val="codeindented"/>
    <w:rsid w:val="00C23747"/>
    <w:rPr>
      <w:rFonts w:ascii="Courier New" w:hAnsi="Courier New"/>
      <w:noProof/>
      <w:sz w:val="18"/>
      <w:szCs w:val="24"/>
    </w:rPr>
  </w:style>
  <w:style w:type="table" w:customStyle="1" w:styleId="Tablegeneric">
    <w:name w:val="Table_generic"/>
    <w:basedOn w:val="TableNormal"/>
    <w:uiPriority w:val="99"/>
    <w:qFormat/>
    <w:rsid w:val="00C76273"/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/>
      <w:trPr>
        <w:cantSplit w:val="0"/>
        <w:tblHeader/>
      </w:tr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single" w:sz="12" w:space="0" w:color="auto"/>
          <w:insideV w:val="single" w:sz="6" w:space="0" w:color="auto"/>
          <w:tl2br w:val="nil"/>
          <w:tr2bl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76273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3Deffects3">
    <w:name w:val="Table 3D effects 3"/>
    <w:basedOn w:val="TableNormal"/>
    <w:rsid w:val="00C76273"/>
    <w:pPr>
      <w:spacing w:before="120" w:after="40" w:line="28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76273"/>
    <w:pPr>
      <w:spacing w:before="120" w:after="40" w:line="28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orful2">
    <w:name w:val="Table Colorful 2"/>
    <w:basedOn w:val="TableNormal"/>
    <w:rsid w:val="00C76273"/>
    <w:pPr>
      <w:spacing w:before="120" w:after="40" w:line="280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76273"/>
    <w:pPr>
      <w:spacing w:before="120" w:after="40" w:line="28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C76273"/>
    <w:pPr>
      <w:spacing w:before="120" w:after="40" w:line="28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76273"/>
    <w:pPr>
      <w:spacing w:before="120" w:after="40" w:line="28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76273"/>
    <w:pPr>
      <w:spacing w:before="120" w:after="40" w:line="280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C76273"/>
    <w:pPr>
      <w:jc w:val="center"/>
    </w:pPr>
    <w:rPr>
      <w:rFonts w:asciiTheme="minorHAnsi" w:eastAsiaTheme="minorEastAsia" w:hAnsiTheme="minorHAnsi" w:cstheme="minorBidi"/>
      <w:sz w:val="28"/>
      <w:szCs w:val="28"/>
      <w:lang w:bidi="en-US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uiPriority w:val="1"/>
    <w:semiHidden/>
    <w:qFormat/>
    <w:rsid w:val="00C76273"/>
    <w:rPr>
      <w:rFonts w:ascii="Arial" w:hAnsi="Arial"/>
      <w:sz w:val="22"/>
      <w:szCs w:val="24"/>
    </w:rPr>
  </w:style>
  <w:style w:type="character" w:customStyle="1" w:styleId="bulletlv3Char">
    <w:name w:val="bullet lv3 Char"/>
    <w:basedOn w:val="DefaultParagraphFont"/>
    <w:link w:val="bulletlv3"/>
    <w:rsid w:val="00BA17C2"/>
    <w:rPr>
      <w:sz w:val="22"/>
      <w:szCs w:val="24"/>
    </w:rPr>
  </w:style>
  <w:style w:type="character" w:customStyle="1" w:styleId="bulletlv4Char">
    <w:name w:val="bullet lv4 Char"/>
    <w:basedOn w:val="DefaultParagraphFont"/>
    <w:link w:val="bulletlv4"/>
    <w:rsid w:val="00BA17C2"/>
    <w:rPr>
      <w:sz w:val="22"/>
      <w:szCs w:val="24"/>
    </w:rPr>
  </w:style>
  <w:style w:type="paragraph" w:customStyle="1" w:styleId="procbullet">
    <w:name w:val="proc bullet"/>
    <w:basedOn w:val="bulletlv2"/>
    <w:qFormat/>
    <w:rsid w:val="00C76273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C76273"/>
    <w:rPr>
      <w:color w:val="808080"/>
    </w:rPr>
  </w:style>
  <w:style w:type="character" w:customStyle="1" w:styleId="Italic">
    <w:name w:val="Italic"/>
    <w:basedOn w:val="DefaultParagraphFont"/>
    <w:rsid w:val="00C76273"/>
    <w:rPr>
      <w:i/>
    </w:rPr>
  </w:style>
  <w:style w:type="character" w:styleId="FollowedHyperlink">
    <w:name w:val="FollowedHyperlink"/>
    <w:basedOn w:val="DefaultParagraphFont"/>
    <w:rsid w:val="00C76273"/>
    <w:rPr>
      <w:color w:val="800080" w:themeColor="followedHyperlink"/>
      <w:u w:val="single"/>
    </w:rPr>
  </w:style>
  <w:style w:type="paragraph" w:customStyle="1" w:styleId="logo">
    <w:name w:val="logo"/>
    <w:basedOn w:val="Normal"/>
    <w:qFormat/>
    <w:rsid w:val="00C76273"/>
    <w:pPr>
      <w:spacing w:before="360"/>
      <w:jc w:val="right"/>
    </w:pPr>
  </w:style>
  <w:style w:type="paragraph" w:customStyle="1" w:styleId="groupname">
    <w:name w:val="group name"/>
    <w:basedOn w:val="Normal"/>
    <w:next w:val="DocTitle"/>
    <w:qFormat/>
    <w:rsid w:val="001052C3"/>
    <w:pPr>
      <w:spacing w:before="360"/>
      <w:jc w:val="right"/>
    </w:pPr>
    <w:rPr>
      <w:sz w:val="28"/>
    </w:rPr>
  </w:style>
  <w:style w:type="character" w:customStyle="1" w:styleId="BoldItalic">
    <w:name w:val="Bold Italic"/>
    <w:basedOn w:val="DefaultParagraphFont"/>
    <w:qFormat/>
    <w:rsid w:val="00C76273"/>
    <w:rPr>
      <w:b/>
      <w:i/>
    </w:rPr>
  </w:style>
  <w:style w:type="table" w:customStyle="1" w:styleId="2column">
    <w:name w:val="2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table" w:customStyle="1" w:styleId="3column">
    <w:name w:val="3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customStyle="1" w:styleId="bullet">
    <w:name w:val="bullet"/>
    <w:basedOn w:val="body"/>
    <w:rsid w:val="00C76273"/>
    <w:pPr>
      <w:keepLines/>
      <w:tabs>
        <w:tab w:val="num" w:pos="1080"/>
      </w:tabs>
      <w:spacing w:after="120" w:line="240" w:lineRule="auto"/>
      <w:ind w:left="1800" w:hanging="360"/>
    </w:pPr>
    <w:rPr>
      <w:rFonts w:cs="Times New Roman"/>
    </w:rPr>
  </w:style>
  <w:style w:type="paragraph" w:customStyle="1" w:styleId="coverpageline">
    <w:name w:val="cover_page_line"/>
    <w:basedOn w:val="Normal"/>
    <w:next w:val="body"/>
    <w:qFormat/>
    <w:rsid w:val="00C76273"/>
    <w:pPr>
      <w:pBdr>
        <w:bottom w:val="single" w:sz="8" w:space="1" w:color="auto"/>
      </w:pBdr>
      <w:spacing w:after="960"/>
      <w:ind w:left="0"/>
      <w:jc w:val="right"/>
    </w:pPr>
    <w:rPr>
      <w:rFonts w:cs="Arial"/>
      <w:b/>
      <w:i/>
      <w:noProof/>
      <w:sz w:val="28"/>
      <w:szCs w:val="28"/>
    </w:rPr>
  </w:style>
  <w:style w:type="paragraph" w:styleId="ListBullet">
    <w:name w:val="List Bullet"/>
    <w:basedOn w:val="Normal"/>
    <w:autoRedefine/>
    <w:semiHidden/>
    <w:rsid w:val="00C76273"/>
    <w:pPr>
      <w:numPr>
        <w:numId w:val="8"/>
      </w:numPr>
      <w:spacing w:before="0" w:after="0" w:line="240" w:lineRule="auto"/>
    </w:pPr>
    <w:rPr>
      <w:szCs w:val="20"/>
    </w:rPr>
  </w:style>
  <w:style w:type="paragraph" w:styleId="ListBullet3">
    <w:name w:val="List Bullet 3"/>
    <w:basedOn w:val="Normal"/>
    <w:autoRedefine/>
    <w:semiHidden/>
    <w:rsid w:val="00C76273"/>
    <w:pPr>
      <w:numPr>
        <w:numId w:val="9"/>
      </w:numPr>
      <w:spacing w:before="0" w:after="0" w:line="240" w:lineRule="auto"/>
    </w:pPr>
    <w:rPr>
      <w:szCs w:val="20"/>
    </w:rPr>
  </w:style>
  <w:style w:type="table" w:styleId="MediumShading2-Accent5">
    <w:name w:val="Medium Shading 2 Accent 5"/>
    <w:basedOn w:val="TableNormal"/>
    <w:uiPriority w:val="64"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submit">
    <w:name w:val="submit"/>
    <w:basedOn w:val="body"/>
    <w:qFormat/>
    <w:rsid w:val="00C76273"/>
    <w:pPr>
      <w:spacing w:after="0"/>
      <w:jc w:val="center"/>
    </w:pPr>
    <w:rPr>
      <w:b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31F4D"/>
    <w:rPr>
      <w:rFonts w:ascii="Arial" w:hAnsi="Arial" w:cs="Arial"/>
      <w:bCs/>
      <w:sz w:val="14"/>
      <w:szCs w:val="16"/>
    </w:rPr>
  </w:style>
  <w:style w:type="character" w:customStyle="1" w:styleId="codeinline">
    <w:name w:val="code inline"/>
    <w:basedOn w:val="DefaultParagraphFont"/>
    <w:qFormat/>
    <w:rsid w:val="00CF535A"/>
    <w:rPr>
      <w:rFonts w:ascii="Courier New" w:hAnsi="Courier New"/>
      <w:sz w:val="18"/>
    </w:rPr>
  </w:style>
  <w:style w:type="paragraph" w:customStyle="1" w:styleId="notetextbody">
    <w:name w:val="note text body"/>
    <w:basedOn w:val="body"/>
    <w:next w:val="body"/>
    <w:qFormat/>
    <w:rsid w:val="00717A83"/>
  </w:style>
  <w:style w:type="character" w:customStyle="1" w:styleId="apple-converted-space">
    <w:name w:val="apple-converted-space"/>
    <w:basedOn w:val="DefaultParagraphFont"/>
    <w:rsid w:val="00E21DA1"/>
  </w:style>
  <w:style w:type="character" w:styleId="Emphasis">
    <w:name w:val="Emphasis"/>
    <w:basedOn w:val="DefaultParagraphFont"/>
    <w:qFormat/>
    <w:rsid w:val="00CE04ED"/>
    <w:rPr>
      <w:i/>
      <w:iCs/>
    </w:rPr>
  </w:style>
  <w:style w:type="paragraph" w:customStyle="1" w:styleId="titlepg-diststmt">
    <w:name w:val="titlepg-diststmt"/>
    <w:qFormat/>
    <w:rsid w:val="00C91C2D"/>
    <w:pPr>
      <w:tabs>
        <w:tab w:val="left" w:pos="2160"/>
      </w:tabs>
    </w:pPr>
    <w:rPr>
      <w:rFonts w:eastAsia="MS Mincho"/>
      <w:bCs/>
      <w:lang w:eastAsia="ja-JP"/>
    </w:rPr>
  </w:style>
  <w:style w:type="paragraph" w:customStyle="1" w:styleId="titlepg-centered">
    <w:name w:val="titlepg-centered"/>
    <w:qFormat/>
    <w:rsid w:val="00C91C2D"/>
    <w:pPr>
      <w:tabs>
        <w:tab w:val="left" w:pos="2160"/>
      </w:tabs>
      <w:ind w:left="29"/>
      <w:jc w:val="center"/>
    </w:pPr>
    <w:rPr>
      <w:rFonts w:eastAsia="MS Mincho"/>
      <w:b/>
      <w:lang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A18"/>
  </w:style>
  <w:style w:type="paragraph" w:styleId="BlockText">
    <w:name w:val="Block Text"/>
    <w:basedOn w:val="Normal"/>
    <w:rsid w:val="00CC7A18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semiHidden/>
    <w:rsid w:val="00CC7A1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C7A18"/>
    <w:rPr>
      <w:rFonts w:ascii="Arial" w:hAnsi="Arial"/>
      <w:sz w:val="22"/>
      <w:szCs w:val="24"/>
    </w:rPr>
  </w:style>
  <w:style w:type="paragraph" w:styleId="BodyText2">
    <w:name w:val="Body Text 2"/>
    <w:basedOn w:val="Normal"/>
    <w:link w:val="BodyText2Char"/>
    <w:semiHidden/>
    <w:rsid w:val="00CC7A1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CC7A18"/>
    <w:rPr>
      <w:rFonts w:ascii="Arial" w:hAnsi="Arial"/>
      <w:sz w:val="22"/>
      <w:szCs w:val="24"/>
    </w:rPr>
  </w:style>
  <w:style w:type="paragraph" w:styleId="BodyText3">
    <w:name w:val="Body Text 3"/>
    <w:basedOn w:val="Normal"/>
    <w:link w:val="BodyText3Char"/>
    <w:semiHidden/>
    <w:rsid w:val="00CC7A1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C7A18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CC7A18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C7A18"/>
    <w:rPr>
      <w:rFonts w:ascii="Arial" w:hAnsi="Arial"/>
      <w:sz w:val="22"/>
      <w:szCs w:val="24"/>
    </w:rPr>
  </w:style>
  <w:style w:type="paragraph" w:styleId="BodyTextIndent">
    <w:name w:val="Body Text Indent"/>
    <w:basedOn w:val="Normal"/>
    <w:link w:val="BodyTextIndentChar"/>
    <w:semiHidden/>
    <w:rsid w:val="00CC7A1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C7A18"/>
    <w:rPr>
      <w:rFonts w:ascii="Arial" w:hAnsi="Arial"/>
      <w:sz w:val="22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CC7A18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C7A18"/>
    <w:rPr>
      <w:rFonts w:ascii="Arial" w:hAnsi="Arial"/>
      <w:sz w:val="22"/>
      <w:szCs w:val="24"/>
    </w:rPr>
  </w:style>
  <w:style w:type="paragraph" w:styleId="BodyTextIndent2">
    <w:name w:val="Body Text Indent 2"/>
    <w:basedOn w:val="Normal"/>
    <w:link w:val="BodyTextIndent2Char"/>
    <w:semiHidden/>
    <w:rsid w:val="00CC7A1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C7A18"/>
    <w:rPr>
      <w:rFonts w:ascii="Arial" w:hAnsi="Arial"/>
      <w:sz w:val="22"/>
      <w:szCs w:val="24"/>
    </w:rPr>
  </w:style>
  <w:style w:type="paragraph" w:styleId="BodyTextIndent3">
    <w:name w:val="Body Text Indent 3"/>
    <w:basedOn w:val="Normal"/>
    <w:link w:val="BodyTextIndent3Char"/>
    <w:semiHidden/>
    <w:rsid w:val="00CC7A1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C7A18"/>
    <w:rPr>
      <w:rFonts w:ascii="Arial" w:hAnsi="Arial"/>
      <w:sz w:val="16"/>
      <w:szCs w:val="16"/>
    </w:rPr>
  </w:style>
  <w:style w:type="paragraph" w:styleId="Closing">
    <w:name w:val="Closing"/>
    <w:basedOn w:val="Normal"/>
    <w:link w:val="ClosingChar"/>
    <w:semiHidden/>
    <w:rsid w:val="00CC7A18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C7A18"/>
    <w:rPr>
      <w:rFonts w:ascii="Arial" w:hAnsi="Arial"/>
      <w:sz w:val="22"/>
      <w:szCs w:val="24"/>
    </w:rPr>
  </w:style>
  <w:style w:type="paragraph" w:styleId="Date">
    <w:name w:val="Date"/>
    <w:basedOn w:val="Normal"/>
    <w:next w:val="Normal"/>
    <w:link w:val="DateChar"/>
    <w:semiHidden/>
    <w:rsid w:val="00CC7A18"/>
  </w:style>
  <w:style w:type="character" w:customStyle="1" w:styleId="DateChar">
    <w:name w:val="Date Char"/>
    <w:basedOn w:val="DefaultParagraphFont"/>
    <w:link w:val="Date"/>
    <w:semiHidden/>
    <w:rsid w:val="00CC7A18"/>
    <w:rPr>
      <w:rFonts w:ascii="Arial" w:hAnsi="Arial"/>
      <w:sz w:val="22"/>
      <w:szCs w:val="24"/>
    </w:rPr>
  </w:style>
  <w:style w:type="paragraph" w:styleId="E-mailSignature">
    <w:name w:val="E-mail Signature"/>
    <w:basedOn w:val="Normal"/>
    <w:link w:val="E-mailSignatureChar"/>
    <w:semiHidden/>
    <w:rsid w:val="00CC7A18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CC7A18"/>
    <w:rPr>
      <w:rFonts w:ascii="Arial" w:hAnsi="Arial"/>
      <w:sz w:val="22"/>
      <w:szCs w:val="24"/>
    </w:rPr>
  </w:style>
  <w:style w:type="paragraph" w:styleId="EnvelopeAddress">
    <w:name w:val="envelope address"/>
    <w:basedOn w:val="Normal"/>
    <w:semiHidden/>
    <w:rsid w:val="00CC7A18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semiHidden/>
    <w:rsid w:val="00CC7A18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semiHidden/>
    <w:rsid w:val="00CC7A18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C7A18"/>
    <w:rPr>
      <w:rFonts w:ascii="Arial" w:hAnsi="Arial"/>
      <w:i/>
      <w:iCs/>
      <w:sz w:val="22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A18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A18"/>
    <w:rPr>
      <w:rFonts w:ascii="Consolas" w:hAnsi="Consola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A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A18"/>
    <w:rPr>
      <w:rFonts w:ascii="Arial" w:hAnsi="Arial"/>
      <w:b/>
      <w:bCs/>
      <w:i/>
      <w:iCs/>
      <w:color w:val="4F81BD" w:themeColor="accent1"/>
      <w:sz w:val="22"/>
      <w:szCs w:val="24"/>
    </w:rPr>
  </w:style>
  <w:style w:type="paragraph" w:styleId="List">
    <w:name w:val="List"/>
    <w:basedOn w:val="Normal"/>
    <w:semiHidden/>
    <w:rsid w:val="00CC7A18"/>
    <w:pPr>
      <w:ind w:left="360" w:hanging="360"/>
      <w:contextualSpacing/>
    </w:pPr>
  </w:style>
  <w:style w:type="paragraph" w:styleId="List2">
    <w:name w:val="List 2"/>
    <w:basedOn w:val="Normal"/>
    <w:semiHidden/>
    <w:rsid w:val="00CC7A18"/>
    <w:pPr>
      <w:ind w:hanging="360"/>
      <w:contextualSpacing/>
    </w:pPr>
  </w:style>
  <w:style w:type="paragraph" w:styleId="List3">
    <w:name w:val="List 3"/>
    <w:basedOn w:val="Normal"/>
    <w:semiHidden/>
    <w:rsid w:val="00CC7A18"/>
    <w:pPr>
      <w:ind w:left="1080" w:hanging="360"/>
      <w:contextualSpacing/>
    </w:pPr>
  </w:style>
  <w:style w:type="paragraph" w:styleId="List4">
    <w:name w:val="List 4"/>
    <w:basedOn w:val="Normal"/>
    <w:semiHidden/>
    <w:rsid w:val="00CC7A18"/>
    <w:pPr>
      <w:ind w:left="1440" w:hanging="360"/>
      <w:contextualSpacing/>
    </w:pPr>
  </w:style>
  <w:style w:type="paragraph" w:styleId="List5">
    <w:name w:val="List 5"/>
    <w:basedOn w:val="Normal"/>
    <w:semiHidden/>
    <w:rsid w:val="00CC7A18"/>
    <w:pPr>
      <w:ind w:left="1800" w:hanging="360"/>
      <w:contextualSpacing/>
    </w:pPr>
  </w:style>
  <w:style w:type="paragraph" w:styleId="ListBullet2">
    <w:name w:val="List Bullet 2"/>
    <w:basedOn w:val="Normal"/>
    <w:semiHidden/>
    <w:rsid w:val="00CC7A18"/>
    <w:pPr>
      <w:numPr>
        <w:numId w:val="22"/>
      </w:numPr>
      <w:contextualSpacing/>
    </w:pPr>
  </w:style>
  <w:style w:type="paragraph" w:styleId="ListBullet4">
    <w:name w:val="List Bullet 4"/>
    <w:basedOn w:val="Normal"/>
    <w:semiHidden/>
    <w:rsid w:val="00CC7A18"/>
    <w:pPr>
      <w:numPr>
        <w:numId w:val="23"/>
      </w:numPr>
      <w:contextualSpacing/>
    </w:pPr>
  </w:style>
  <w:style w:type="paragraph" w:styleId="ListBullet5">
    <w:name w:val="List Bullet 5"/>
    <w:basedOn w:val="Normal"/>
    <w:semiHidden/>
    <w:rsid w:val="00CC7A18"/>
    <w:pPr>
      <w:numPr>
        <w:numId w:val="24"/>
      </w:numPr>
      <w:contextualSpacing/>
    </w:pPr>
  </w:style>
  <w:style w:type="paragraph" w:styleId="ListContinue">
    <w:name w:val="List Continue"/>
    <w:basedOn w:val="Normal"/>
    <w:semiHidden/>
    <w:rsid w:val="00CC7A18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CC7A18"/>
    <w:pPr>
      <w:spacing w:after="120"/>
      <w:contextualSpacing/>
    </w:pPr>
  </w:style>
  <w:style w:type="paragraph" w:styleId="ListContinue3">
    <w:name w:val="List Continue 3"/>
    <w:basedOn w:val="Normal"/>
    <w:semiHidden/>
    <w:rsid w:val="00CC7A18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CC7A18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CC7A18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CC7A18"/>
    <w:pPr>
      <w:numPr>
        <w:numId w:val="25"/>
      </w:numPr>
      <w:contextualSpacing/>
    </w:pPr>
  </w:style>
  <w:style w:type="paragraph" w:styleId="ListNumber2">
    <w:name w:val="List Number 2"/>
    <w:basedOn w:val="Normal"/>
    <w:semiHidden/>
    <w:rsid w:val="00CC7A18"/>
    <w:pPr>
      <w:numPr>
        <w:numId w:val="26"/>
      </w:numPr>
      <w:contextualSpacing/>
    </w:pPr>
  </w:style>
  <w:style w:type="paragraph" w:styleId="ListNumber3">
    <w:name w:val="List Number 3"/>
    <w:basedOn w:val="Normal"/>
    <w:semiHidden/>
    <w:rsid w:val="00CC7A18"/>
    <w:pPr>
      <w:numPr>
        <w:numId w:val="27"/>
      </w:numPr>
      <w:contextualSpacing/>
    </w:pPr>
  </w:style>
  <w:style w:type="paragraph" w:styleId="ListNumber4">
    <w:name w:val="List Number 4"/>
    <w:basedOn w:val="Normal"/>
    <w:semiHidden/>
    <w:rsid w:val="00CC7A18"/>
    <w:pPr>
      <w:numPr>
        <w:numId w:val="28"/>
      </w:numPr>
      <w:contextualSpacing/>
    </w:pPr>
  </w:style>
  <w:style w:type="paragraph" w:styleId="ListNumber5">
    <w:name w:val="List Number 5"/>
    <w:basedOn w:val="Normal"/>
    <w:semiHidden/>
    <w:rsid w:val="00CC7A18"/>
    <w:pPr>
      <w:numPr>
        <w:numId w:val="29"/>
      </w:numPr>
      <w:contextualSpacing/>
    </w:pPr>
  </w:style>
  <w:style w:type="paragraph" w:styleId="ListParagraph">
    <w:name w:val="List Paragraph"/>
    <w:basedOn w:val="Normal"/>
    <w:uiPriority w:val="34"/>
    <w:qFormat/>
    <w:rsid w:val="00CC7A18"/>
    <w:pPr>
      <w:contextualSpacing/>
    </w:pPr>
  </w:style>
  <w:style w:type="paragraph" w:styleId="MessageHeader">
    <w:name w:val="Message Header"/>
    <w:basedOn w:val="Normal"/>
    <w:link w:val="MessageHeaderChar"/>
    <w:rsid w:val="00CC7A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CC7A1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CC7A18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CC7A18"/>
  </w:style>
  <w:style w:type="paragraph" w:styleId="NoteHeading">
    <w:name w:val="Note Heading"/>
    <w:basedOn w:val="Normal"/>
    <w:next w:val="Normal"/>
    <w:link w:val="NoteHeadingChar"/>
    <w:rsid w:val="00CC7A18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rsid w:val="00CC7A18"/>
    <w:rPr>
      <w:rFonts w:ascii="Arial" w:hAnsi="Arial"/>
      <w:sz w:val="22"/>
      <w:szCs w:val="24"/>
    </w:rPr>
  </w:style>
  <w:style w:type="paragraph" w:styleId="PlainText">
    <w:name w:val="Plain Text"/>
    <w:basedOn w:val="Normal"/>
    <w:link w:val="PlainTextChar"/>
    <w:semiHidden/>
    <w:rsid w:val="00CC7A18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C7A1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A1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A18"/>
    <w:rPr>
      <w:rFonts w:ascii="Arial" w:hAnsi="Arial"/>
      <w:i/>
      <w:iCs/>
      <w:color w:val="000000" w:themeColor="text1"/>
      <w:sz w:val="22"/>
      <w:szCs w:val="24"/>
    </w:rPr>
  </w:style>
  <w:style w:type="paragraph" w:styleId="Salutation">
    <w:name w:val="Salutation"/>
    <w:basedOn w:val="Normal"/>
    <w:next w:val="Normal"/>
    <w:link w:val="SalutationChar"/>
    <w:semiHidden/>
    <w:rsid w:val="00CC7A18"/>
  </w:style>
  <w:style w:type="character" w:customStyle="1" w:styleId="SalutationChar">
    <w:name w:val="Salutation Char"/>
    <w:basedOn w:val="DefaultParagraphFont"/>
    <w:link w:val="Salutation"/>
    <w:semiHidden/>
    <w:rsid w:val="00CC7A18"/>
    <w:rPr>
      <w:rFonts w:ascii="Arial" w:hAnsi="Arial"/>
      <w:sz w:val="22"/>
      <w:szCs w:val="24"/>
    </w:rPr>
  </w:style>
  <w:style w:type="paragraph" w:styleId="Signature">
    <w:name w:val="Signature"/>
    <w:basedOn w:val="Normal"/>
    <w:link w:val="SignatureChar"/>
    <w:semiHidden/>
    <w:rsid w:val="00CC7A18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C7A18"/>
    <w:rPr>
      <w:rFonts w:ascii="Arial" w:hAnsi="Arial"/>
      <w:sz w:val="22"/>
      <w:szCs w:val="24"/>
    </w:rPr>
  </w:style>
  <w:style w:type="paragraph" w:styleId="Subtitle">
    <w:name w:val="Subtitle"/>
    <w:basedOn w:val="Normal"/>
    <w:next w:val="Normal"/>
    <w:link w:val="SubtitleChar"/>
    <w:semiHidden/>
    <w:qFormat/>
    <w:rsid w:val="00CC7A18"/>
    <w:pPr>
      <w:numPr>
        <w:ilvl w:val="1"/>
      </w:numPr>
      <w:ind w:left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semiHidden/>
    <w:rsid w:val="00CC7A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CC7A18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7A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rsid w:val="00CC7A18"/>
    <w:rPr>
      <w:rFonts w:asciiTheme="majorHAnsi" w:eastAsiaTheme="majorEastAsia" w:hAnsiTheme="majorHAnsi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A18"/>
    <w:pPr>
      <w:keepLines/>
      <w:numPr>
        <w:numId w:val="0"/>
      </w:numPr>
      <w:pBdr>
        <w:bottom w:val="none" w:sz="0" w:space="0" w:color="auto"/>
      </w:pBdr>
      <w:spacing w:before="480" w:after="0"/>
      <w:ind w:left="72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-comment">
    <w:name w:val="code-comment"/>
    <w:basedOn w:val="DefaultParagraphFont"/>
    <w:rsid w:val="008B6E7B"/>
  </w:style>
  <w:style w:type="character" w:customStyle="1" w:styleId="code-keyword">
    <w:name w:val="code-keyword"/>
    <w:basedOn w:val="DefaultParagraphFont"/>
    <w:rsid w:val="008B6E7B"/>
  </w:style>
  <w:style w:type="character" w:customStyle="1" w:styleId="code-quote">
    <w:name w:val="code-quote"/>
    <w:basedOn w:val="DefaultParagraphFont"/>
    <w:rsid w:val="008B6E7B"/>
  </w:style>
  <w:style w:type="character" w:customStyle="1" w:styleId="code-object">
    <w:name w:val="code-object"/>
    <w:basedOn w:val="DefaultParagraphFont"/>
    <w:rsid w:val="008B6E7B"/>
  </w:style>
  <w:style w:type="character" w:customStyle="1" w:styleId="CommentTextChar">
    <w:name w:val="Comment Text Char"/>
    <w:basedOn w:val="DefaultParagraphFont"/>
    <w:link w:val="CommentText"/>
    <w:semiHidden/>
    <w:rsid w:val="00DB4E48"/>
    <w:rPr>
      <w:rFonts w:ascii="Times" w:eastAsia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58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87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/4.0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j\AppData\Roaming\Microsoft\Templates\AllJoyn_documen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995667635D4BC390EC5DC36BF61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09C46-2569-47E4-B3AD-42F1616F3F6F}"/>
      </w:docPartPr>
      <w:docPartBody>
        <w:p w:rsidR="00D335ED" w:rsidRDefault="00D335ED">
          <w:pPr>
            <w:pStyle w:val="80995667635D4BC390EC5DC36BF614F5"/>
          </w:pPr>
          <w:r w:rsidRPr="00DB5B56">
            <w:rPr>
              <w:rStyle w:val="PlaceholderText"/>
            </w:rPr>
            <w:t>[Title]</w:t>
          </w:r>
        </w:p>
      </w:docPartBody>
    </w:docPart>
    <w:docPart>
      <w:docPartPr>
        <w:name w:val="74B42B1F41EC4C43950E8FF4DC690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60ECD-9BAA-46D8-A717-7B3B8AB940CC}"/>
      </w:docPartPr>
      <w:docPartBody>
        <w:p w:rsidR="00D335ED" w:rsidRDefault="00D335ED">
          <w:pPr>
            <w:pStyle w:val="74B42B1F41EC4C43950E8FF4DC69040F"/>
          </w:pPr>
          <w:r w:rsidRPr="00DB5B5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ED"/>
    <w:rsid w:val="000B4C82"/>
    <w:rsid w:val="00141BBF"/>
    <w:rsid w:val="001448CE"/>
    <w:rsid w:val="001B159A"/>
    <w:rsid w:val="001F752C"/>
    <w:rsid w:val="00202F6E"/>
    <w:rsid w:val="00227D46"/>
    <w:rsid w:val="00230CB8"/>
    <w:rsid w:val="00236618"/>
    <w:rsid w:val="002A2BF6"/>
    <w:rsid w:val="0036099E"/>
    <w:rsid w:val="003B5CD9"/>
    <w:rsid w:val="003C27FC"/>
    <w:rsid w:val="003F008D"/>
    <w:rsid w:val="003F1626"/>
    <w:rsid w:val="00443F32"/>
    <w:rsid w:val="004843BA"/>
    <w:rsid w:val="005B1E60"/>
    <w:rsid w:val="005C656C"/>
    <w:rsid w:val="00697A4E"/>
    <w:rsid w:val="006B3874"/>
    <w:rsid w:val="00880855"/>
    <w:rsid w:val="008823B5"/>
    <w:rsid w:val="008864E8"/>
    <w:rsid w:val="009667C3"/>
    <w:rsid w:val="009B7FD3"/>
    <w:rsid w:val="00A27847"/>
    <w:rsid w:val="00A75C4E"/>
    <w:rsid w:val="00AB3AA4"/>
    <w:rsid w:val="00AF2972"/>
    <w:rsid w:val="00B4353A"/>
    <w:rsid w:val="00BE1A2F"/>
    <w:rsid w:val="00C10B3E"/>
    <w:rsid w:val="00D335ED"/>
    <w:rsid w:val="00E07AAB"/>
    <w:rsid w:val="00E24E82"/>
    <w:rsid w:val="00E34F5B"/>
    <w:rsid w:val="00E51573"/>
    <w:rsid w:val="00E54832"/>
    <w:rsid w:val="00EA1451"/>
    <w:rsid w:val="00EB162A"/>
    <w:rsid w:val="00EE60CE"/>
    <w:rsid w:val="00F2036A"/>
    <w:rsid w:val="00F27912"/>
    <w:rsid w:val="00FA6217"/>
    <w:rsid w:val="00FD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995667635D4BC390EC5DC36BF614F5">
    <w:name w:val="80995667635D4BC390EC5DC36BF614F5"/>
  </w:style>
  <w:style w:type="paragraph" w:customStyle="1" w:styleId="85B4F5AD0875419CB74D316DDEE94C4B">
    <w:name w:val="85B4F5AD0875419CB74D316DDEE94C4B"/>
  </w:style>
  <w:style w:type="paragraph" w:customStyle="1" w:styleId="74B42B1F41EC4C43950E8FF4DC69040F">
    <w:name w:val="74B42B1F41EC4C43950E8FF4DC69040F"/>
  </w:style>
  <w:style w:type="paragraph" w:customStyle="1" w:styleId="45336F06C1614F528E017F24F87B46C7">
    <w:name w:val="45336F06C1614F528E017F24F87B46C7"/>
    <w:rsid w:val="000B4C82"/>
    <w:rPr>
      <w:lang w:bidi="he-I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995667635D4BC390EC5DC36BF614F5">
    <w:name w:val="80995667635D4BC390EC5DC36BF614F5"/>
  </w:style>
  <w:style w:type="paragraph" w:customStyle="1" w:styleId="85B4F5AD0875419CB74D316DDEE94C4B">
    <w:name w:val="85B4F5AD0875419CB74D316DDEE94C4B"/>
  </w:style>
  <w:style w:type="paragraph" w:customStyle="1" w:styleId="74B42B1F41EC4C43950E8FF4DC69040F">
    <w:name w:val="74B42B1F41EC4C43950E8FF4DC69040F"/>
  </w:style>
  <w:style w:type="paragraph" w:customStyle="1" w:styleId="45336F06C1614F528E017F24F87B46C7">
    <w:name w:val="45336F06C1614F528E017F24F87B46C7"/>
    <w:rsid w:val="000B4C82"/>
    <w:rPr>
      <w:lang w:bidi="he-I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2618A-0ABA-4494-976A-BA6E1D0C6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AllJoyn_document.dotm</Template>
  <TotalTime>8511</TotalTime>
  <Pages>14</Pages>
  <Words>2383</Words>
  <Characters>19073</Characters>
  <Application>Microsoft Office Word</Application>
  <DocSecurity>0</DocSecurity>
  <Lines>389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AllJoyn™ Validation Test User Guide</vt:lpstr>
    </vt:vector>
  </TitlesOfParts>
  <Company>QCE</Company>
  <LinksUpToDate>false</LinksUpToDate>
  <CharactersWithSpaces>21207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AllJoyn™ Validation Test User Guide</dc:title>
  <dc:subject/>
  <dc:creator>QCE</dc:creator>
  <cp:keywords>QCE</cp:keywords>
  <cp:lastModifiedBy>Qualcomm User</cp:lastModifiedBy>
  <cp:revision>181</cp:revision>
  <cp:lastPrinted>2014-03-10T17:30:00Z</cp:lastPrinted>
  <dcterms:created xsi:type="dcterms:W3CDTF">2014-01-15T19:09:00Z</dcterms:created>
  <dcterms:modified xsi:type="dcterms:W3CDTF">2014-04-01T17:32:00Z</dcterms:modified>
</cp:coreProperties>
</file>