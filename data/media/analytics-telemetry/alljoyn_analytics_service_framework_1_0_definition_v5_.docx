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Arial"/>
          <w:bCs/>
          <w:position w:val="-1"/>
        </w:rPr>
        <w:alias w:val="Title"/>
        <w:tag w:val=""/>
        <w:id w:val="395788063"/>
        <w:placeholder>
          <w:docPart w:val="C64B1D5BD0154739A0D13DA1B63262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1FD84B9" w14:textId="5A61653B" w:rsidR="00C76273" w:rsidRPr="00BA4B2E" w:rsidRDefault="00F5537E" w:rsidP="00C76273">
          <w:pPr>
            <w:pStyle w:val="DocTitle"/>
          </w:pPr>
          <w:r>
            <w:rPr>
              <w:rFonts w:eastAsia="Arial"/>
              <w:bCs/>
              <w:position w:val="-1"/>
            </w:rPr>
            <w:t>AllJoyn™ Analytics Service Framework 1.0 Interface Definition</w:t>
          </w:r>
        </w:p>
      </w:sdtContent>
    </w:sdt>
    <w:p w14:paraId="25D9A1DF" w14:textId="37E3DBD2" w:rsidR="00C76273" w:rsidRPr="00BA4B2E" w:rsidRDefault="00924C35" w:rsidP="00C76273">
      <w:pPr>
        <w:pStyle w:val="coverpageline"/>
      </w:pPr>
      <w:del w:id="0" w:author="John Hardin" w:date="2015-02-16T18:34:00Z">
        <w:r w:rsidDel="005A0162">
          <w:delText>November 9</w:delText>
        </w:r>
        <w:r w:rsidR="006E1BCC" w:rsidDel="005A0162">
          <w:delText>, 2014</w:delText>
        </w:r>
      </w:del>
      <w:ins w:id="1" w:author="John Hardin" w:date="2015-02-16T18:34:00Z">
        <w:r w:rsidR="005A0162">
          <w:t>February 16, 2015</w:t>
        </w:r>
      </w:ins>
    </w:p>
    <w:p w14:paraId="2923BACF" w14:textId="77777777" w:rsidR="00C34E63" w:rsidRPr="00C76273" w:rsidRDefault="00C34E63" w:rsidP="00C40EC9">
      <w:pPr>
        <w:pStyle w:val="body"/>
        <w:ind w:left="0"/>
        <w:rPr>
          <w:sz w:val="28"/>
          <w:szCs w:val="28"/>
        </w:rPr>
        <w:sectPr w:rsidR="00C34E63" w:rsidRPr="00C76273" w:rsidSect="00AA63B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5AC26606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40EE7372" w14:textId="77777777" w:rsidR="000D0489" w:rsidRDefault="006B0E51">
      <w:pPr>
        <w:pStyle w:val="TOC1"/>
        <w:rPr>
          <w:rFonts w:asciiTheme="minorHAnsi" w:eastAsiaTheme="minorEastAsia" w:hAnsiTheme="minorHAnsi" w:cstheme="minorBidi"/>
          <w:b w:val="0"/>
          <w:bCs w:val="0"/>
          <w:szCs w:val="24"/>
          <w:lang w:eastAsia="ja-JP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"2-3" \h \z \t "Heading 1,1,Heading 7,1,Heading 8,2,Heading 9,3" </w:instrText>
      </w:r>
      <w:r>
        <w:rPr>
          <w:b w:val="0"/>
          <w:bCs w:val="0"/>
        </w:rPr>
        <w:fldChar w:fldCharType="separate"/>
      </w:r>
      <w:r w:rsidR="000D0489">
        <w:t>1 Introduction</w:t>
      </w:r>
      <w:r w:rsidR="000D0489">
        <w:tab/>
      </w:r>
      <w:r w:rsidR="000D0489">
        <w:fldChar w:fldCharType="begin"/>
      </w:r>
      <w:r w:rsidR="000D0489">
        <w:instrText xml:space="preserve"> PAGEREF _Toc277173659 \h </w:instrText>
      </w:r>
      <w:r w:rsidR="000D0489">
        <w:fldChar w:fldCharType="separate"/>
      </w:r>
      <w:r w:rsidR="008D1AF7">
        <w:t>4</w:t>
      </w:r>
      <w:r w:rsidR="000D0489">
        <w:fldChar w:fldCharType="end"/>
      </w:r>
    </w:p>
    <w:p w14:paraId="16CFBBA7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1.1 Purpose</w:t>
      </w:r>
      <w:r>
        <w:tab/>
      </w:r>
      <w:r>
        <w:fldChar w:fldCharType="begin"/>
      </w:r>
      <w:r>
        <w:instrText xml:space="preserve"> PAGEREF _Toc277173660 \h </w:instrText>
      </w:r>
      <w:r>
        <w:fldChar w:fldCharType="separate"/>
      </w:r>
      <w:r w:rsidR="008D1AF7">
        <w:t>4</w:t>
      </w:r>
      <w:r>
        <w:fldChar w:fldCharType="end"/>
      </w:r>
    </w:p>
    <w:p w14:paraId="3A5EA3F9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1.2 Scope</w:t>
      </w:r>
      <w:r>
        <w:tab/>
      </w:r>
      <w:r>
        <w:fldChar w:fldCharType="begin"/>
      </w:r>
      <w:r>
        <w:instrText xml:space="preserve"> PAGEREF _Toc277173661 \h </w:instrText>
      </w:r>
      <w:r>
        <w:fldChar w:fldCharType="separate"/>
      </w:r>
      <w:r w:rsidR="008D1AF7">
        <w:t>4</w:t>
      </w:r>
      <w:r>
        <w:fldChar w:fldCharType="end"/>
      </w:r>
    </w:p>
    <w:p w14:paraId="5BC56B09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1.3 Release history</w:t>
      </w:r>
      <w:r>
        <w:tab/>
      </w:r>
      <w:r>
        <w:fldChar w:fldCharType="begin"/>
      </w:r>
      <w:r>
        <w:instrText xml:space="preserve"> PAGEREF _Toc277173662 \h </w:instrText>
      </w:r>
      <w:r>
        <w:fldChar w:fldCharType="separate"/>
      </w:r>
      <w:r w:rsidR="008D1AF7">
        <w:t>4</w:t>
      </w:r>
      <w:r>
        <w:fldChar w:fldCharType="end"/>
      </w:r>
    </w:p>
    <w:p w14:paraId="3FA82178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1.4 References</w:t>
      </w:r>
      <w:r>
        <w:tab/>
      </w:r>
      <w:r>
        <w:fldChar w:fldCharType="begin"/>
      </w:r>
      <w:r>
        <w:instrText xml:space="preserve"> PAGEREF _Toc277173663 \h </w:instrText>
      </w:r>
      <w:r>
        <w:fldChar w:fldCharType="separate"/>
      </w:r>
      <w:r w:rsidR="008D1AF7">
        <w:t>4</w:t>
      </w:r>
      <w:r>
        <w:fldChar w:fldCharType="end"/>
      </w:r>
    </w:p>
    <w:p w14:paraId="3018D355" w14:textId="77777777" w:rsidR="000D0489" w:rsidRDefault="000D0489">
      <w:pPr>
        <w:pStyle w:val="TOC1"/>
        <w:rPr>
          <w:rFonts w:asciiTheme="minorHAnsi" w:eastAsiaTheme="minorEastAsia" w:hAnsiTheme="minorHAnsi" w:cstheme="minorBidi"/>
          <w:b w:val="0"/>
          <w:bCs w:val="0"/>
          <w:szCs w:val="24"/>
          <w:lang w:eastAsia="ja-JP"/>
        </w:rPr>
      </w:pPr>
      <w:r>
        <w:t>2 Specification</w:t>
      </w:r>
      <w:r>
        <w:tab/>
      </w:r>
      <w:r>
        <w:fldChar w:fldCharType="begin"/>
      </w:r>
      <w:r>
        <w:instrText xml:space="preserve"> PAGEREF _Toc277173664 \h </w:instrText>
      </w:r>
      <w:r>
        <w:fldChar w:fldCharType="separate"/>
      </w:r>
      <w:r w:rsidR="008D1AF7">
        <w:t>5</w:t>
      </w:r>
      <w:r>
        <w:fldChar w:fldCharType="end"/>
      </w:r>
    </w:p>
    <w:p w14:paraId="43703C72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2.1 Overview</w:t>
      </w:r>
      <w:r>
        <w:tab/>
      </w:r>
      <w:r>
        <w:fldChar w:fldCharType="begin"/>
      </w:r>
      <w:r>
        <w:instrText xml:space="preserve"> PAGEREF _Toc277173665 \h </w:instrText>
      </w:r>
      <w:r>
        <w:fldChar w:fldCharType="separate"/>
      </w:r>
      <w:r w:rsidR="008D1AF7">
        <w:t>5</w:t>
      </w:r>
      <w:r>
        <w:fldChar w:fldCharType="end"/>
      </w:r>
    </w:p>
    <w:p w14:paraId="43CBAFB7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2.2 Discovery</w:t>
      </w:r>
      <w:r>
        <w:tab/>
      </w:r>
      <w:r>
        <w:fldChar w:fldCharType="begin"/>
      </w:r>
      <w:r>
        <w:instrText xml:space="preserve"> PAGEREF _Toc277173666 \h </w:instrText>
      </w:r>
      <w:r>
        <w:fldChar w:fldCharType="separate"/>
      </w:r>
      <w:r w:rsidR="008D1AF7">
        <w:t>7</w:t>
      </w:r>
      <w:r>
        <w:fldChar w:fldCharType="end"/>
      </w:r>
    </w:p>
    <w:p w14:paraId="7820D233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C71279">
        <w:rPr>
          <w:rFonts w:eastAsia="Arial"/>
        </w:rPr>
        <w:t>2.3 Discovery call flows</w:t>
      </w:r>
      <w:r>
        <w:tab/>
      </w:r>
      <w:r>
        <w:fldChar w:fldCharType="begin"/>
      </w:r>
      <w:r>
        <w:instrText xml:space="preserve"> PAGEREF _Toc277173667 \h </w:instrText>
      </w:r>
      <w:r>
        <w:fldChar w:fldCharType="separate"/>
      </w:r>
      <w:r w:rsidR="008D1AF7">
        <w:t>7</w:t>
      </w:r>
      <w:r>
        <w:fldChar w:fldCharType="end"/>
      </w:r>
    </w:p>
    <w:p w14:paraId="1E2CDCC0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2.3.1 Typical discovery flow</w:t>
      </w:r>
      <w:r>
        <w:tab/>
      </w:r>
      <w:r>
        <w:fldChar w:fldCharType="begin"/>
      </w:r>
      <w:r>
        <w:instrText xml:space="preserve"> PAGEREF _Toc277173668 \h </w:instrText>
      </w:r>
      <w:r>
        <w:fldChar w:fldCharType="separate"/>
      </w:r>
      <w:r w:rsidR="008D1AF7">
        <w:t>7</w:t>
      </w:r>
      <w:r>
        <w:fldChar w:fldCharType="end"/>
      </w:r>
    </w:p>
    <w:p w14:paraId="3A1D6CB8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2.3.2 Non-typical discovery flow</w:t>
      </w:r>
      <w:r>
        <w:tab/>
      </w:r>
      <w:r>
        <w:fldChar w:fldCharType="begin"/>
      </w:r>
      <w:r>
        <w:instrText xml:space="preserve"> PAGEREF _Toc277173669 \h </w:instrText>
      </w:r>
      <w:r>
        <w:fldChar w:fldCharType="separate"/>
      </w:r>
      <w:r w:rsidR="008D1AF7">
        <w:t>7</w:t>
      </w:r>
      <w:r>
        <w:fldChar w:fldCharType="end"/>
      </w:r>
    </w:p>
    <w:p w14:paraId="15E0A6D0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C71279">
        <w:rPr>
          <w:rFonts w:eastAsia="Arial"/>
        </w:rPr>
        <w:t>2.4 AnalyticsEventAgent interface</w:t>
      </w:r>
      <w:r>
        <w:tab/>
      </w:r>
      <w:r>
        <w:fldChar w:fldCharType="begin"/>
      </w:r>
      <w:r>
        <w:instrText xml:space="preserve"> PAGEREF _Toc277173670 \h </w:instrText>
      </w:r>
      <w:r>
        <w:fldChar w:fldCharType="separate"/>
      </w:r>
      <w:r w:rsidR="008D1AF7">
        <w:t>8</w:t>
      </w:r>
      <w:r>
        <w:fldChar w:fldCharType="end"/>
      </w:r>
    </w:p>
    <w:p w14:paraId="666C367A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2.4.1 AnalyticsEventAgent call flow</w:t>
      </w:r>
      <w:r>
        <w:tab/>
      </w:r>
      <w:r>
        <w:fldChar w:fldCharType="begin"/>
      </w:r>
      <w:r>
        <w:instrText xml:space="preserve"> PAGEREF _Toc277173671 \h </w:instrText>
      </w:r>
      <w:r>
        <w:fldChar w:fldCharType="separate"/>
      </w:r>
      <w:r w:rsidR="008D1AF7">
        <w:t>8</w:t>
      </w:r>
      <w:r>
        <w:fldChar w:fldCharType="end"/>
      </w:r>
    </w:p>
    <w:p w14:paraId="6072DA02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2.4.2 Interface name</w:t>
      </w:r>
      <w:r>
        <w:tab/>
      </w:r>
      <w:r>
        <w:fldChar w:fldCharType="begin"/>
      </w:r>
      <w:r>
        <w:instrText xml:space="preserve"> PAGEREF _Toc277173672 \h </w:instrText>
      </w:r>
      <w:r>
        <w:fldChar w:fldCharType="separate"/>
      </w:r>
      <w:r w:rsidR="008D1AF7">
        <w:t>9</w:t>
      </w:r>
      <w:r>
        <w:fldChar w:fldCharType="end"/>
      </w:r>
    </w:p>
    <w:p w14:paraId="312269F3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2.4.3 Properties</w:t>
      </w:r>
      <w:r>
        <w:tab/>
      </w:r>
      <w:r>
        <w:fldChar w:fldCharType="begin"/>
      </w:r>
      <w:r>
        <w:instrText xml:space="preserve"> PAGEREF _Toc277173673 \h </w:instrText>
      </w:r>
      <w:r>
        <w:fldChar w:fldCharType="separate"/>
      </w:r>
      <w:r w:rsidR="008D1AF7">
        <w:t>9</w:t>
      </w:r>
      <w:r>
        <w:fldChar w:fldCharType="end"/>
      </w:r>
    </w:p>
    <w:p w14:paraId="10476659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2.4.4 Methods</w:t>
      </w:r>
      <w:r>
        <w:tab/>
      </w:r>
      <w:r>
        <w:fldChar w:fldCharType="begin"/>
      </w:r>
      <w:r>
        <w:instrText xml:space="preserve"> PAGEREF _Toc277173674 \h </w:instrText>
      </w:r>
      <w:r>
        <w:fldChar w:fldCharType="separate"/>
      </w:r>
      <w:r w:rsidR="008D1AF7">
        <w:t>10</w:t>
      </w:r>
      <w:r>
        <w:fldChar w:fldCharType="end"/>
      </w:r>
    </w:p>
    <w:p w14:paraId="1E2E1A5C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2.4.5 AllJoyn AnalyticsEventAgent Introspection XML</w:t>
      </w:r>
      <w:r>
        <w:tab/>
      </w:r>
      <w:r>
        <w:fldChar w:fldCharType="begin"/>
      </w:r>
      <w:r>
        <w:instrText xml:space="preserve"> PAGEREF _Toc277173675 \h </w:instrText>
      </w:r>
      <w:r>
        <w:fldChar w:fldCharType="separate"/>
      </w:r>
      <w:r w:rsidR="008D1AF7">
        <w:t>11</w:t>
      </w:r>
      <w:r>
        <w:fldChar w:fldCharType="end"/>
      </w:r>
    </w:p>
    <w:p w14:paraId="4E81729A" w14:textId="77777777" w:rsidR="00C76273" w:rsidRDefault="006B0E51" w:rsidP="00C76273">
      <w:pPr>
        <w:pStyle w:val="body"/>
      </w:pPr>
      <w:r>
        <w:rPr>
          <w:b/>
          <w:bCs/>
          <w:noProof/>
          <w:sz w:val="24"/>
          <w:szCs w:val="22"/>
        </w:rPr>
        <w:fldChar w:fldCharType="end"/>
      </w:r>
    </w:p>
    <w:p w14:paraId="5716584F" w14:textId="77777777" w:rsidR="00C76273" w:rsidRPr="001B2E46" w:rsidRDefault="00C76273" w:rsidP="00581BC2">
      <w:pPr>
        <w:pStyle w:val="body"/>
      </w:pPr>
    </w:p>
    <w:p w14:paraId="0F46AACA" w14:textId="77777777" w:rsidR="00C76273" w:rsidRDefault="00C76273" w:rsidP="00C76273">
      <w:pPr>
        <w:pStyle w:val="LOF-LOT"/>
      </w:pPr>
      <w:r>
        <w:br w:type="page"/>
      </w:r>
      <w:r w:rsidRPr="002663DC">
        <w:lastRenderedPageBreak/>
        <w:t>Figures</w:t>
      </w:r>
    </w:p>
    <w:p w14:paraId="6F7E2B54" w14:textId="77777777" w:rsidR="000D0489" w:rsidRDefault="006B0E51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0D0489">
        <w:t>Figure 1. Analytics service architecture within the AllJoyn framework.</w:t>
      </w:r>
      <w:r w:rsidR="000D0489">
        <w:tab/>
      </w:r>
      <w:r w:rsidR="000D0489">
        <w:fldChar w:fldCharType="begin"/>
      </w:r>
      <w:r w:rsidR="000D0489">
        <w:instrText xml:space="preserve"> PAGEREF _Toc277173676 \h </w:instrText>
      </w:r>
      <w:r w:rsidR="000D0489">
        <w:fldChar w:fldCharType="separate"/>
      </w:r>
      <w:r w:rsidR="008D1AF7">
        <w:t>5</w:t>
      </w:r>
      <w:r w:rsidR="000D0489">
        <w:fldChar w:fldCharType="end"/>
      </w:r>
    </w:p>
    <w:p w14:paraId="56511AD1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2. Analytics app and agent running on same physical device.</w:t>
      </w:r>
      <w:r>
        <w:tab/>
      </w:r>
      <w:r>
        <w:fldChar w:fldCharType="begin"/>
      </w:r>
      <w:r>
        <w:instrText xml:space="preserve"> PAGEREF _Toc277173677 \h </w:instrText>
      </w:r>
      <w:r>
        <w:fldChar w:fldCharType="separate"/>
      </w:r>
      <w:r w:rsidR="008D1AF7">
        <w:t>6</w:t>
      </w:r>
      <w:r>
        <w:fldChar w:fldCharType="end"/>
      </w:r>
    </w:p>
    <w:p w14:paraId="007EB3F3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3. Application with analytics core linked in.</w:t>
      </w:r>
      <w:r>
        <w:tab/>
      </w:r>
      <w:r>
        <w:fldChar w:fldCharType="begin"/>
      </w:r>
      <w:r>
        <w:instrText xml:space="preserve"> PAGEREF _Toc277173678 \h </w:instrText>
      </w:r>
      <w:r>
        <w:fldChar w:fldCharType="separate"/>
      </w:r>
      <w:r w:rsidR="008D1AF7">
        <w:t>6</w:t>
      </w:r>
      <w:r>
        <w:fldChar w:fldCharType="end"/>
      </w:r>
    </w:p>
    <w:p w14:paraId="17CA1399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4. Typical discovery call flow (client discovers a service app)</w:t>
      </w:r>
      <w:r>
        <w:tab/>
      </w:r>
      <w:r>
        <w:fldChar w:fldCharType="begin"/>
      </w:r>
      <w:r>
        <w:instrText xml:space="preserve"> PAGEREF _Toc277173679 \h </w:instrText>
      </w:r>
      <w:r>
        <w:fldChar w:fldCharType="separate"/>
      </w:r>
      <w:r w:rsidR="008D1AF7">
        <w:t>7</w:t>
      </w:r>
      <w:r>
        <w:fldChar w:fldCharType="end"/>
      </w:r>
    </w:p>
    <w:p w14:paraId="3E5E8F67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5. Non-typical discovery call flow</w:t>
      </w:r>
      <w:r>
        <w:tab/>
      </w:r>
      <w:r>
        <w:fldChar w:fldCharType="begin"/>
      </w:r>
      <w:r>
        <w:instrText xml:space="preserve"> PAGEREF _Toc277173680 \h </w:instrText>
      </w:r>
      <w:r>
        <w:fldChar w:fldCharType="separate"/>
      </w:r>
      <w:r w:rsidR="008D1AF7">
        <w:t>8</w:t>
      </w:r>
      <w:r>
        <w:fldChar w:fldCharType="end"/>
      </w:r>
    </w:p>
    <w:p w14:paraId="4CB037F3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6. AnalyticsEventAgent call flow.</w:t>
      </w:r>
      <w:r>
        <w:tab/>
      </w:r>
      <w:r>
        <w:fldChar w:fldCharType="begin"/>
      </w:r>
      <w:r>
        <w:instrText xml:space="preserve"> PAGEREF _Toc277173681 \h </w:instrText>
      </w:r>
      <w:r>
        <w:fldChar w:fldCharType="separate"/>
      </w:r>
      <w:r w:rsidR="008D1AF7">
        <w:t>9</w:t>
      </w:r>
      <w:r>
        <w:fldChar w:fldCharType="end"/>
      </w:r>
    </w:p>
    <w:p w14:paraId="1926F037" w14:textId="58997C5D" w:rsidR="00C76273" w:rsidRPr="00DF3580" w:rsidRDefault="006B0E51" w:rsidP="00DF3580">
      <w:pPr>
        <w:pStyle w:val="body"/>
        <w:rPr>
          <w:rFonts w:cs="Times New Roman"/>
          <w:noProof/>
          <w:sz w:val="20"/>
          <w:szCs w:val="24"/>
        </w:rPr>
      </w:pPr>
      <w:r>
        <w:rPr>
          <w:rFonts w:cs="Times New Roman"/>
          <w:noProof/>
          <w:sz w:val="20"/>
          <w:szCs w:val="24"/>
        </w:rPr>
        <w:fldChar w:fldCharType="end"/>
      </w:r>
    </w:p>
    <w:p w14:paraId="05DA27D4" w14:textId="77777777" w:rsidR="00C76273" w:rsidRDefault="00C76273" w:rsidP="00C76273">
      <w:pPr>
        <w:pStyle w:val="body"/>
      </w:pPr>
    </w:p>
    <w:p w14:paraId="1D36AC2F" w14:textId="77777777" w:rsidR="00C76273" w:rsidRDefault="00C76273" w:rsidP="00C76273">
      <w:pPr>
        <w:pStyle w:val="body"/>
        <w:sectPr w:rsidR="00C76273" w:rsidSect="00AA63BE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5785B71" w14:textId="77777777" w:rsidR="00D12E17" w:rsidRDefault="00604947" w:rsidP="00EF3D42">
      <w:pPr>
        <w:pStyle w:val="Heading1"/>
      </w:pPr>
      <w:bookmarkStart w:id="2" w:name="_Toc275646710"/>
      <w:bookmarkStart w:id="3" w:name="_Toc277173659"/>
      <w:r>
        <w:lastRenderedPageBreak/>
        <w:t>Introduction</w:t>
      </w:r>
      <w:bookmarkEnd w:id="2"/>
      <w:bookmarkEnd w:id="3"/>
    </w:p>
    <w:p w14:paraId="0558EC20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4" w:name="_Toc228961367"/>
      <w:bookmarkStart w:id="5" w:name="_Toc275646711"/>
      <w:bookmarkStart w:id="6" w:name="_Toc277173660"/>
      <w:r w:rsidRPr="001C241A">
        <w:t>Purpose</w:t>
      </w:r>
      <w:bookmarkEnd w:id="4"/>
      <w:bookmarkEnd w:id="5"/>
      <w:bookmarkEnd w:id="6"/>
    </w:p>
    <w:p w14:paraId="3F673495" w14:textId="0838DCD9" w:rsidR="006E1BCC" w:rsidRPr="006E1BCC" w:rsidRDefault="006E1BCC" w:rsidP="006E1BCC">
      <w:pPr>
        <w:pStyle w:val="body"/>
      </w:pPr>
      <w:r w:rsidRPr="006E1BCC">
        <w:t xml:space="preserve">This document describes the specification of the AllJoyn™ </w:t>
      </w:r>
      <w:r w:rsidR="00DC574B">
        <w:t>Analytics</w:t>
      </w:r>
      <w:r w:rsidR="00C2439E">
        <w:t xml:space="preserve"> Service Interface. </w:t>
      </w:r>
      <w:r w:rsidR="00C2439E" w:rsidRPr="00C2439E">
        <w:t>This interface is intended to provide a standard, vendor-agnostic method of sending analytics information from devices on the AllJoyn proximal network to analytics services in the cloud.</w:t>
      </w:r>
    </w:p>
    <w:p w14:paraId="7559115E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7" w:name="_Toc228961368"/>
      <w:bookmarkStart w:id="8" w:name="_Toc275646712"/>
      <w:bookmarkStart w:id="9" w:name="_Toc277173661"/>
      <w:r w:rsidRPr="001C241A">
        <w:t>Scope</w:t>
      </w:r>
      <w:bookmarkEnd w:id="7"/>
      <w:bookmarkEnd w:id="8"/>
      <w:bookmarkEnd w:id="9"/>
    </w:p>
    <w:p w14:paraId="74FC29CC" w14:textId="77777777" w:rsidR="00C76273" w:rsidRPr="001C241A" w:rsidRDefault="00D41AE8" w:rsidP="00C76273">
      <w:pPr>
        <w:pStyle w:val="body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cume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zCs w:val="22"/>
        </w:rPr>
        <w:t>t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zCs w:val="22"/>
        </w:rPr>
        <w:t>et</w:t>
      </w:r>
      <w:r>
        <w:rPr>
          <w:rFonts w:eastAsia="Arial"/>
          <w:spacing w:val="-2"/>
          <w:szCs w:val="22"/>
        </w:rPr>
        <w:t>e</w:t>
      </w:r>
      <w:r>
        <w:rPr>
          <w:rFonts w:eastAsia="Arial"/>
          <w:szCs w:val="22"/>
        </w:rPr>
        <w:t xml:space="preserve">d </w:t>
      </w: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pacing w:val="-2"/>
          <w:szCs w:val="22"/>
        </w:rPr>
        <w:t>v</w:t>
      </w:r>
      <w:r>
        <w:rPr>
          <w:rFonts w:eastAsia="Arial"/>
          <w:szCs w:val="22"/>
        </w:rPr>
        <w:t>e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p</w:t>
      </w:r>
      <w:r>
        <w:rPr>
          <w:rFonts w:eastAsia="Arial"/>
          <w:szCs w:val="22"/>
        </w:rPr>
        <w:t>ers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r</w:t>
      </w:r>
      <w:r>
        <w:rPr>
          <w:rFonts w:eastAsia="Arial"/>
          <w:spacing w:val="2"/>
          <w:szCs w:val="22"/>
        </w:rPr>
        <w:t xml:space="preserve"> </w:t>
      </w:r>
      <w:r w:rsidR="00C40EC9">
        <w:rPr>
          <w:rFonts w:eastAsia="Arial"/>
          <w:spacing w:val="-1"/>
          <w:szCs w:val="22"/>
        </w:rPr>
        <w:t>All</w:t>
      </w:r>
      <w:r w:rsidR="00FD2124">
        <w:rPr>
          <w:rFonts w:eastAsia="Arial"/>
          <w:spacing w:val="-1"/>
          <w:szCs w:val="22"/>
        </w:rPr>
        <w:t>Joyn ap</w:t>
      </w:r>
      <w:r>
        <w:rPr>
          <w:rFonts w:eastAsia="Arial"/>
          <w:szCs w:val="22"/>
        </w:rPr>
        <w:t>p</w:t>
      </w:r>
      <w:r>
        <w:rPr>
          <w:rFonts w:eastAsia="Arial"/>
          <w:spacing w:val="-2"/>
          <w:szCs w:val="22"/>
        </w:rPr>
        <w:t>l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cati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ns.</w:t>
      </w:r>
      <w:r w:rsidR="003E5539">
        <w:rPr>
          <w:rFonts w:eastAsia="Arial"/>
          <w:szCs w:val="22"/>
        </w:rPr>
        <w:t xml:space="preserve"> </w:t>
      </w:r>
    </w:p>
    <w:p w14:paraId="08DC719F" w14:textId="77777777" w:rsidR="000F6F4B" w:rsidRDefault="000F6F4B" w:rsidP="00E14060">
      <w:pPr>
        <w:pStyle w:val="Heading2"/>
        <w:numPr>
          <w:ilvl w:val="1"/>
          <w:numId w:val="1"/>
        </w:numPr>
      </w:pPr>
      <w:bookmarkStart w:id="10" w:name="_Toc275646713"/>
      <w:bookmarkStart w:id="11" w:name="_Toc277173662"/>
      <w:bookmarkStart w:id="12" w:name="_Toc228961371"/>
      <w:r>
        <w:t>Release history</w:t>
      </w:r>
      <w:bookmarkEnd w:id="10"/>
      <w:bookmarkEnd w:id="11"/>
    </w:p>
    <w:p w14:paraId="0BFF93A4" w14:textId="77777777" w:rsidR="000F6F4B" w:rsidRPr="00E34E53" w:rsidRDefault="000F6F4B" w:rsidP="000F6F4B">
      <w:pPr>
        <w:pStyle w:val="body"/>
        <w:rPr>
          <w:rStyle w:val="Emphasi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5"/>
        <w:gridCol w:w="3780"/>
      </w:tblGrid>
      <w:tr w:rsidR="000F6F4B" w14:paraId="2DDF472C" w14:textId="77777777" w:rsidTr="006E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3085" w:type="dxa"/>
          </w:tcPr>
          <w:p w14:paraId="66CFBADD" w14:textId="77777777" w:rsidR="000F6F4B" w:rsidRDefault="000F6F4B" w:rsidP="00E477A3">
            <w:pPr>
              <w:pStyle w:val="tableheading"/>
            </w:pPr>
            <w:r>
              <w:t>Release version</w:t>
            </w:r>
          </w:p>
        </w:tc>
        <w:tc>
          <w:tcPr>
            <w:tcW w:w="3780" w:type="dxa"/>
          </w:tcPr>
          <w:p w14:paraId="4A40AAA5" w14:textId="77777777" w:rsidR="000F6F4B" w:rsidRDefault="000F6F4B" w:rsidP="00E477A3">
            <w:pPr>
              <w:pStyle w:val="tableheading"/>
            </w:pPr>
            <w:r>
              <w:t>What changed</w:t>
            </w:r>
          </w:p>
        </w:tc>
      </w:tr>
      <w:tr w:rsidR="000F6F4B" w14:paraId="474510F8" w14:textId="77777777" w:rsidTr="006E1BCC">
        <w:trPr>
          <w:trHeight w:val="256"/>
        </w:trPr>
        <w:tc>
          <w:tcPr>
            <w:tcW w:w="3085" w:type="dxa"/>
          </w:tcPr>
          <w:p w14:paraId="69BA248B" w14:textId="77777777" w:rsidR="000F6F4B" w:rsidRDefault="006E1BCC" w:rsidP="00E477A3">
            <w:pPr>
              <w:pStyle w:val="tableentry"/>
            </w:pPr>
            <w:r>
              <w:t>14.12</w:t>
            </w:r>
          </w:p>
        </w:tc>
        <w:tc>
          <w:tcPr>
            <w:tcW w:w="3780" w:type="dxa"/>
          </w:tcPr>
          <w:p w14:paraId="2518E63A" w14:textId="77777777" w:rsidR="00E34E53" w:rsidRDefault="006E1BCC" w:rsidP="00E34E53">
            <w:pPr>
              <w:pStyle w:val="tablebulletlvl1"/>
            </w:pPr>
            <w:proofErr w:type="spellStart"/>
            <w:r w:rsidRPr="006E1BCC">
              <w:rPr>
                <w:rFonts w:cs="Arial"/>
              </w:rPr>
              <w:t>Analytics</w:t>
            </w:r>
            <w:r w:rsidR="00DC574B">
              <w:rPr>
                <w:rFonts w:cs="Arial"/>
              </w:rPr>
              <w:t>EventAgent</w:t>
            </w:r>
            <w:proofErr w:type="spellEnd"/>
            <w:r w:rsidRPr="006E1BCC">
              <w:rPr>
                <w:rFonts w:cs="Arial"/>
              </w:rPr>
              <w:t xml:space="preserve"> interface version 1 was added.</w:t>
            </w:r>
          </w:p>
        </w:tc>
      </w:tr>
    </w:tbl>
    <w:p w14:paraId="3FA8C206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13" w:name="_Toc275646714"/>
      <w:bookmarkStart w:id="14" w:name="_Toc277173663"/>
      <w:r w:rsidRPr="001C241A">
        <w:t>References</w:t>
      </w:r>
      <w:bookmarkEnd w:id="12"/>
      <w:bookmarkEnd w:id="13"/>
      <w:bookmarkEnd w:id="14"/>
    </w:p>
    <w:p w14:paraId="48284868" w14:textId="77777777" w:rsidR="00C76273" w:rsidRDefault="009E5FCC" w:rsidP="00C76273">
      <w:pPr>
        <w:pStyle w:val="body"/>
      </w:pPr>
      <w:r>
        <w:t>The following are reference documents found on the All</w:t>
      </w:r>
      <w:r w:rsidR="00C40EC9">
        <w:t>Seen Alliance w</w:t>
      </w:r>
      <w:r>
        <w:t>eb site's Doc</w:t>
      </w:r>
      <w:r w:rsidR="00C40EC9">
        <w:t xml:space="preserve">s and Downloads </w:t>
      </w:r>
      <w:r>
        <w:t>section.</w:t>
      </w:r>
    </w:p>
    <w:p w14:paraId="4281198A" w14:textId="77777777" w:rsidR="0017455C" w:rsidRPr="0017455C" w:rsidRDefault="002711AB" w:rsidP="002A0D82">
      <w:pPr>
        <w:pStyle w:val="bulletlv1"/>
        <w:rPr>
          <w:rStyle w:val="Emphasis"/>
          <w:i w:val="0"/>
          <w:iCs w:val="0"/>
        </w:rPr>
      </w:pPr>
      <w:hyperlink r:id="rId20" w:history="1">
        <w:r w:rsidR="0017455C" w:rsidRPr="0017455C">
          <w:rPr>
            <w:rStyle w:val="Hyperlink"/>
          </w:rPr>
          <w:t>Introduction to the AllJoyn™ Framework</w:t>
        </w:r>
      </w:hyperlink>
    </w:p>
    <w:p w14:paraId="47CA36CF" w14:textId="781DBFCD" w:rsidR="00C76273" w:rsidRPr="00FD2124" w:rsidRDefault="002711AB" w:rsidP="002A0D82">
      <w:pPr>
        <w:pStyle w:val="bulletlv1"/>
        <w:rPr>
          <w:rStyle w:val="Emphasis"/>
          <w:i w:val="0"/>
          <w:iCs w:val="0"/>
        </w:rPr>
      </w:pPr>
      <w:hyperlink r:id="rId21" w:history="1">
        <w:r w:rsidR="001A48CB" w:rsidRPr="0017455C">
          <w:rPr>
            <w:rStyle w:val="Hyperlink"/>
          </w:rPr>
          <w:t>Intr</w:t>
        </w:r>
        <w:r w:rsidR="00FD2124" w:rsidRPr="0017455C">
          <w:rPr>
            <w:rStyle w:val="Hyperlink"/>
          </w:rPr>
          <w:t>oduction to AllJoyn™ Thin Library</w:t>
        </w:r>
      </w:hyperlink>
    </w:p>
    <w:p w14:paraId="33A56CA1" w14:textId="77777777" w:rsidR="00FD2124" w:rsidRDefault="00FD2124" w:rsidP="00FD2124">
      <w:pPr>
        <w:pStyle w:val="body"/>
      </w:pPr>
    </w:p>
    <w:p w14:paraId="6C4536A0" w14:textId="77777777" w:rsidR="00C76273" w:rsidRDefault="00C76273" w:rsidP="00C76273">
      <w:pPr>
        <w:pStyle w:val="body"/>
      </w:pPr>
    </w:p>
    <w:p w14:paraId="364D85AC" w14:textId="77777777" w:rsidR="008A61BC" w:rsidRDefault="008A61BC" w:rsidP="004B013A">
      <w:pPr>
        <w:pStyle w:val="body"/>
      </w:pPr>
    </w:p>
    <w:p w14:paraId="570DE08A" w14:textId="77777777" w:rsidR="00C76273" w:rsidRDefault="00C76273" w:rsidP="00412C55">
      <w:pPr>
        <w:pStyle w:val="body"/>
        <w:sectPr w:rsidR="00C76273" w:rsidSect="0050321A">
          <w:headerReference w:type="default" r:id="rId22"/>
          <w:headerReference w:type="first" r:id="rId2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A6BEBCB" w14:textId="77777777" w:rsidR="00C76273" w:rsidRDefault="00D41AE8" w:rsidP="00EF3D42">
      <w:pPr>
        <w:pStyle w:val="Heading1"/>
      </w:pPr>
      <w:bookmarkStart w:id="15" w:name="_Toc275646715"/>
      <w:bookmarkStart w:id="16" w:name="_Toc277173664"/>
      <w:r>
        <w:lastRenderedPageBreak/>
        <w:t>Specification</w:t>
      </w:r>
      <w:bookmarkEnd w:id="15"/>
      <w:bookmarkEnd w:id="16"/>
    </w:p>
    <w:p w14:paraId="2941A689" w14:textId="77777777" w:rsidR="00C76273" w:rsidRDefault="00D41AE8" w:rsidP="00E14060">
      <w:pPr>
        <w:pStyle w:val="Heading2"/>
        <w:numPr>
          <w:ilvl w:val="1"/>
          <w:numId w:val="1"/>
        </w:numPr>
      </w:pPr>
      <w:bookmarkStart w:id="17" w:name="_Toc275646716"/>
      <w:bookmarkStart w:id="18" w:name="_Toc277173665"/>
      <w:r>
        <w:t>Overview</w:t>
      </w:r>
      <w:bookmarkEnd w:id="17"/>
      <w:bookmarkEnd w:id="18"/>
    </w:p>
    <w:p w14:paraId="569E9CCD" w14:textId="307FFE06" w:rsidR="00580486" w:rsidRDefault="006E1BCC" w:rsidP="00453355">
      <w:pPr>
        <w:pStyle w:val="body"/>
      </w:pPr>
      <w:r w:rsidRPr="006E1BCC">
        <w:t>An agent implement the analytics interface, possibly as an AllJoyn™ Gateway Agent. It is expected that each device manufacturer would deploy an</w:t>
      </w:r>
      <w:r>
        <w:t xml:space="preserve"> agent specific to its devices. </w:t>
      </w:r>
      <w:r w:rsidRPr="006E1BCC">
        <w:t xml:space="preserve">The agent may run on the same physical device as the client application, or on a separate device, depending on the manufacturer’s requirements. </w:t>
      </w:r>
      <w:r w:rsidR="00453355">
        <w:fldChar w:fldCharType="begin"/>
      </w:r>
      <w:r w:rsidR="00453355">
        <w:instrText xml:space="preserve"> REF _Ref275641419 \h </w:instrText>
      </w:r>
      <w:r w:rsidR="00453355">
        <w:fldChar w:fldCharType="separate"/>
      </w:r>
      <w:r w:rsidR="008D1AF7">
        <w:t xml:space="preserve">Figure </w:t>
      </w:r>
      <w:r w:rsidR="008D1AF7">
        <w:rPr>
          <w:noProof/>
        </w:rPr>
        <w:t>1</w:t>
      </w:r>
      <w:r w:rsidR="00453355">
        <w:fldChar w:fldCharType="end"/>
      </w:r>
      <w:r w:rsidR="00453355">
        <w:t xml:space="preserve"> </w:t>
      </w:r>
      <w:r w:rsidRPr="006E1BCC">
        <w:t xml:space="preserve">shows </w:t>
      </w:r>
      <w:r w:rsidR="00C2439E">
        <w:t>the</w:t>
      </w:r>
      <w:r w:rsidRPr="006E1BCC">
        <w:t xml:space="preserve"> relationship between an appl</w:t>
      </w:r>
      <w:r w:rsidR="00C2439E">
        <w:t>ication and the analytics agent when running on two separate devices.</w:t>
      </w:r>
      <w:r w:rsidR="00112EB6">
        <w:t xml:space="preserve"> </w:t>
      </w:r>
      <w:r w:rsidR="00112EB6">
        <w:fldChar w:fldCharType="begin"/>
      </w:r>
      <w:r w:rsidR="00112EB6">
        <w:instrText xml:space="preserve"> REF _Ref276120976 \h </w:instrText>
      </w:r>
      <w:r w:rsidR="00112EB6">
        <w:fldChar w:fldCharType="separate"/>
      </w:r>
      <w:r w:rsidR="008D1AF7">
        <w:t xml:space="preserve">Figure </w:t>
      </w:r>
      <w:r w:rsidR="008D1AF7">
        <w:rPr>
          <w:noProof/>
        </w:rPr>
        <w:t>2</w:t>
      </w:r>
      <w:r w:rsidR="00112EB6">
        <w:fldChar w:fldCharType="end"/>
      </w:r>
      <w:r w:rsidR="00112EB6">
        <w:t xml:space="preserve"> illustrates the same configuration, but with client and service running on the same physical device. </w:t>
      </w:r>
      <w:r w:rsidR="00112EB6">
        <w:fldChar w:fldCharType="begin"/>
      </w:r>
      <w:r w:rsidR="00112EB6">
        <w:instrText xml:space="preserve"> REF _Ref276121045 \h </w:instrText>
      </w:r>
      <w:r w:rsidR="00112EB6">
        <w:fldChar w:fldCharType="separate"/>
      </w:r>
      <w:r w:rsidR="008D1AF7">
        <w:t xml:space="preserve">Figure </w:t>
      </w:r>
      <w:r w:rsidR="008D1AF7">
        <w:rPr>
          <w:noProof/>
        </w:rPr>
        <w:t>3</w:t>
      </w:r>
      <w:r w:rsidR="00112EB6">
        <w:fldChar w:fldCharType="end"/>
      </w:r>
      <w:r w:rsidR="00112EB6">
        <w:t xml:space="preserve"> shows the analytics core linked into the application, with AllJoyn messages replaced with direct API calls.</w:t>
      </w:r>
    </w:p>
    <w:p w14:paraId="1DF245CF" w14:textId="0EC58371" w:rsidR="00453355" w:rsidRDefault="00112EB6" w:rsidP="00453355">
      <w:pPr>
        <w:pStyle w:val="body"/>
        <w:keepNext/>
      </w:pPr>
      <w:r>
        <w:rPr>
          <w:noProof/>
        </w:rPr>
        <w:drawing>
          <wp:inline distT="0" distB="0" distL="0" distR="0" wp14:anchorId="4A50455E" wp14:editId="5D45618E">
            <wp:extent cx="5295900" cy="341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.pd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7CD" w14:textId="77777777" w:rsidR="00453355" w:rsidRDefault="00453355" w:rsidP="00453355">
      <w:pPr>
        <w:pStyle w:val="Caption"/>
      </w:pPr>
      <w:bookmarkStart w:id="19" w:name="_Ref275641419"/>
      <w:bookmarkStart w:id="20" w:name="_Toc275646727"/>
      <w:bookmarkStart w:id="21" w:name="_Toc277173676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8D1AF7">
        <w:rPr>
          <w:noProof/>
        </w:rPr>
        <w:t>1</w:t>
      </w:r>
      <w:r w:rsidR="002711AB">
        <w:rPr>
          <w:noProof/>
        </w:rPr>
        <w:fldChar w:fldCharType="end"/>
      </w:r>
      <w:bookmarkEnd w:id="19"/>
      <w:proofErr w:type="gramStart"/>
      <w:r>
        <w:t>.</w:t>
      </w:r>
      <w:proofErr w:type="gramEnd"/>
      <w:r>
        <w:t xml:space="preserve"> Analytics service architecture within the AllJoyn framework.</w:t>
      </w:r>
      <w:bookmarkEnd w:id="20"/>
      <w:bookmarkEnd w:id="21"/>
    </w:p>
    <w:p w14:paraId="5E1E0C87" w14:textId="77777777" w:rsidR="00112EB6" w:rsidRDefault="00112EB6" w:rsidP="00112EB6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13305E97" wp14:editId="1E569A16">
            <wp:extent cx="4356100" cy="3416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 one device with agent.pd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6565" w14:textId="7FD73004" w:rsidR="00112EB6" w:rsidRDefault="00112EB6" w:rsidP="00112EB6">
      <w:pPr>
        <w:pStyle w:val="Caption"/>
      </w:pPr>
      <w:bookmarkStart w:id="22" w:name="_Ref276120976"/>
      <w:bookmarkStart w:id="23" w:name="_Toc277173677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8D1AF7">
        <w:rPr>
          <w:noProof/>
        </w:rPr>
        <w:t>2</w:t>
      </w:r>
      <w:r w:rsidR="002711AB">
        <w:rPr>
          <w:noProof/>
        </w:rPr>
        <w:fldChar w:fldCharType="end"/>
      </w:r>
      <w:bookmarkEnd w:id="22"/>
      <w:proofErr w:type="gramStart"/>
      <w:r>
        <w:t>.</w:t>
      </w:r>
      <w:proofErr w:type="gramEnd"/>
      <w:r>
        <w:t xml:space="preserve"> </w:t>
      </w:r>
      <w:proofErr w:type="gramStart"/>
      <w:r>
        <w:t>Analytics app and agent running on same physical device.</w:t>
      </w:r>
      <w:bookmarkEnd w:id="23"/>
      <w:proofErr w:type="gramEnd"/>
    </w:p>
    <w:p w14:paraId="6BDDBE22" w14:textId="77777777" w:rsidR="00112EB6" w:rsidRDefault="00112EB6" w:rsidP="00112EB6">
      <w:pPr>
        <w:pStyle w:val="body"/>
        <w:keepNext/>
      </w:pPr>
      <w:r>
        <w:rPr>
          <w:noProof/>
        </w:rPr>
        <w:drawing>
          <wp:inline distT="0" distB="0" distL="0" distR="0" wp14:anchorId="500407CA" wp14:editId="45E6D857">
            <wp:extent cx="2413000" cy="3416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 linked agent.pd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416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118B988" w14:textId="07307919" w:rsidR="00112EB6" w:rsidRPr="00112EB6" w:rsidRDefault="00112EB6" w:rsidP="00112EB6">
      <w:pPr>
        <w:pStyle w:val="Caption"/>
      </w:pPr>
      <w:bookmarkStart w:id="24" w:name="_Ref276121045"/>
      <w:bookmarkStart w:id="25" w:name="_Toc277173678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8D1AF7">
        <w:rPr>
          <w:noProof/>
        </w:rPr>
        <w:t>3</w:t>
      </w:r>
      <w:r w:rsidR="002711AB">
        <w:rPr>
          <w:noProof/>
        </w:rPr>
        <w:fldChar w:fldCharType="end"/>
      </w:r>
      <w:bookmarkEnd w:id="24"/>
      <w:proofErr w:type="gramStart"/>
      <w:r>
        <w:t>.</w:t>
      </w:r>
      <w:proofErr w:type="gramEnd"/>
      <w:r>
        <w:t xml:space="preserve"> Application with analytics core linked in.</w:t>
      </w:r>
      <w:bookmarkEnd w:id="25"/>
    </w:p>
    <w:p w14:paraId="5239E6C0" w14:textId="77777777" w:rsidR="00D41AE8" w:rsidRDefault="00D41AE8" w:rsidP="00D41AE8">
      <w:pPr>
        <w:pStyle w:val="Heading2"/>
      </w:pPr>
      <w:bookmarkStart w:id="26" w:name="_Toc275646717"/>
      <w:bookmarkStart w:id="27" w:name="_Toc277173666"/>
      <w:r>
        <w:lastRenderedPageBreak/>
        <w:t>Discovery</w:t>
      </w:r>
      <w:bookmarkEnd w:id="26"/>
      <w:bookmarkEnd w:id="27"/>
    </w:p>
    <w:p w14:paraId="12564784" w14:textId="2E7FCC17" w:rsidR="00D41AE8" w:rsidRDefault="00D41AE8" w:rsidP="00D41AE8">
      <w:pPr>
        <w:pStyle w:val="body"/>
        <w:rPr>
          <w:rFonts w:eastAsia="Arial"/>
        </w:rPr>
      </w:pPr>
      <w:r>
        <w:rPr>
          <w:rFonts w:eastAsia="Arial"/>
        </w:rPr>
        <w:t>A 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can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i</w:t>
      </w:r>
      <w:r>
        <w:rPr>
          <w:rFonts w:eastAsia="Arial"/>
        </w:rPr>
        <w:t>sco</w:t>
      </w:r>
      <w:r>
        <w:rPr>
          <w:rFonts w:eastAsia="Arial"/>
          <w:spacing w:val="-3"/>
        </w:rPr>
        <w:t>v</w:t>
      </w:r>
      <w:r>
        <w:rPr>
          <w:rFonts w:eastAsia="Arial"/>
        </w:rPr>
        <w:t>er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 w:rsidR="00FA6639">
        <w:rPr>
          <w:rFonts w:eastAsia="Arial"/>
        </w:rPr>
        <w:t>agent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a an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n</w:t>
      </w:r>
      <w:r>
        <w:rPr>
          <w:rFonts w:eastAsia="Arial"/>
        </w:rPr>
        <w:t>n</w:t>
      </w:r>
      <w:r>
        <w:rPr>
          <w:rFonts w:eastAsia="Arial"/>
          <w:spacing w:val="-1"/>
        </w:rPr>
        <w:t>o</w:t>
      </w:r>
      <w:r>
        <w:rPr>
          <w:rFonts w:eastAsia="Arial"/>
        </w:rPr>
        <w:t>u</w:t>
      </w:r>
      <w:r>
        <w:rPr>
          <w:rFonts w:eastAsia="Arial"/>
          <w:spacing w:val="-1"/>
        </w:rPr>
        <w:t>n</w:t>
      </w:r>
      <w:r>
        <w:rPr>
          <w:rFonts w:eastAsia="Arial"/>
        </w:rPr>
        <w:t>cem</w:t>
      </w:r>
      <w:r>
        <w:rPr>
          <w:rFonts w:eastAsia="Arial"/>
          <w:spacing w:val="-2"/>
        </w:rPr>
        <w:t>e</w:t>
      </w:r>
      <w:r>
        <w:rPr>
          <w:rFonts w:eastAsia="Arial"/>
        </w:rPr>
        <w:t>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w</w:t>
      </w:r>
      <w:r>
        <w:rPr>
          <w:rFonts w:eastAsia="Arial"/>
        </w:rPr>
        <w:t>h</w:t>
      </w:r>
      <w:r>
        <w:rPr>
          <w:rFonts w:eastAsia="Arial"/>
          <w:spacing w:val="-1"/>
        </w:rPr>
        <w:t>i</w:t>
      </w:r>
      <w:r>
        <w:rPr>
          <w:rFonts w:eastAsia="Arial"/>
        </w:rPr>
        <w:t>ch is a</w:t>
      </w:r>
      <w:r>
        <w:rPr>
          <w:rFonts w:eastAsia="Arial"/>
          <w:spacing w:val="1"/>
        </w:rPr>
        <w:t xml:space="preserve"> </w:t>
      </w:r>
      <w:proofErr w:type="spellStart"/>
      <w:r>
        <w:rPr>
          <w:rFonts w:eastAsia="Arial"/>
        </w:rPr>
        <w:t>se</w:t>
      </w:r>
      <w:r>
        <w:rPr>
          <w:rFonts w:eastAsia="Arial"/>
          <w:spacing w:val="-3"/>
        </w:rPr>
        <w:t>s</w:t>
      </w:r>
      <w:r>
        <w:rPr>
          <w:rFonts w:eastAsia="Arial"/>
        </w:rPr>
        <w:t>s</w:t>
      </w:r>
      <w:r>
        <w:rPr>
          <w:rFonts w:eastAsia="Arial"/>
          <w:spacing w:val="-1"/>
        </w:rPr>
        <w:t>i</w:t>
      </w:r>
      <w:r>
        <w:rPr>
          <w:rFonts w:eastAsia="Arial"/>
        </w:rPr>
        <w:t>on</w:t>
      </w:r>
      <w:r>
        <w:rPr>
          <w:rFonts w:eastAsia="Arial"/>
          <w:spacing w:val="-1"/>
        </w:rPr>
        <w:t>l</w:t>
      </w:r>
      <w:r>
        <w:rPr>
          <w:rFonts w:eastAsia="Arial"/>
        </w:rPr>
        <w:t>e</w:t>
      </w:r>
      <w:r>
        <w:rPr>
          <w:rFonts w:eastAsia="Arial"/>
          <w:spacing w:val="-3"/>
        </w:rPr>
        <w:t>s</w:t>
      </w:r>
      <w:r>
        <w:rPr>
          <w:rFonts w:eastAsia="Arial"/>
        </w:rPr>
        <w:t>s</w:t>
      </w:r>
      <w:proofErr w:type="spellEnd"/>
      <w:r>
        <w:rPr>
          <w:rFonts w:eastAsia="Arial"/>
          <w:spacing w:val="1"/>
        </w:rPr>
        <w:t xml:space="preserve"> </w:t>
      </w:r>
      <w:r>
        <w:rPr>
          <w:rFonts w:eastAsia="Arial"/>
        </w:rPr>
        <w:t>s</w:t>
      </w:r>
      <w:r>
        <w:rPr>
          <w:rFonts w:eastAsia="Arial"/>
          <w:spacing w:val="-3"/>
        </w:rPr>
        <w:t>i</w:t>
      </w:r>
      <w:r>
        <w:rPr>
          <w:rFonts w:eastAsia="Arial"/>
          <w:spacing w:val="2"/>
        </w:rPr>
        <w:t>g</w:t>
      </w:r>
      <w:r>
        <w:rPr>
          <w:rFonts w:eastAsia="Arial"/>
        </w:rPr>
        <w:t>n</w:t>
      </w:r>
      <w:r>
        <w:rPr>
          <w:rFonts w:eastAsia="Arial"/>
          <w:spacing w:val="-1"/>
        </w:rPr>
        <w:t>a</w:t>
      </w:r>
      <w:r>
        <w:rPr>
          <w:rFonts w:eastAsia="Arial"/>
        </w:rPr>
        <w:t>l co</w:t>
      </w:r>
      <w:r>
        <w:rPr>
          <w:rFonts w:eastAsia="Arial"/>
          <w:spacing w:val="-1"/>
        </w:rPr>
        <w:t>n</w:t>
      </w:r>
      <w:r>
        <w:rPr>
          <w:rFonts w:eastAsia="Arial"/>
          <w:spacing w:val="1"/>
        </w:rPr>
        <w:t>t</w:t>
      </w:r>
      <w:r>
        <w:rPr>
          <w:rFonts w:eastAsia="Arial"/>
        </w:rPr>
        <w:t>a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ng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b</w:t>
      </w:r>
      <w:r>
        <w:rPr>
          <w:rFonts w:eastAsia="Arial"/>
          <w:spacing w:val="-1"/>
        </w:rPr>
        <w:t>a</w:t>
      </w:r>
      <w:r>
        <w:rPr>
          <w:rFonts w:eastAsia="Arial"/>
        </w:rPr>
        <w:t>s</w:t>
      </w:r>
      <w:r>
        <w:rPr>
          <w:rFonts w:eastAsia="Arial"/>
          <w:spacing w:val="-1"/>
        </w:rPr>
        <w:t>i</w:t>
      </w:r>
      <w:r>
        <w:rPr>
          <w:rFonts w:eastAsia="Arial"/>
        </w:rPr>
        <w:t>c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app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3"/>
        </w:rPr>
        <w:t>f</w:t>
      </w:r>
      <w:r>
        <w:rPr>
          <w:rFonts w:eastAsia="Arial"/>
          <w:spacing w:val="-2"/>
        </w:rPr>
        <w:t>o</w:t>
      </w:r>
      <w:r>
        <w:rPr>
          <w:rFonts w:eastAsia="Arial"/>
          <w:spacing w:val="1"/>
        </w:rPr>
        <w:t>rm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on </w:t>
      </w:r>
      <w:r>
        <w:rPr>
          <w:rFonts w:eastAsia="Arial"/>
          <w:spacing w:val="-1"/>
        </w:rPr>
        <w:t>li</w:t>
      </w:r>
      <w:r>
        <w:rPr>
          <w:rFonts w:eastAsia="Arial"/>
          <w:spacing w:val="2"/>
        </w:rPr>
        <w:t>k</w:t>
      </w:r>
      <w:r>
        <w:rPr>
          <w:rFonts w:eastAsia="Arial"/>
        </w:rPr>
        <w:t>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p</w:t>
      </w:r>
      <w:r>
        <w:rPr>
          <w:rFonts w:eastAsia="Arial"/>
        </w:rPr>
        <w:t>p n</w:t>
      </w:r>
      <w:r>
        <w:rPr>
          <w:rFonts w:eastAsia="Arial"/>
          <w:spacing w:val="-1"/>
        </w:rPr>
        <w:t>a</w:t>
      </w:r>
      <w:r>
        <w:rPr>
          <w:rFonts w:eastAsia="Arial"/>
          <w:spacing w:val="-2"/>
        </w:rPr>
        <w:t>m</w:t>
      </w:r>
      <w:r>
        <w:rPr>
          <w:rFonts w:eastAsia="Arial"/>
        </w:rPr>
        <w:t>e,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e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ce na</w:t>
      </w:r>
      <w:r>
        <w:rPr>
          <w:rFonts w:eastAsia="Arial"/>
          <w:spacing w:val="1"/>
        </w:rPr>
        <w:t>m</w:t>
      </w:r>
      <w:r>
        <w:rPr>
          <w:rFonts w:eastAsia="Arial"/>
          <w:spacing w:val="-3"/>
        </w:rPr>
        <w:t>e</w:t>
      </w:r>
      <w:r>
        <w:rPr>
          <w:rFonts w:eastAsia="Arial"/>
        </w:rPr>
        <w:t xml:space="preserve">, </w:t>
      </w:r>
      <w:r>
        <w:rPr>
          <w:rFonts w:eastAsia="Arial"/>
          <w:spacing w:val="1"/>
        </w:rPr>
        <w:t>m</w:t>
      </w:r>
      <w:r>
        <w:rPr>
          <w:rFonts w:eastAsia="Arial"/>
        </w:rPr>
        <w:t>a</w:t>
      </w:r>
      <w:r>
        <w:rPr>
          <w:rFonts w:eastAsia="Arial"/>
          <w:spacing w:val="-1"/>
        </w:rPr>
        <w:t>n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f</w:t>
      </w:r>
      <w:r>
        <w:rPr>
          <w:rFonts w:eastAsia="Arial"/>
          <w:spacing w:val="-3"/>
        </w:rPr>
        <w:t>a</w:t>
      </w:r>
      <w:r>
        <w:rPr>
          <w:rFonts w:eastAsia="Arial"/>
        </w:rPr>
        <w:t>c</w:t>
      </w:r>
      <w:r>
        <w:rPr>
          <w:rFonts w:eastAsia="Arial"/>
          <w:spacing w:val="1"/>
        </w:rPr>
        <w:t>t</w:t>
      </w:r>
      <w:r>
        <w:rPr>
          <w:rFonts w:eastAsia="Arial"/>
        </w:rPr>
        <w:t>ur</w:t>
      </w:r>
      <w:r>
        <w:rPr>
          <w:rFonts w:eastAsia="Arial"/>
          <w:spacing w:val="-2"/>
        </w:rPr>
        <w:t>e</w:t>
      </w:r>
      <w:r>
        <w:rPr>
          <w:rFonts w:eastAsia="Arial"/>
          <w:spacing w:val="1"/>
        </w:rPr>
        <w:t>r</w:t>
      </w:r>
      <w:r>
        <w:rPr>
          <w:rFonts w:eastAsia="Arial"/>
        </w:rPr>
        <w:t>, a</w:t>
      </w:r>
      <w:r>
        <w:rPr>
          <w:rFonts w:eastAsia="Arial"/>
          <w:spacing w:val="-1"/>
        </w:rPr>
        <w:t>n</w:t>
      </w:r>
      <w:r>
        <w:rPr>
          <w:rFonts w:eastAsia="Arial"/>
        </w:rPr>
        <w:t xml:space="preserve">d </w:t>
      </w:r>
      <w:r>
        <w:rPr>
          <w:rFonts w:eastAsia="Arial"/>
          <w:spacing w:val="1"/>
        </w:rPr>
        <w:t>m</w:t>
      </w:r>
      <w:r>
        <w:rPr>
          <w:rFonts w:eastAsia="Arial"/>
        </w:rPr>
        <w:t>o</w:t>
      </w:r>
      <w:r>
        <w:rPr>
          <w:rFonts w:eastAsia="Arial"/>
          <w:spacing w:val="-1"/>
        </w:rPr>
        <w:t>d</w:t>
      </w:r>
      <w:r>
        <w:rPr>
          <w:rFonts w:eastAsia="Arial"/>
        </w:rPr>
        <w:t>el n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m</w:t>
      </w:r>
      <w:r>
        <w:rPr>
          <w:rFonts w:eastAsia="Arial"/>
        </w:rPr>
        <w:t>b</w:t>
      </w:r>
      <w:r>
        <w:rPr>
          <w:rFonts w:eastAsia="Arial"/>
          <w:spacing w:val="-1"/>
        </w:rPr>
        <w:t>e</w:t>
      </w:r>
      <w:r>
        <w:rPr>
          <w:rFonts w:eastAsia="Arial"/>
          <w:spacing w:val="-2"/>
        </w:rPr>
        <w:t>r</w:t>
      </w:r>
      <w:r>
        <w:rPr>
          <w:rFonts w:eastAsia="Arial"/>
        </w:rPr>
        <w:t>.</w:t>
      </w:r>
      <w:r>
        <w:rPr>
          <w:rFonts w:eastAsia="Arial"/>
          <w:spacing w:val="60"/>
        </w:rPr>
        <w:t xml:space="preserve"> </w:t>
      </w:r>
      <w:r>
        <w:rPr>
          <w:rFonts w:eastAsia="Arial"/>
          <w:spacing w:val="2"/>
        </w:rPr>
        <w:t>T</w:t>
      </w:r>
      <w:r>
        <w:rPr>
          <w:rFonts w:eastAsia="Arial"/>
        </w:rPr>
        <w:t>he a</w:t>
      </w:r>
      <w:r>
        <w:rPr>
          <w:rFonts w:eastAsia="Arial"/>
          <w:spacing w:val="-1"/>
        </w:rPr>
        <w:t>n</w:t>
      </w:r>
      <w:r>
        <w:rPr>
          <w:rFonts w:eastAsia="Arial"/>
          <w:spacing w:val="-3"/>
        </w:rPr>
        <w:t>n</w:t>
      </w:r>
      <w:r>
        <w:rPr>
          <w:rFonts w:eastAsia="Arial"/>
        </w:rPr>
        <w:t>o</w:t>
      </w:r>
      <w:r>
        <w:rPr>
          <w:rFonts w:eastAsia="Arial"/>
          <w:spacing w:val="-1"/>
        </w:rPr>
        <w:t>u</w:t>
      </w:r>
      <w:r>
        <w:rPr>
          <w:rFonts w:eastAsia="Arial"/>
        </w:rPr>
        <w:t>nc</w:t>
      </w:r>
      <w:r>
        <w:rPr>
          <w:rFonts w:eastAsia="Arial"/>
          <w:spacing w:val="-1"/>
        </w:rPr>
        <w:t>e</w:t>
      </w:r>
      <w:r>
        <w:rPr>
          <w:rFonts w:eastAsia="Arial"/>
          <w:spacing w:val="1"/>
        </w:rPr>
        <w:t>m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 a</w:t>
      </w:r>
      <w:r>
        <w:rPr>
          <w:rFonts w:eastAsia="Arial"/>
          <w:spacing w:val="-1"/>
        </w:rPr>
        <w:t>l</w:t>
      </w:r>
      <w:r>
        <w:rPr>
          <w:rFonts w:eastAsia="Arial"/>
        </w:rPr>
        <w:t>so c</w:t>
      </w:r>
      <w:r>
        <w:rPr>
          <w:rFonts w:eastAsia="Arial"/>
          <w:spacing w:val="-2"/>
        </w:rPr>
        <w:t>o</w:t>
      </w:r>
      <w:r>
        <w:rPr>
          <w:rFonts w:eastAsia="Arial"/>
        </w:rPr>
        <w:t>nta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ns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  <w:spacing w:val="-1"/>
        </w:rPr>
        <w:t>li</w:t>
      </w:r>
      <w:r>
        <w:rPr>
          <w:rFonts w:eastAsia="Arial"/>
        </w:rPr>
        <w:t>st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o</w:t>
      </w:r>
      <w:r>
        <w:rPr>
          <w:rFonts w:eastAsia="Arial"/>
        </w:rPr>
        <w:t>f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o</w:t>
      </w:r>
      <w:r>
        <w:rPr>
          <w:rFonts w:eastAsia="Arial"/>
          <w:spacing w:val="-3"/>
        </w:rPr>
        <w:t>b</w:t>
      </w:r>
      <w:r>
        <w:rPr>
          <w:rFonts w:eastAsia="Arial"/>
          <w:spacing w:val="1"/>
        </w:rPr>
        <w:t>j</w:t>
      </w:r>
      <w:r>
        <w:rPr>
          <w:rFonts w:eastAsia="Arial"/>
        </w:rPr>
        <w:t>e</w:t>
      </w:r>
      <w:r>
        <w:rPr>
          <w:rFonts w:eastAsia="Arial"/>
          <w:spacing w:val="-3"/>
        </w:rPr>
        <w:t>c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p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</w:rPr>
        <w:t xml:space="preserve">hs </w:t>
      </w:r>
      <w:r>
        <w:rPr>
          <w:rFonts w:eastAsia="Arial"/>
          <w:spacing w:val="-2"/>
        </w:rPr>
        <w:t>a</w:t>
      </w:r>
      <w:r>
        <w:rPr>
          <w:rFonts w:eastAsia="Arial"/>
        </w:rPr>
        <w:t>nd</w:t>
      </w:r>
      <w:r>
        <w:rPr>
          <w:rFonts w:eastAsia="Arial"/>
          <w:spacing w:val="3"/>
        </w:rPr>
        <w:t xml:space="preserve"> </w:t>
      </w:r>
      <w:r>
        <w:rPr>
          <w:rFonts w:eastAsia="Arial"/>
        </w:rPr>
        <w:t>ser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ce </w:t>
      </w:r>
      <w:r>
        <w:rPr>
          <w:rFonts w:eastAsia="Arial"/>
          <w:spacing w:val="-1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3"/>
        </w:rPr>
        <w:t>f</w:t>
      </w:r>
      <w:r>
        <w:rPr>
          <w:rFonts w:eastAsia="Arial"/>
        </w:rPr>
        <w:t>ac</w:t>
      </w:r>
      <w:r>
        <w:rPr>
          <w:rFonts w:eastAsia="Arial"/>
          <w:spacing w:val="-3"/>
        </w:rPr>
        <w:t>e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o a</w:t>
      </w:r>
      <w:r>
        <w:rPr>
          <w:rFonts w:eastAsia="Arial"/>
          <w:spacing w:val="-1"/>
        </w:rPr>
        <w:t>ll</w:t>
      </w:r>
      <w:r>
        <w:rPr>
          <w:rFonts w:eastAsia="Arial"/>
        </w:rPr>
        <w:t>ow</w:t>
      </w:r>
      <w:r>
        <w:rPr>
          <w:rFonts w:eastAsia="Arial"/>
          <w:spacing w:val="-3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 xml:space="preserve">t </w:t>
      </w:r>
      <w:r>
        <w:rPr>
          <w:rFonts w:eastAsia="Arial"/>
          <w:spacing w:val="1"/>
        </w:rPr>
        <w:t>t</w:t>
      </w:r>
      <w:r>
        <w:rPr>
          <w:rFonts w:eastAsia="Arial"/>
        </w:rPr>
        <w:t>o d</w:t>
      </w:r>
      <w:r>
        <w:rPr>
          <w:rFonts w:eastAsia="Arial"/>
          <w:spacing w:val="-2"/>
        </w:rPr>
        <w:t>e</w:t>
      </w:r>
      <w:r>
        <w:rPr>
          <w:rFonts w:eastAsia="Arial"/>
          <w:spacing w:val="1"/>
        </w:rPr>
        <w:t>t</w:t>
      </w:r>
      <w:r>
        <w:rPr>
          <w:rFonts w:eastAsia="Arial"/>
        </w:rPr>
        <w:t>e</w:t>
      </w:r>
      <w:r>
        <w:rPr>
          <w:rFonts w:eastAsia="Arial"/>
          <w:spacing w:val="-2"/>
        </w:rPr>
        <w:t>r</w:t>
      </w:r>
      <w:r>
        <w:rPr>
          <w:rFonts w:eastAsia="Arial"/>
          <w:spacing w:val="1"/>
        </w:rPr>
        <w:t>m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ne </w:t>
      </w:r>
      <w:r>
        <w:rPr>
          <w:rFonts w:eastAsia="Arial"/>
          <w:spacing w:val="-3"/>
        </w:rPr>
        <w:t>w</w:t>
      </w:r>
      <w:r>
        <w:rPr>
          <w:rFonts w:eastAsia="Arial"/>
        </w:rPr>
        <w:t xml:space="preserve">hether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p</w:t>
      </w:r>
      <w:r>
        <w:rPr>
          <w:rFonts w:eastAsia="Arial"/>
        </w:rPr>
        <w:t xml:space="preserve">p </w:t>
      </w:r>
      <w:r>
        <w:rPr>
          <w:rFonts w:eastAsia="Arial"/>
          <w:spacing w:val="-2"/>
        </w:rPr>
        <w:t>p</w:t>
      </w:r>
      <w:r>
        <w:rPr>
          <w:rFonts w:eastAsia="Arial"/>
          <w:spacing w:val="1"/>
        </w:rPr>
        <w:t>r</w:t>
      </w:r>
      <w:r>
        <w:rPr>
          <w:rFonts w:eastAsia="Arial"/>
        </w:rPr>
        <w:t>o</w:t>
      </w:r>
      <w:r>
        <w:rPr>
          <w:rFonts w:eastAsia="Arial"/>
          <w:spacing w:val="-3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d</w:t>
      </w:r>
      <w:r>
        <w:rPr>
          <w:rFonts w:eastAsia="Arial"/>
          <w:spacing w:val="-1"/>
        </w:rPr>
        <w:t>e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u</w:t>
      </w:r>
      <w:r>
        <w:rPr>
          <w:rFonts w:eastAsia="Arial"/>
          <w:spacing w:val="-1"/>
        </w:rPr>
        <w:t>n</w:t>
      </w:r>
      <w:r>
        <w:rPr>
          <w:rFonts w:eastAsia="Arial"/>
        </w:rPr>
        <w:t>c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o</w:t>
      </w:r>
      <w:r>
        <w:rPr>
          <w:rFonts w:eastAsia="Arial"/>
        </w:rPr>
        <w:t>n</w:t>
      </w:r>
      <w:r>
        <w:rPr>
          <w:rFonts w:eastAsia="Arial"/>
          <w:spacing w:val="-1"/>
        </w:rPr>
        <w:t>ali</w:t>
      </w:r>
      <w:r>
        <w:rPr>
          <w:rFonts w:eastAsia="Arial"/>
          <w:spacing w:val="1"/>
        </w:rPr>
        <w:t>t</w:t>
      </w:r>
      <w:r>
        <w:rPr>
          <w:rFonts w:eastAsia="Arial"/>
        </w:rPr>
        <w:t>y</w:t>
      </w:r>
      <w:r>
        <w:rPr>
          <w:rFonts w:eastAsia="Arial"/>
          <w:spacing w:val="-1"/>
        </w:rPr>
        <w:t xml:space="preserve"> </w:t>
      </w:r>
      <w:r>
        <w:rPr>
          <w:rFonts w:eastAsia="Arial"/>
        </w:rPr>
        <w:t xml:space="preserve">of </w:t>
      </w:r>
      <w:r>
        <w:rPr>
          <w:rFonts w:eastAsia="Arial"/>
          <w:spacing w:val="-1"/>
        </w:rPr>
        <w:t>i</w:t>
      </w:r>
      <w:r>
        <w:rPr>
          <w:rFonts w:eastAsia="Arial"/>
        </w:rPr>
        <w:t>nte</w:t>
      </w:r>
      <w:r>
        <w:rPr>
          <w:rFonts w:eastAsia="Arial"/>
          <w:spacing w:val="1"/>
        </w:rPr>
        <w:t>r</w:t>
      </w:r>
      <w:r>
        <w:rPr>
          <w:rFonts w:eastAsia="Arial"/>
        </w:rPr>
        <w:t>es</w:t>
      </w:r>
      <w:r>
        <w:rPr>
          <w:rFonts w:eastAsia="Arial"/>
          <w:spacing w:val="-2"/>
        </w:rPr>
        <w:t>t</w:t>
      </w:r>
      <w:r>
        <w:rPr>
          <w:rFonts w:eastAsia="Arial"/>
        </w:rPr>
        <w:t>.</w:t>
      </w:r>
    </w:p>
    <w:p w14:paraId="13025EC9" w14:textId="77777777" w:rsidR="00D41AE8" w:rsidRDefault="00D41AE8" w:rsidP="00D41AE8">
      <w:pPr>
        <w:pStyle w:val="Heading2"/>
        <w:rPr>
          <w:rFonts w:eastAsia="Arial"/>
        </w:rPr>
      </w:pPr>
      <w:bookmarkStart w:id="28" w:name="_Toc275646718"/>
      <w:bookmarkStart w:id="29" w:name="_Toc277173667"/>
      <w:r>
        <w:rPr>
          <w:rFonts w:eastAsia="Arial"/>
        </w:rPr>
        <w:t>Discovery call flows</w:t>
      </w:r>
      <w:bookmarkEnd w:id="28"/>
      <w:bookmarkEnd w:id="29"/>
    </w:p>
    <w:p w14:paraId="5CFAF19A" w14:textId="77777777" w:rsidR="00D41AE8" w:rsidRDefault="00D41AE8" w:rsidP="00D41AE8">
      <w:pPr>
        <w:pStyle w:val="Heading3"/>
        <w:rPr>
          <w:rFonts w:eastAsia="Arial"/>
        </w:rPr>
      </w:pPr>
      <w:bookmarkStart w:id="30" w:name="_Toc275646719"/>
      <w:bookmarkStart w:id="31" w:name="_Toc277173668"/>
      <w:r>
        <w:rPr>
          <w:rFonts w:eastAsia="Arial"/>
        </w:rPr>
        <w:t>Typical discovery flow</w:t>
      </w:r>
      <w:bookmarkEnd w:id="30"/>
      <w:bookmarkEnd w:id="31"/>
    </w:p>
    <w:p w14:paraId="22137DB5" w14:textId="77777777" w:rsidR="00473B15" w:rsidRPr="00D41AE8" w:rsidRDefault="00D41AE8" w:rsidP="001B6727">
      <w:pPr>
        <w:pStyle w:val="body"/>
        <w:rPr>
          <w:rFonts w:eastAsia="Arial"/>
        </w:rPr>
      </w:pPr>
      <w:r w:rsidRPr="00D41AE8">
        <w:rPr>
          <w:rFonts w:eastAsia="Arial"/>
        </w:rPr>
        <w:fldChar w:fldCharType="begin"/>
      </w:r>
      <w:r w:rsidRPr="00D41AE8">
        <w:rPr>
          <w:rFonts w:eastAsia="Arial"/>
        </w:rPr>
        <w:instrText xml:space="preserve"> REF _Ref358011081 \h </w:instrText>
      </w:r>
      <w:r>
        <w:rPr>
          <w:rFonts w:eastAsia="Arial"/>
        </w:rPr>
        <w:instrText xml:space="preserve"> \* MERGEFORMAT </w:instrText>
      </w:r>
      <w:r w:rsidRPr="00D41AE8">
        <w:rPr>
          <w:rFonts w:eastAsia="Arial"/>
        </w:rPr>
      </w:r>
      <w:r w:rsidRPr="00D41AE8">
        <w:rPr>
          <w:rFonts w:eastAsia="Arial"/>
        </w:rPr>
        <w:fldChar w:fldCharType="separate"/>
      </w:r>
      <w:r w:rsidR="008D1AF7">
        <w:t>Figure 4</w:t>
      </w:r>
      <w:r w:rsidRPr="00D41AE8">
        <w:rPr>
          <w:rFonts w:eastAsia="Arial"/>
        </w:rPr>
        <w:fldChar w:fldCharType="end"/>
      </w:r>
      <w:r w:rsidRPr="00D41AE8">
        <w:rPr>
          <w:rFonts w:eastAsia="Arial"/>
        </w:rPr>
        <w:t xml:space="preserve"> illustrates a typical call flow for a client to discover a serv</w:t>
      </w:r>
      <w:r w:rsidR="00E34E53">
        <w:rPr>
          <w:rFonts w:eastAsia="Arial"/>
        </w:rPr>
        <w:t>ice</w:t>
      </w:r>
      <w:r w:rsidRPr="00D41AE8">
        <w:rPr>
          <w:rFonts w:eastAsia="Arial"/>
        </w:rPr>
        <w:t xml:space="preserve"> app. The client merely relies on the </w:t>
      </w:r>
      <w:proofErr w:type="spellStart"/>
      <w:r w:rsidRPr="00D41AE8">
        <w:rPr>
          <w:rFonts w:eastAsia="Arial"/>
        </w:rPr>
        <w:t>sessionless</w:t>
      </w:r>
      <w:proofErr w:type="spellEnd"/>
      <w:r w:rsidRPr="00D41AE8">
        <w:rPr>
          <w:rFonts w:eastAsia="Arial"/>
        </w:rPr>
        <w:t xml:space="preserve"> announcement to decide whether to connect to the service app to use its service offering.</w:t>
      </w:r>
    </w:p>
    <w:p w14:paraId="60CA5DA5" w14:textId="77777777" w:rsidR="00D41AE8" w:rsidRDefault="002711AB" w:rsidP="00D41AE8">
      <w:pPr>
        <w:pStyle w:val="anchor"/>
        <w:rPr>
          <w:rFonts w:eastAsia="Arial"/>
        </w:rPr>
      </w:pPr>
      <w:r>
        <w:rPr>
          <w:rFonts w:eastAsia="Arial"/>
        </w:rPr>
        <w:pict w14:anchorId="11E1C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3.95pt">
            <v:imagedata r:id="rId27" o:title=""/>
          </v:shape>
        </w:pict>
      </w:r>
    </w:p>
    <w:p w14:paraId="4E777B6D" w14:textId="77777777" w:rsidR="00D41AE8" w:rsidRDefault="00D41AE8" w:rsidP="00D41AE8">
      <w:pPr>
        <w:pStyle w:val="Caption"/>
        <w:rPr>
          <w:rFonts w:eastAsia="Arial"/>
        </w:rPr>
      </w:pPr>
      <w:bookmarkStart w:id="32" w:name="_Ref358011081"/>
      <w:bookmarkStart w:id="33" w:name="_Toc275646728"/>
      <w:bookmarkStart w:id="34" w:name="_Toc277173679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8D1AF7">
        <w:rPr>
          <w:noProof/>
        </w:rPr>
        <w:t>4</w:t>
      </w:r>
      <w:r w:rsidR="002711AB">
        <w:rPr>
          <w:noProof/>
        </w:rPr>
        <w:fldChar w:fldCharType="end"/>
      </w:r>
      <w:bookmarkEnd w:id="32"/>
      <w:proofErr w:type="gramStart"/>
      <w:r>
        <w:t>.</w:t>
      </w:r>
      <w:proofErr w:type="gramEnd"/>
      <w:r>
        <w:t xml:space="preserve"> Typical discove</w:t>
      </w:r>
      <w:r w:rsidR="00E34E53">
        <w:t>ry c</w:t>
      </w:r>
      <w:r w:rsidR="00C505AB">
        <w:t>all f</w:t>
      </w:r>
      <w:r w:rsidR="00E34E53">
        <w:t>low (client discovers a servic</w:t>
      </w:r>
      <w:r>
        <w:t>e app)</w:t>
      </w:r>
      <w:bookmarkEnd w:id="33"/>
      <w:bookmarkEnd w:id="34"/>
    </w:p>
    <w:p w14:paraId="58C6E16F" w14:textId="77777777" w:rsidR="00D41AE8" w:rsidRDefault="00D41AE8" w:rsidP="00D41AE8">
      <w:pPr>
        <w:pStyle w:val="Heading3"/>
        <w:rPr>
          <w:rFonts w:eastAsia="Arial"/>
        </w:rPr>
      </w:pPr>
      <w:bookmarkStart w:id="35" w:name="_Toc275646720"/>
      <w:bookmarkStart w:id="36" w:name="_Toc277173669"/>
      <w:r>
        <w:rPr>
          <w:rFonts w:eastAsia="Arial"/>
        </w:rPr>
        <w:t>Non</w:t>
      </w:r>
      <w:r w:rsidR="00473B15">
        <w:rPr>
          <w:rFonts w:eastAsia="Arial"/>
        </w:rPr>
        <w:t>-</w:t>
      </w:r>
      <w:r>
        <w:rPr>
          <w:rFonts w:eastAsia="Arial"/>
        </w:rPr>
        <w:t>typical discovery flow</w:t>
      </w:r>
      <w:bookmarkEnd w:id="35"/>
      <w:bookmarkEnd w:id="36"/>
    </w:p>
    <w:p w14:paraId="60C33B2F" w14:textId="77777777" w:rsidR="00D41AE8" w:rsidRDefault="001C7572" w:rsidP="00D41AE8">
      <w:pPr>
        <w:pStyle w:val="body"/>
        <w:rPr>
          <w:rFonts w:eastAsia="Arial"/>
        </w:rPr>
      </w:pPr>
      <w:r>
        <w:rPr>
          <w:rFonts w:eastAsia="Arial"/>
          <w:spacing w:val="2"/>
        </w:rPr>
        <w:fldChar w:fldCharType="begin"/>
      </w:r>
      <w:r>
        <w:rPr>
          <w:rFonts w:eastAsia="Arial"/>
          <w:spacing w:val="2"/>
        </w:rPr>
        <w:instrText xml:space="preserve"> REF _Ref358019111 \h </w:instrText>
      </w:r>
      <w:r>
        <w:rPr>
          <w:rFonts w:eastAsia="Arial"/>
          <w:spacing w:val="2"/>
        </w:rPr>
      </w:r>
      <w:r>
        <w:rPr>
          <w:rFonts w:eastAsia="Arial"/>
          <w:spacing w:val="2"/>
        </w:rPr>
        <w:fldChar w:fldCharType="separate"/>
      </w:r>
      <w:r w:rsidR="008D1AF7">
        <w:t xml:space="preserve">Figure </w:t>
      </w:r>
      <w:r w:rsidR="008D1AF7">
        <w:rPr>
          <w:noProof/>
        </w:rPr>
        <w:t>5</w:t>
      </w:r>
      <w:r>
        <w:rPr>
          <w:rFonts w:eastAsia="Arial"/>
          <w:spacing w:val="2"/>
        </w:rPr>
        <w:fldChar w:fldCharType="end"/>
      </w:r>
      <w:r>
        <w:rPr>
          <w:rFonts w:eastAsia="Arial"/>
          <w:spacing w:val="2"/>
        </w:rPr>
        <w:t xml:space="preserve"> illustrates </w:t>
      </w:r>
      <w:r w:rsidR="00D41AE8">
        <w:rPr>
          <w:rFonts w:eastAsia="Arial"/>
        </w:rPr>
        <w:t>a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ca</w:t>
      </w:r>
      <w:r w:rsidR="00D41AE8">
        <w:rPr>
          <w:rFonts w:eastAsia="Arial"/>
          <w:spacing w:val="-1"/>
        </w:rPr>
        <w:t>l</w:t>
      </w:r>
      <w:r w:rsidR="00D41AE8">
        <w:rPr>
          <w:rFonts w:eastAsia="Arial"/>
        </w:rPr>
        <w:t>l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  <w:spacing w:val="-1"/>
        </w:rPr>
        <w:t>l</w:t>
      </w:r>
      <w:r w:rsidR="00D41AE8">
        <w:rPr>
          <w:rFonts w:eastAsia="Arial"/>
        </w:rPr>
        <w:t>ow</w:t>
      </w:r>
      <w:r w:rsidR="00D41AE8">
        <w:rPr>
          <w:rFonts w:eastAsia="Arial"/>
          <w:spacing w:val="-5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</w:rPr>
        <w:t>or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a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</w:rPr>
        <w:t>c</w:t>
      </w:r>
      <w:r w:rsidR="00D41AE8">
        <w:rPr>
          <w:rFonts w:eastAsia="Arial"/>
          <w:spacing w:val="-1"/>
        </w:rPr>
        <w:t>li</w:t>
      </w:r>
      <w:r w:rsidR="00D41AE8">
        <w:rPr>
          <w:rFonts w:eastAsia="Arial"/>
        </w:rPr>
        <w:t>e</w:t>
      </w:r>
      <w:r w:rsidR="00D41AE8">
        <w:rPr>
          <w:rFonts w:eastAsia="Arial"/>
          <w:spacing w:val="-1"/>
        </w:rPr>
        <w:t>n</w:t>
      </w:r>
      <w:r w:rsidR="00D41AE8">
        <w:rPr>
          <w:rFonts w:eastAsia="Arial"/>
        </w:rPr>
        <w:t>t</w:t>
      </w:r>
      <w:r w:rsidR="00D41AE8">
        <w:rPr>
          <w:rFonts w:eastAsia="Arial"/>
          <w:spacing w:val="2"/>
        </w:rPr>
        <w:t xml:space="preserve"> </w:t>
      </w:r>
      <w:r w:rsidR="00D41AE8">
        <w:rPr>
          <w:rFonts w:eastAsia="Arial"/>
          <w:spacing w:val="1"/>
        </w:rPr>
        <w:t>t</w:t>
      </w:r>
      <w:r w:rsidR="00D41AE8">
        <w:rPr>
          <w:rFonts w:eastAsia="Arial"/>
        </w:rPr>
        <w:t>o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</w:rPr>
        <w:t>d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</w:rPr>
        <w:t>sco</w:t>
      </w:r>
      <w:r w:rsidR="00D41AE8">
        <w:rPr>
          <w:rFonts w:eastAsia="Arial"/>
          <w:spacing w:val="-3"/>
        </w:rPr>
        <w:t>v</w:t>
      </w:r>
      <w:r w:rsidR="00D41AE8">
        <w:rPr>
          <w:rFonts w:eastAsia="Arial"/>
        </w:rPr>
        <w:t>er</w:t>
      </w:r>
      <w:r w:rsidR="00D41AE8">
        <w:rPr>
          <w:rFonts w:eastAsia="Arial"/>
          <w:spacing w:val="2"/>
        </w:rPr>
        <w:t xml:space="preserve"> </w:t>
      </w:r>
      <w:r w:rsidR="00D41AE8">
        <w:rPr>
          <w:rFonts w:eastAsia="Arial"/>
        </w:rPr>
        <w:t>a s</w:t>
      </w:r>
      <w:r w:rsidR="00D41AE8">
        <w:rPr>
          <w:rFonts w:eastAsia="Arial"/>
          <w:spacing w:val="-2"/>
        </w:rPr>
        <w:t>e</w:t>
      </w:r>
      <w:r w:rsidR="00D41AE8">
        <w:rPr>
          <w:rFonts w:eastAsia="Arial"/>
          <w:spacing w:val="1"/>
        </w:rPr>
        <w:t>r</w:t>
      </w:r>
      <w:r w:rsidR="00D41AE8">
        <w:rPr>
          <w:rFonts w:eastAsia="Arial"/>
          <w:spacing w:val="2"/>
        </w:rPr>
        <w:t>v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</w:rPr>
        <w:t xml:space="preserve">ce app and </w:t>
      </w:r>
      <w:r w:rsidR="00D94AC9">
        <w:rPr>
          <w:rFonts w:eastAsia="Arial"/>
        </w:rPr>
        <w:t xml:space="preserve">make a </w:t>
      </w:r>
      <w:r w:rsidR="00D41AE8">
        <w:rPr>
          <w:rFonts w:eastAsia="Arial"/>
          <w:spacing w:val="1"/>
        </w:rPr>
        <w:t>r</w:t>
      </w:r>
      <w:r w:rsidR="00D41AE8">
        <w:rPr>
          <w:rFonts w:eastAsia="Arial"/>
          <w:spacing w:val="-3"/>
        </w:rPr>
        <w:t>e</w:t>
      </w:r>
      <w:r w:rsidR="00D41AE8">
        <w:rPr>
          <w:rFonts w:eastAsia="Arial"/>
          <w:spacing w:val="2"/>
        </w:rPr>
        <w:t>q</w:t>
      </w:r>
      <w:r w:rsidR="00D41AE8">
        <w:rPr>
          <w:rFonts w:eastAsia="Arial"/>
        </w:rPr>
        <w:t>u</w:t>
      </w:r>
      <w:r w:rsidR="00D41AE8">
        <w:rPr>
          <w:rFonts w:eastAsia="Arial"/>
          <w:spacing w:val="-1"/>
        </w:rPr>
        <w:t>e</w:t>
      </w:r>
      <w:r w:rsidR="00D41AE8">
        <w:rPr>
          <w:rFonts w:eastAsia="Arial"/>
        </w:rPr>
        <w:t>st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  <w:spacing w:val="-3"/>
        </w:rPr>
        <w:t>o</w:t>
      </w:r>
      <w:r w:rsidR="00D41AE8">
        <w:rPr>
          <w:rFonts w:eastAsia="Arial"/>
        </w:rPr>
        <w:t xml:space="preserve">r </w:t>
      </w:r>
      <w:r w:rsidR="00D41AE8">
        <w:rPr>
          <w:rFonts w:eastAsia="Arial"/>
          <w:spacing w:val="1"/>
        </w:rPr>
        <w:t>m</w:t>
      </w:r>
      <w:r w:rsidR="00D41AE8">
        <w:rPr>
          <w:rFonts w:eastAsia="Arial"/>
        </w:rPr>
        <w:t>ore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d</w:t>
      </w:r>
      <w:r w:rsidR="00D41AE8">
        <w:rPr>
          <w:rFonts w:eastAsia="Arial"/>
          <w:spacing w:val="-3"/>
        </w:rPr>
        <w:t>e</w:t>
      </w:r>
      <w:r w:rsidR="00D41AE8">
        <w:rPr>
          <w:rFonts w:eastAsia="Arial"/>
          <w:spacing w:val="1"/>
        </w:rPr>
        <w:t>t</w:t>
      </w:r>
      <w:r w:rsidR="00D41AE8">
        <w:rPr>
          <w:rFonts w:eastAsia="Arial"/>
        </w:rPr>
        <w:t>a</w:t>
      </w:r>
      <w:r w:rsidR="00D41AE8">
        <w:rPr>
          <w:rFonts w:eastAsia="Arial"/>
          <w:spacing w:val="-1"/>
        </w:rPr>
        <w:t>il</w:t>
      </w:r>
      <w:r w:rsidR="00D41AE8">
        <w:rPr>
          <w:rFonts w:eastAsia="Arial"/>
        </w:rPr>
        <w:t xml:space="preserve">ed 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  <w:spacing w:val="-3"/>
        </w:rPr>
        <w:t>n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</w:rPr>
        <w:t>o</w:t>
      </w:r>
      <w:r w:rsidR="00D41AE8">
        <w:rPr>
          <w:rFonts w:eastAsia="Arial"/>
          <w:spacing w:val="-2"/>
        </w:rPr>
        <w:t>r</w:t>
      </w:r>
      <w:r w:rsidR="00D41AE8">
        <w:rPr>
          <w:rFonts w:eastAsia="Arial"/>
          <w:spacing w:val="1"/>
        </w:rPr>
        <w:t>m</w:t>
      </w:r>
      <w:r w:rsidR="00D41AE8">
        <w:rPr>
          <w:rFonts w:eastAsia="Arial"/>
        </w:rPr>
        <w:t>ati</w:t>
      </w:r>
      <w:r w:rsidR="00D41AE8">
        <w:rPr>
          <w:rFonts w:eastAsia="Arial"/>
          <w:spacing w:val="-1"/>
        </w:rPr>
        <w:t>o</w:t>
      </w:r>
      <w:r w:rsidR="00D41AE8">
        <w:rPr>
          <w:rFonts w:eastAsia="Arial"/>
          <w:spacing w:val="-3"/>
        </w:rPr>
        <w:t>n</w:t>
      </w:r>
      <w:r w:rsidR="00D41AE8">
        <w:rPr>
          <w:rFonts w:eastAsia="Arial"/>
        </w:rPr>
        <w:t>.</w:t>
      </w:r>
    </w:p>
    <w:p w14:paraId="3CC26E70" w14:textId="77777777" w:rsidR="00D41AE8" w:rsidRDefault="002711AB" w:rsidP="00D41AE8">
      <w:pPr>
        <w:pStyle w:val="anchor"/>
        <w:rPr>
          <w:rFonts w:eastAsia="Arial"/>
        </w:rPr>
      </w:pPr>
      <w:r>
        <w:rPr>
          <w:rFonts w:eastAsia="Arial"/>
        </w:rPr>
        <w:lastRenderedPageBreak/>
        <w:pict w14:anchorId="1D457568">
          <v:shape id="_x0000_i1026" type="#_x0000_t75" style="width:432.8pt;height:300.15pt">
            <v:imagedata r:id="rId28" o:title=""/>
          </v:shape>
        </w:pict>
      </w:r>
    </w:p>
    <w:p w14:paraId="0A139BE7" w14:textId="77777777" w:rsidR="00D41AE8" w:rsidRDefault="00D41AE8" w:rsidP="00D41AE8">
      <w:pPr>
        <w:pStyle w:val="Caption"/>
      </w:pPr>
      <w:bookmarkStart w:id="37" w:name="_Ref358019111"/>
      <w:bookmarkStart w:id="38" w:name="_Toc275646729"/>
      <w:bookmarkStart w:id="39" w:name="_Toc277173680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8D1AF7">
        <w:rPr>
          <w:noProof/>
        </w:rPr>
        <w:t>5</w:t>
      </w:r>
      <w:r w:rsidR="002711AB">
        <w:rPr>
          <w:noProof/>
        </w:rPr>
        <w:fldChar w:fldCharType="end"/>
      </w:r>
      <w:bookmarkEnd w:id="37"/>
      <w:proofErr w:type="gramStart"/>
      <w:r>
        <w:t>.</w:t>
      </w:r>
      <w:proofErr w:type="gramEnd"/>
      <w:r>
        <w:t xml:space="preserve"> Non</w:t>
      </w:r>
      <w:r w:rsidR="00473B15">
        <w:t>-</w:t>
      </w:r>
      <w:r>
        <w:t>typical discovery call flow</w:t>
      </w:r>
      <w:bookmarkEnd w:id="38"/>
      <w:bookmarkEnd w:id="39"/>
    </w:p>
    <w:p w14:paraId="0DA3A490" w14:textId="77777777" w:rsidR="00D41AE8" w:rsidRDefault="001B6727" w:rsidP="006E3C63">
      <w:pPr>
        <w:pStyle w:val="Heading2"/>
        <w:rPr>
          <w:rFonts w:eastAsia="Arial"/>
        </w:rPr>
      </w:pPr>
      <w:bookmarkStart w:id="40" w:name="_Toc275646722"/>
      <w:bookmarkStart w:id="41" w:name="_Toc277173670"/>
      <w:proofErr w:type="spellStart"/>
      <w:r>
        <w:rPr>
          <w:rFonts w:eastAsia="Arial"/>
        </w:rPr>
        <w:t>AnalyticsEventAgent</w:t>
      </w:r>
      <w:proofErr w:type="spellEnd"/>
      <w:r w:rsidR="006E3C63">
        <w:rPr>
          <w:rFonts w:eastAsia="Arial"/>
        </w:rPr>
        <w:t xml:space="preserve"> interface</w:t>
      </w:r>
      <w:bookmarkEnd w:id="40"/>
      <w:bookmarkEnd w:id="41"/>
    </w:p>
    <w:p w14:paraId="06A543F3" w14:textId="7B575B00" w:rsidR="00A40357" w:rsidRDefault="00A40357" w:rsidP="00A40357">
      <w:pPr>
        <w:pStyle w:val="Heading3"/>
        <w:rPr>
          <w:rFonts w:eastAsia="Arial"/>
        </w:rPr>
      </w:pPr>
      <w:bookmarkStart w:id="42" w:name="_Toc277173671"/>
      <w:proofErr w:type="spellStart"/>
      <w:r>
        <w:rPr>
          <w:rFonts w:eastAsia="Arial"/>
        </w:rPr>
        <w:t>AnalyticsEventAgent</w:t>
      </w:r>
      <w:proofErr w:type="spellEnd"/>
      <w:r>
        <w:rPr>
          <w:rFonts w:eastAsia="Arial"/>
        </w:rPr>
        <w:t xml:space="preserve"> call flow</w:t>
      </w:r>
      <w:bookmarkEnd w:id="42"/>
    </w:p>
    <w:p w14:paraId="2FFD529B" w14:textId="7BD44ACF" w:rsidR="00A40357" w:rsidRPr="00A40357" w:rsidRDefault="00BF2C92" w:rsidP="00A40357">
      <w:pPr>
        <w:pStyle w:val="body"/>
        <w:rPr>
          <w:rFonts w:eastAsia="Arial"/>
        </w:rPr>
      </w:pPr>
      <w:r>
        <w:rPr>
          <w:rFonts w:eastAsia="Arial"/>
        </w:rPr>
        <w:fldChar w:fldCharType="begin"/>
      </w:r>
      <w:r>
        <w:rPr>
          <w:rFonts w:eastAsia="Arial"/>
        </w:rPr>
        <w:instrText xml:space="preserve"> REF _Ref275720583 \h </w:instrText>
      </w:r>
      <w:r>
        <w:rPr>
          <w:rFonts w:eastAsia="Arial"/>
        </w:rPr>
      </w:r>
      <w:r>
        <w:rPr>
          <w:rFonts w:eastAsia="Arial"/>
        </w:rPr>
        <w:fldChar w:fldCharType="separate"/>
      </w:r>
      <w:r w:rsidR="008D1AF7">
        <w:t xml:space="preserve">Figure </w:t>
      </w:r>
      <w:r w:rsidR="008D1AF7">
        <w:rPr>
          <w:noProof/>
        </w:rPr>
        <w:t>6</w:t>
      </w:r>
      <w:r>
        <w:rPr>
          <w:rFonts w:eastAsia="Arial"/>
        </w:rPr>
        <w:fldChar w:fldCharType="end"/>
      </w:r>
      <w:r>
        <w:rPr>
          <w:rFonts w:eastAsia="Arial"/>
        </w:rPr>
        <w:t xml:space="preserve"> </w:t>
      </w:r>
      <w:r w:rsidR="00A40357">
        <w:rPr>
          <w:rFonts w:eastAsia="Arial"/>
        </w:rPr>
        <w:t xml:space="preserve">illustrates a typical call flow for the </w:t>
      </w:r>
      <w:proofErr w:type="spellStart"/>
      <w:r w:rsidR="00A40357">
        <w:rPr>
          <w:rFonts w:eastAsia="Arial"/>
        </w:rPr>
        <w:t>AnalyticsEventAgent</w:t>
      </w:r>
      <w:proofErr w:type="spellEnd"/>
      <w:r w:rsidR="00A40357">
        <w:rPr>
          <w:rFonts w:eastAsia="Arial"/>
        </w:rPr>
        <w:t xml:space="preserve"> interface.</w:t>
      </w:r>
    </w:p>
    <w:p w14:paraId="70D402FC" w14:textId="5AFA9542" w:rsidR="00A40357" w:rsidRDefault="002F730E" w:rsidP="00A40357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5A3CF644" wp14:editId="3EF96090">
            <wp:extent cx="5943600" cy="497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 call flow.pd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6625" w14:textId="7FFA59FD" w:rsidR="00A40357" w:rsidRPr="00A40357" w:rsidRDefault="00A40357" w:rsidP="00A40357">
      <w:pPr>
        <w:pStyle w:val="Caption"/>
        <w:rPr>
          <w:rFonts w:eastAsia="Arial"/>
        </w:rPr>
      </w:pPr>
      <w:bookmarkStart w:id="43" w:name="_Ref275720583"/>
      <w:bookmarkStart w:id="44" w:name="_Ref275720574"/>
      <w:bookmarkStart w:id="45" w:name="_Toc277173681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8D1AF7">
        <w:rPr>
          <w:noProof/>
        </w:rPr>
        <w:t>6</w:t>
      </w:r>
      <w:r w:rsidR="002711AB">
        <w:rPr>
          <w:noProof/>
        </w:rPr>
        <w:fldChar w:fldCharType="end"/>
      </w:r>
      <w:bookmarkEnd w:id="43"/>
      <w:proofErr w:type="gramStart"/>
      <w:r>
        <w:t>.</w:t>
      </w:r>
      <w:proofErr w:type="gramEnd"/>
      <w:r>
        <w:t xml:space="preserve"> </w:t>
      </w:r>
      <w:proofErr w:type="spellStart"/>
      <w:r>
        <w:t>Analytics</w:t>
      </w:r>
      <w:r w:rsidR="002F730E">
        <w:t>Event</w:t>
      </w:r>
      <w:r>
        <w:t>Agent</w:t>
      </w:r>
      <w:proofErr w:type="spellEnd"/>
      <w:r>
        <w:t xml:space="preserve"> call flow.</w:t>
      </w:r>
      <w:bookmarkEnd w:id="44"/>
      <w:bookmarkEnd w:id="45"/>
    </w:p>
    <w:p w14:paraId="59ECDF02" w14:textId="77777777" w:rsidR="00500FCC" w:rsidRDefault="00500FCC" w:rsidP="00500FCC">
      <w:pPr>
        <w:pStyle w:val="Heading3"/>
        <w:numPr>
          <w:ilvl w:val="2"/>
          <w:numId w:val="1"/>
        </w:numPr>
      </w:pPr>
      <w:bookmarkStart w:id="46" w:name="_Toc275646723"/>
      <w:bookmarkStart w:id="47" w:name="_Toc277173672"/>
      <w:r>
        <w:t>Interface name</w:t>
      </w:r>
      <w:bookmarkEnd w:id="46"/>
      <w:bookmarkEnd w:id="47"/>
    </w:p>
    <w:tbl>
      <w:tblPr>
        <w:tblStyle w:val="TableGrid"/>
        <w:tblW w:w="8730" w:type="dxa"/>
        <w:tblInd w:w="835" w:type="dxa"/>
        <w:tblLook w:val="04A0" w:firstRow="1" w:lastRow="0" w:firstColumn="1" w:lastColumn="0" w:noHBand="0" w:noVBand="1"/>
      </w:tblPr>
      <w:tblGrid>
        <w:gridCol w:w="3502"/>
        <w:gridCol w:w="2032"/>
        <w:gridCol w:w="3196"/>
      </w:tblGrid>
      <w:tr w:rsidR="00DD71AD" w14:paraId="4266317B" w14:textId="77777777" w:rsidTr="00DD7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3388" w:type="dxa"/>
          </w:tcPr>
          <w:p w14:paraId="6F34407E" w14:textId="77777777" w:rsidR="00CA44F1" w:rsidRDefault="00CA44F1" w:rsidP="00604947">
            <w:pPr>
              <w:pStyle w:val="tableheading"/>
            </w:pPr>
            <w:r>
              <w:t>Interface name</w:t>
            </w:r>
          </w:p>
        </w:tc>
        <w:tc>
          <w:tcPr>
            <w:tcW w:w="2070" w:type="dxa"/>
          </w:tcPr>
          <w:p w14:paraId="429B09C6" w14:textId="77777777" w:rsidR="00CA44F1" w:rsidRDefault="00CA44F1" w:rsidP="00604947">
            <w:pPr>
              <w:pStyle w:val="tableheading"/>
            </w:pPr>
            <w:r>
              <w:t>Version</w:t>
            </w:r>
          </w:p>
        </w:tc>
        <w:tc>
          <w:tcPr>
            <w:tcW w:w="3272" w:type="dxa"/>
          </w:tcPr>
          <w:p w14:paraId="50D2CF44" w14:textId="77777777" w:rsidR="00CA44F1" w:rsidRDefault="00CA44F1" w:rsidP="00604947">
            <w:pPr>
              <w:pStyle w:val="tableheading"/>
            </w:pPr>
            <w:r>
              <w:t>Secured</w:t>
            </w:r>
          </w:p>
        </w:tc>
      </w:tr>
      <w:tr w:rsidR="00DD71AD" w14:paraId="4C4807C5" w14:textId="77777777" w:rsidTr="00DD71AD">
        <w:trPr>
          <w:trHeight w:val="780"/>
        </w:trPr>
        <w:tc>
          <w:tcPr>
            <w:tcW w:w="3388" w:type="dxa"/>
          </w:tcPr>
          <w:p w14:paraId="658503FD" w14:textId="35D25CFE" w:rsidR="00CA44F1" w:rsidRPr="004D38E7" w:rsidRDefault="00CA44F1" w:rsidP="001B6727">
            <w:pPr>
              <w:pStyle w:val="tableentry"/>
            </w:pPr>
            <w:proofErr w:type="spellStart"/>
            <w:proofErr w:type="gramStart"/>
            <w:r w:rsidRPr="004D38E7">
              <w:t>org.alljoyn.</w:t>
            </w:r>
            <w:ins w:id="48" w:author="John Hardin" w:date="2015-02-16T18:30:00Z">
              <w:r w:rsidR="002711AB">
                <w:t>analytics.</w:t>
              </w:r>
            </w:ins>
            <w:r w:rsidR="001B6727">
              <w:t>AnalyticsEventAgent</w:t>
            </w:r>
            <w:proofErr w:type="spellEnd"/>
            <w:proofErr w:type="gramEnd"/>
          </w:p>
        </w:tc>
        <w:tc>
          <w:tcPr>
            <w:tcW w:w="2070" w:type="dxa"/>
          </w:tcPr>
          <w:p w14:paraId="3AF6E59D" w14:textId="77777777" w:rsidR="00CA44F1" w:rsidRPr="004D38E7" w:rsidRDefault="00CA44F1" w:rsidP="00604947">
            <w:pPr>
              <w:pStyle w:val="tableentry"/>
            </w:pPr>
            <w:r w:rsidRPr="004D38E7">
              <w:t>1</w:t>
            </w:r>
          </w:p>
        </w:tc>
        <w:tc>
          <w:tcPr>
            <w:tcW w:w="3272" w:type="dxa"/>
          </w:tcPr>
          <w:p w14:paraId="2CD396AC" w14:textId="23F28C66" w:rsidR="00CA44F1" w:rsidRDefault="00BF2C92" w:rsidP="00BF2C92">
            <w:pPr>
              <w:pStyle w:val="tableentry"/>
            </w:pPr>
            <w:r>
              <w:t>Yes.</w:t>
            </w:r>
          </w:p>
        </w:tc>
      </w:tr>
    </w:tbl>
    <w:p w14:paraId="025EEEC1" w14:textId="47013185" w:rsidR="00500FCC" w:rsidRDefault="00500FCC" w:rsidP="00500FCC">
      <w:pPr>
        <w:pStyle w:val="Heading3"/>
        <w:numPr>
          <w:ilvl w:val="2"/>
          <w:numId w:val="1"/>
        </w:numPr>
      </w:pPr>
      <w:bookmarkStart w:id="49" w:name="_Toc275646724"/>
      <w:bookmarkStart w:id="50" w:name="_Toc277173673"/>
      <w:r>
        <w:t>Properties</w:t>
      </w:r>
      <w:bookmarkEnd w:id="49"/>
      <w:bookmarkEnd w:id="50"/>
    </w:p>
    <w:tbl>
      <w:tblPr>
        <w:tblStyle w:val="TableGrid"/>
        <w:tblW w:w="8755" w:type="dxa"/>
        <w:tblInd w:w="835" w:type="dxa"/>
        <w:tblLook w:val="04A0" w:firstRow="1" w:lastRow="0" w:firstColumn="1" w:lastColumn="0" w:noHBand="0" w:noVBand="1"/>
      </w:tblPr>
      <w:tblGrid>
        <w:gridCol w:w="1643"/>
        <w:gridCol w:w="1389"/>
        <w:gridCol w:w="1454"/>
        <w:gridCol w:w="1184"/>
        <w:gridCol w:w="3085"/>
      </w:tblGrid>
      <w:tr w:rsidR="00500FCC" w14:paraId="04CC239D" w14:textId="77777777" w:rsidTr="0060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</w:tcPr>
          <w:p w14:paraId="0EFA21F5" w14:textId="77777777" w:rsidR="00500FCC" w:rsidRDefault="00500FCC" w:rsidP="00604947">
            <w:pPr>
              <w:pStyle w:val="tableheading"/>
            </w:pPr>
            <w:r>
              <w:t>Property name</w:t>
            </w:r>
          </w:p>
        </w:tc>
        <w:tc>
          <w:tcPr>
            <w:tcW w:w="1389" w:type="dxa"/>
          </w:tcPr>
          <w:p w14:paraId="2CF55E31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1454" w:type="dxa"/>
          </w:tcPr>
          <w:p w14:paraId="5C2B5265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1184" w:type="dxa"/>
          </w:tcPr>
          <w:p w14:paraId="0504C94F" w14:textId="77777777" w:rsidR="00500FCC" w:rsidRDefault="00500FCC" w:rsidP="00604947">
            <w:pPr>
              <w:pStyle w:val="tableheading"/>
            </w:pPr>
            <w:r>
              <w:t>Writable</w:t>
            </w:r>
          </w:p>
        </w:tc>
        <w:tc>
          <w:tcPr>
            <w:tcW w:w="3085" w:type="dxa"/>
          </w:tcPr>
          <w:p w14:paraId="23AB7C4C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0E8CE03D" w14:textId="77777777" w:rsidTr="00604947">
        <w:tc>
          <w:tcPr>
            <w:tcW w:w="1643" w:type="dxa"/>
          </w:tcPr>
          <w:p w14:paraId="267EF3C3" w14:textId="77777777" w:rsidR="00500FCC" w:rsidRPr="0017641D" w:rsidRDefault="00500FCC" w:rsidP="00604947">
            <w:pPr>
              <w:pStyle w:val="tableentry"/>
            </w:pPr>
            <w:r w:rsidRPr="0017641D">
              <w:t>Version</w:t>
            </w:r>
          </w:p>
        </w:tc>
        <w:tc>
          <w:tcPr>
            <w:tcW w:w="1389" w:type="dxa"/>
          </w:tcPr>
          <w:p w14:paraId="6F5A3C61" w14:textId="77777777" w:rsidR="00500FCC" w:rsidRPr="0017641D" w:rsidRDefault="00500FCC" w:rsidP="00604947">
            <w:pPr>
              <w:pStyle w:val="tableentry"/>
            </w:pPr>
            <w:proofErr w:type="gramStart"/>
            <w:r w:rsidRPr="0017641D">
              <w:t>q</w:t>
            </w:r>
            <w:proofErr w:type="gramEnd"/>
          </w:p>
        </w:tc>
        <w:tc>
          <w:tcPr>
            <w:tcW w:w="1454" w:type="dxa"/>
          </w:tcPr>
          <w:p w14:paraId="73CB4C72" w14:textId="77777777" w:rsidR="00500FCC" w:rsidRPr="0017641D" w:rsidRDefault="00500FCC" w:rsidP="00604947">
            <w:pPr>
              <w:pStyle w:val="tableentry"/>
            </w:pPr>
            <w:r>
              <w:t>P</w:t>
            </w:r>
            <w:r w:rsidRPr="0017641D">
              <w:t>ositive integers</w:t>
            </w:r>
          </w:p>
        </w:tc>
        <w:tc>
          <w:tcPr>
            <w:tcW w:w="1184" w:type="dxa"/>
          </w:tcPr>
          <w:p w14:paraId="5940B151" w14:textId="77777777" w:rsidR="00500FCC" w:rsidRPr="0017641D" w:rsidRDefault="00500FCC" w:rsidP="00604947">
            <w:pPr>
              <w:pStyle w:val="tableentry"/>
            </w:pPr>
            <w:proofErr w:type="gramStart"/>
            <w:r w:rsidRPr="0017641D">
              <w:t>no</w:t>
            </w:r>
            <w:proofErr w:type="gramEnd"/>
          </w:p>
        </w:tc>
        <w:tc>
          <w:tcPr>
            <w:tcW w:w="3085" w:type="dxa"/>
          </w:tcPr>
          <w:p w14:paraId="21DF4CAA" w14:textId="77777777" w:rsidR="00500FCC" w:rsidRDefault="00500FCC" w:rsidP="00604947">
            <w:pPr>
              <w:pStyle w:val="tableentry"/>
            </w:pPr>
            <w:r w:rsidRPr="0017641D">
              <w:t>Interface version number</w:t>
            </w:r>
          </w:p>
        </w:tc>
      </w:tr>
    </w:tbl>
    <w:p w14:paraId="4D834CC4" w14:textId="77777777" w:rsidR="00500FCC" w:rsidRDefault="00500FCC" w:rsidP="00500FCC">
      <w:pPr>
        <w:pStyle w:val="Heading3"/>
        <w:numPr>
          <w:ilvl w:val="2"/>
          <w:numId w:val="1"/>
        </w:numPr>
      </w:pPr>
      <w:bookmarkStart w:id="51" w:name="_Toc275646725"/>
      <w:bookmarkStart w:id="52" w:name="_Toc277173674"/>
      <w:r>
        <w:lastRenderedPageBreak/>
        <w:t>Methods</w:t>
      </w:r>
      <w:bookmarkEnd w:id="51"/>
      <w:bookmarkEnd w:id="52"/>
    </w:p>
    <w:p w14:paraId="4124D56B" w14:textId="0A8652DB" w:rsidR="00500FCC" w:rsidRDefault="00500FCC" w:rsidP="00500FCC">
      <w:pPr>
        <w:pStyle w:val="body"/>
      </w:pPr>
      <w:proofErr w:type="gramStart"/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4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zCs w:val="22"/>
        </w:rPr>
        <w:t>o</w:t>
      </w:r>
      <w:r>
        <w:rPr>
          <w:rFonts w:eastAsia="Arial"/>
          <w:spacing w:val="-4"/>
          <w:szCs w:val="22"/>
        </w:rPr>
        <w:t>w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ng</w:t>
      </w:r>
      <w:r>
        <w:rPr>
          <w:rFonts w:eastAsia="Arial"/>
          <w:spacing w:val="3"/>
          <w:szCs w:val="22"/>
        </w:rPr>
        <w:t xml:space="preserve"> 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pacing w:val="-3"/>
          <w:szCs w:val="22"/>
        </w:rPr>
        <w:t>e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ds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zCs w:val="22"/>
        </w:rPr>
        <w:t>e e</w:t>
      </w:r>
      <w:r>
        <w:rPr>
          <w:rFonts w:eastAsia="Arial"/>
          <w:spacing w:val="-2"/>
          <w:szCs w:val="22"/>
        </w:rPr>
        <w:t>x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sed by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 xml:space="preserve">a </w:t>
      </w:r>
      <w:proofErr w:type="spellStart"/>
      <w:r>
        <w:rPr>
          <w:rFonts w:eastAsia="Arial"/>
          <w:szCs w:val="22"/>
        </w:rPr>
        <w:t>Bu</w:t>
      </w:r>
      <w:r>
        <w:rPr>
          <w:rFonts w:eastAsia="Arial"/>
          <w:spacing w:val="-3"/>
          <w:szCs w:val="22"/>
        </w:rPr>
        <w:t>s</w:t>
      </w:r>
      <w:r>
        <w:rPr>
          <w:rFonts w:eastAsia="Arial"/>
          <w:spacing w:val="1"/>
          <w:szCs w:val="22"/>
        </w:rPr>
        <w:t>O</w:t>
      </w:r>
      <w:r>
        <w:rPr>
          <w:rFonts w:eastAsia="Arial"/>
          <w:spacing w:val="-3"/>
          <w:szCs w:val="22"/>
        </w:rPr>
        <w:t>b</w:t>
      </w:r>
      <w:r>
        <w:rPr>
          <w:rFonts w:eastAsia="Arial"/>
          <w:spacing w:val="-1"/>
          <w:szCs w:val="22"/>
        </w:rPr>
        <w:t>j</w:t>
      </w:r>
      <w:r>
        <w:rPr>
          <w:rFonts w:eastAsia="Arial"/>
          <w:szCs w:val="22"/>
        </w:rPr>
        <w:t>ect</w:t>
      </w:r>
      <w:proofErr w:type="spellEnd"/>
      <w:r>
        <w:rPr>
          <w:rFonts w:eastAsia="Arial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a</w:t>
      </w:r>
      <w:r>
        <w:rPr>
          <w:rFonts w:eastAsia="Arial"/>
          <w:szCs w:val="22"/>
        </w:rPr>
        <w:t xml:space="preserve">t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em</w:t>
      </w:r>
      <w:r>
        <w:rPr>
          <w:rFonts w:eastAsia="Arial"/>
          <w:spacing w:val="2"/>
          <w:szCs w:val="22"/>
        </w:rPr>
        <w:t>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 xml:space="preserve">he </w:t>
      </w:r>
      <w:proofErr w:type="spellStart"/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pacing w:val="1"/>
          <w:szCs w:val="22"/>
        </w:rPr>
        <w:t>.</w:t>
      </w:r>
      <w:r>
        <w:rPr>
          <w:rFonts w:eastAsia="Arial"/>
          <w:szCs w:val="22"/>
        </w:rPr>
        <w:t>a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pacing w:val="1"/>
          <w:szCs w:val="22"/>
        </w:rPr>
        <w:t>j</w:t>
      </w:r>
      <w:r>
        <w:rPr>
          <w:rFonts w:eastAsia="Arial"/>
          <w:szCs w:val="22"/>
        </w:rPr>
        <w:t>o</w:t>
      </w:r>
      <w:r>
        <w:rPr>
          <w:rFonts w:eastAsia="Arial"/>
          <w:spacing w:val="-3"/>
          <w:szCs w:val="22"/>
        </w:rPr>
        <w:t>y</w:t>
      </w:r>
      <w:r>
        <w:rPr>
          <w:rFonts w:eastAsia="Arial"/>
          <w:szCs w:val="22"/>
        </w:rPr>
        <w:t>n.</w:t>
      </w:r>
      <w:ins w:id="53" w:author="John Hardin" w:date="2015-02-16T18:23:00Z">
        <w:r w:rsidR="002711AB">
          <w:rPr>
            <w:rFonts w:eastAsia="Arial"/>
            <w:szCs w:val="22"/>
          </w:rPr>
          <w:t>analytics.</w:t>
        </w:r>
      </w:ins>
      <w:r w:rsidR="00DD71AD">
        <w:rPr>
          <w:rFonts w:eastAsia="Arial"/>
          <w:szCs w:val="22"/>
        </w:rPr>
        <w:t>AnalyticsEventAgent</w:t>
      </w:r>
      <w:proofErr w:type="spellEnd"/>
      <w:r>
        <w:rPr>
          <w:rFonts w:eastAsia="Arial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nte</w:t>
      </w:r>
      <w:r>
        <w:rPr>
          <w:rFonts w:eastAsia="Arial"/>
          <w:spacing w:val="-1"/>
          <w:szCs w:val="22"/>
        </w:rPr>
        <w:t>r</w:t>
      </w:r>
      <w:r>
        <w:rPr>
          <w:rFonts w:eastAsia="Arial"/>
          <w:spacing w:val="1"/>
          <w:szCs w:val="22"/>
        </w:rPr>
        <w:t>f</w:t>
      </w:r>
      <w:r>
        <w:rPr>
          <w:rFonts w:eastAsia="Arial"/>
          <w:szCs w:val="22"/>
        </w:rPr>
        <w:t>a</w:t>
      </w:r>
      <w:r>
        <w:rPr>
          <w:rFonts w:eastAsia="Arial"/>
          <w:spacing w:val="-3"/>
          <w:szCs w:val="22"/>
        </w:rPr>
        <w:t>c</w:t>
      </w:r>
      <w:r>
        <w:rPr>
          <w:rFonts w:eastAsia="Arial"/>
          <w:szCs w:val="22"/>
        </w:rPr>
        <w:t>e</w:t>
      </w:r>
      <w:proofErr w:type="gramEnd"/>
      <w:r>
        <w:t>.</w:t>
      </w:r>
    </w:p>
    <w:p w14:paraId="3D1C3806" w14:textId="77777777" w:rsidR="00500FCC" w:rsidRDefault="008F21ED" w:rsidP="00500FCC">
      <w:pPr>
        <w:pStyle w:val="Heading4"/>
        <w:numPr>
          <w:ilvl w:val="3"/>
          <w:numId w:val="1"/>
        </w:numPr>
      </w:pPr>
      <w:proofErr w:type="spellStart"/>
      <w:r>
        <w:t>S</w:t>
      </w:r>
      <w:r w:rsidR="00DD71AD">
        <w:t>etDeviceData</w:t>
      </w:r>
      <w:proofErr w:type="spellEnd"/>
    </w:p>
    <w:p w14:paraId="7E9E02F6" w14:textId="77777777" w:rsidR="00500FCC" w:rsidRDefault="00500FCC" w:rsidP="00500FCC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500FCC" w14:paraId="52CEBD20" w14:textId="77777777" w:rsidTr="0050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0EE48DD5" w14:textId="77777777" w:rsidR="00500FCC" w:rsidRDefault="00500FCC" w:rsidP="00604947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7121DE98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3B657297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3DE9F0FC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6281DF15" w14:textId="77777777" w:rsidTr="00604947">
        <w:tc>
          <w:tcPr>
            <w:tcW w:w="2085" w:type="dxa"/>
          </w:tcPr>
          <w:p w14:paraId="603A5CB3" w14:textId="77777777" w:rsidR="00500FCC" w:rsidRPr="00500FCC" w:rsidRDefault="008F21ED" w:rsidP="00500FCC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3A032455" w14:textId="77777777" w:rsidR="00500FCC" w:rsidRPr="00500FCC" w:rsidRDefault="008F21ED" w:rsidP="00500FCC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25959A89" w14:textId="77777777" w:rsidR="00500FCC" w:rsidRPr="00500FCC" w:rsidRDefault="008F21ED" w:rsidP="00500FCC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77564272" w14:textId="77777777" w:rsidR="00BD46AC" w:rsidRDefault="00BD46AC" w:rsidP="00BD46AC">
            <w:pPr>
              <w:pStyle w:val="tableentry"/>
            </w:pPr>
            <w:r>
              <w:t>Values to be logically included with all events. Vendor-specific requirements may cause errors to be thrown.</w:t>
            </w:r>
          </w:p>
          <w:p w14:paraId="434016F6" w14:textId="77777777" w:rsidR="00BD46AC" w:rsidRDefault="00BD46AC" w:rsidP="00BD46AC">
            <w:pPr>
              <w:pStyle w:val="tableentry"/>
            </w:pPr>
          </w:p>
          <w:p w14:paraId="0CBDA57A" w14:textId="77777777" w:rsidR="00500FCC" w:rsidRPr="00500FCC" w:rsidRDefault="00BD46AC" w:rsidP="00BD46AC">
            <w:pPr>
              <w:pStyle w:val="tableentry"/>
            </w:pPr>
            <w:r>
              <w:t>Example: Model version number, device serial number.</w:t>
            </w:r>
          </w:p>
        </w:tc>
      </w:tr>
    </w:tbl>
    <w:p w14:paraId="2B581773" w14:textId="77777777" w:rsidR="00440B7A" w:rsidRDefault="00500FCC" w:rsidP="00BD46AC">
      <w:pPr>
        <w:pStyle w:val="subheadindented"/>
      </w:pPr>
      <w:r>
        <w:t>Description</w:t>
      </w:r>
    </w:p>
    <w:p w14:paraId="6D88630D" w14:textId="77777777" w:rsidR="00BD46AC" w:rsidRPr="00BD46AC" w:rsidRDefault="00BD46AC" w:rsidP="00BD46AC">
      <w:pPr>
        <w:pStyle w:val="body1"/>
      </w:pPr>
      <w:proofErr w:type="spellStart"/>
      <w:r>
        <w:t>SetDeviceData</w:t>
      </w:r>
      <w:proofErr w:type="spellEnd"/>
      <w:r>
        <w:t xml:space="preserve"> is used to provide contextual information for events being generated by the device. These typically would include </w:t>
      </w:r>
      <w:r w:rsidR="00461DA2">
        <w:t xml:space="preserve">the fields described in </w:t>
      </w:r>
      <w:hyperlink r:id="rId30" w:anchor="unique_19__table_825D128FF63844DCB44D197A2C9AD95C" w:history="1">
        <w:r w:rsidR="00461DA2" w:rsidRPr="00461DA2">
          <w:rPr>
            <w:rStyle w:val="Hyperlink"/>
          </w:rPr>
          <w:t>Table 2</w:t>
        </w:r>
      </w:hyperlink>
      <w:r w:rsidR="00461DA2">
        <w:t xml:space="preserve"> of the </w:t>
      </w:r>
      <w:r w:rsidR="00461DA2" w:rsidRPr="00461DA2">
        <w:rPr>
          <w:i/>
        </w:rPr>
        <w:t>AllJoyn About Feature 1.0 Interface Specification</w:t>
      </w:r>
      <w:r w:rsidR="00461DA2">
        <w:rPr>
          <w:i/>
        </w:rPr>
        <w:t>.</w:t>
      </w:r>
    </w:p>
    <w:p w14:paraId="244CE67B" w14:textId="77777777" w:rsidR="008F21ED" w:rsidRDefault="00461DA2" w:rsidP="008F21ED">
      <w:pPr>
        <w:pStyle w:val="Heading4"/>
        <w:numPr>
          <w:ilvl w:val="3"/>
          <w:numId w:val="1"/>
        </w:numPr>
      </w:pPr>
      <w:proofErr w:type="spellStart"/>
      <w:r>
        <w:t>SetVendorData</w:t>
      </w:r>
      <w:proofErr w:type="spellEnd"/>
    </w:p>
    <w:p w14:paraId="3532C0CB" w14:textId="77777777" w:rsidR="008F21ED" w:rsidRDefault="008F21ED" w:rsidP="008F21ED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8F21ED" w14:paraId="3279963C" w14:textId="77777777" w:rsidTr="008F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771B09DA" w14:textId="77777777" w:rsidR="008F21ED" w:rsidRDefault="008F21ED" w:rsidP="008F21ED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6355F5CA" w14:textId="77777777" w:rsidR="008F21ED" w:rsidRDefault="008F21ED" w:rsidP="008F21ED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73C3417D" w14:textId="77777777" w:rsidR="008F21ED" w:rsidRDefault="008F21ED" w:rsidP="008F21ED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24B442F6" w14:textId="77777777" w:rsidR="008F21ED" w:rsidRDefault="008F21ED" w:rsidP="008F21ED">
            <w:pPr>
              <w:pStyle w:val="tableheading"/>
            </w:pPr>
            <w:r>
              <w:t>Description</w:t>
            </w:r>
          </w:p>
        </w:tc>
      </w:tr>
      <w:tr w:rsidR="008F21ED" w14:paraId="7BA92283" w14:textId="77777777" w:rsidTr="008F21ED">
        <w:tc>
          <w:tcPr>
            <w:tcW w:w="2085" w:type="dxa"/>
          </w:tcPr>
          <w:p w14:paraId="7D853E7B" w14:textId="77777777" w:rsidR="008F21ED" w:rsidRPr="00500FCC" w:rsidRDefault="00461DA2" w:rsidP="008F21ED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7BBAE7D8" w14:textId="77777777" w:rsidR="008F21ED" w:rsidRPr="00500FCC" w:rsidRDefault="00461DA2" w:rsidP="008F21ED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4C5D50B7" w14:textId="77777777" w:rsidR="008F21ED" w:rsidRPr="00500FCC" w:rsidRDefault="00461DA2" w:rsidP="008F21ED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32EE5113" w14:textId="77777777" w:rsidR="008F21ED" w:rsidRPr="00500FCC" w:rsidRDefault="00461DA2" w:rsidP="008F21ED">
            <w:pPr>
              <w:pStyle w:val="tableentry"/>
            </w:pPr>
            <w:r>
              <w:t>Vendor-specific settings related to the functionality of the vendor’s service. This could include API keys, upload protocol settings, etc.</w:t>
            </w:r>
          </w:p>
        </w:tc>
      </w:tr>
    </w:tbl>
    <w:p w14:paraId="229DE8EA" w14:textId="77777777" w:rsidR="008F21ED" w:rsidRDefault="008F21ED" w:rsidP="00461DA2">
      <w:pPr>
        <w:pStyle w:val="subheadindented"/>
      </w:pPr>
      <w:r>
        <w:t>Description</w:t>
      </w:r>
    </w:p>
    <w:p w14:paraId="1EFD0D16" w14:textId="77777777" w:rsidR="00461DA2" w:rsidRPr="00461DA2" w:rsidRDefault="00461DA2" w:rsidP="00461DA2">
      <w:pPr>
        <w:pStyle w:val="body1"/>
      </w:pPr>
      <w:r>
        <w:t>Allow the device to set vendor-specific values related to the functionality of the vendor’s service.</w:t>
      </w:r>
    </w:p>
    <w:p w14:paraId="6CEBC1AF" w14:textId="77777777" w:rsidR="00461DA2" w:rsidRDefault="001B56BD" w:rsidP="00461DA2">
      <w:pPr>
        <w:pStyle w:val="Heading4"/>
        <w:numPr>
          <w:ilvl w:val="3"/>
          <w:numId w:val="1"/>
        </w:numPr>
      </w:pPr>
      <w:proofErr w:type="spellStart"/>
      <w:r>
        <w:t>RequestDelivery</w:t>
      </w:r>
      <w:proofErr w:type="spellEnd"/>
    </w:p>
    <w:p w14:paraId="2B72355C" w14:textId="77777777" w:rsidR="00461DA2" w:rsidRDefault="00461DA2" w:rsidP="00461DA2">
      <w:pPr>
        <w:pStyle w:val="subheadindented"/>
      </w:pPr>
      <w:r>
        <w:t>Description</w:t>
      </w:r>
    </w:p>
    <w:p w14:paraId="5775DBB8" w14:textId="77777777" w:rsidR="001B56BD" w:rsidRPr="001B56BD" w:rsidRDefault="001B56BD" w:rsidP="001B56BD">
      <w:pPr>
        <w:pStyle w:val="body1"/>
      </w:pPr>
      <w:r>
        <w:rPr>
          <w:rFonts w:ascii="Helvetica" w:hAnsi="Helvetica" w:cs="Helvetica"/>
          <w:sz w:val="24"/>
        </w:rPr>
        <w:t>Request batched data to be flushed to the vendor’s cloud service.</w:t>
      </w:r>
    </w:p>
    <w:p w14:paraId="5F7AFEC1" w14:textId="77777777" w:rsidR="00461DA2" w:rsidRPr="006B1FE9" w:rsidRDefault="001B56BD" w:rsidP="001B56BD">
      <w:pPr>
        <w:pStyle w:val="Heading4"/>
        <w:numPr>
          <w:ilvl w:val="3"/>
          <w:numId w:val="1"/>
        </w:numPr>
        <w:rPr>
          <w:rStyle w:val="Emphasis"/>
          <w:i w:val="0"/>
          <w:iCs w:val="0"/>
        </w:rPr>
      </w:pPr>
      <w:proofErr w:type="spellStart"/>
      <w:r w:rsidRPr="006B1FE9">
        <w:rPr>
          <w:rFonts w:ascii="Helvetica" w:hAnsi="Helvetica" w:cs="Helvetica"/>
        </w:rPr>
        <w:lastRenderedPageBreak/>
        <w:t>SubmitEvent</w:t>
      </w:r>
      <w:proofErr w:type="spellEnd"/>
    </w:p>
    <w:p w14:paraId="0C8C14F2" w14:textId="77777777" w:rsidR="00461DA2" w:rsidRDefault="00461DA2" w:rsidP="00461DA2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461DA2" w14:paraId="45DADC6E" w14:textId="77777777" w:rsidTr="00FA6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750C51CA" w14:textId="77777777" w:rsidR="00461DA2" w:rsidRDefault="00461DA2" w:rsidP="00FA6639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74AAB654" w14:textId="77777777" w:rsidR="00461DA2" w:rsidRDefault="00461DA2" w:rsidP="00FA6639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5421AFC6" w14:textId="77777777" w:rsidR="00461DA2" w:rsidRDefault="00461DA2" w:rsidP="00FA6639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2B611121" w14:textId="77777777" w:rsidR="00461DA2" w:rsidRDefault="00461DA2" w:rsidP="00FA6639">
            <w:pPr>
              <w:pStyle w:val="tableheading"/>
            </w:pPr>
            <w:r>
              <w:t>Description</w:t>
            </w:r>
          </w:p>
        </w:tc>
      </w:tr>
      <w:tr w:rsidR="00461DA2" w14:paraId="790FC782" w14:textId="77777777" w:rsidTr="00FA6639">
        <w:tc>
          <w:tcPr>
            <w:tcW w:w="2085" w:type="dxa"/>
          </w:tcPr>
          <w:p w14:paraId="78473FB3" w14:textId="77777777" w:rsidR="00461DA2" w:rsidRPr="00500FCC" w:rsidRDefault="001B56BD" w:rsidP="00FA6639">
            <w:pPr>
              <w:pStyle w:val="tableentry"/>
            </w:pPr>
            <w:proofErr w:type="gramStart"/>
            <w:r>
              <w:t>name</w:t>
            </w:r>
            <w:proofErr w:type="gramEnd"/>
          </w:p>
        </w:tc>
        <w:tc>
          <w:tcPr>
            <w:tcW w:w="1605" w:type="dxa"/>
          </w:tcPr>
          <w:p w14:paraId="6063AAC4" w14:textId="77777777" w:rsidR="00461DA2" w:rsidRPr="00500FCC" w:rsidRDefault="001B56BD" w:rsidP="00FA6639">
            <w:pPr>
              <w:pStyle w:val="tableentry"/>
            </w:pPr>
            <w:proofErr w:type="gramStart"/>
            <w:r>
              <w:t>s</w:t>
            </w:r>
            <w:proofErr w:type="gramEnd"/>
          </w:p>
        </w:tc>
        <w:tc>
          <w:tcPr>
            <w:tcW w:w="2520" w:type="dxa"/>
          </w:tcPr>
          <w:p w14:paraId="6A9AFB0A" w14:textId="77777777" w:rsidR="00461DA2" w:rsidRPr="00500FCC" w:rsidRDefault="001B56BD" w:rsidP="00FA6639">
            <w:pPr>
              <w:pStyle w:val="tableentry"/>
            </w:pPr>
            <w:r>
              <w:t>Event name</w:t>
            </w:r>
          </w:p>
        </w:tc>
        <w:tc>
          <w:tcPr>
            <w:tcW w:w="2430" w:type="dxa"/>
          </w:tcPr>
          <w:p w14:paraId="569DA6AB" w14:textId="77777777" w:rsidR="001B56BD" w:rsidRPr="00500FCC" w:rsidRDefault="001B56BD" w:rsidP="00FA6639">
            <w:pPr>
              <w:pStyle w:val="tableentry"/>
            </w:pPr>
            <w:r>
              <w:t>The name of the application event.</w:t>
            </w:r>
          </w:p>
        </w:tc>
      </w:tr>
      <w:tr w:rsidR="001B56BD" w14:paraId="22E87412" w14:textId="77777777" w:rsidTr="00FA6639">
        <w:tc>
          <w:tcPr>
            <w:tcW w:w="2085" w:type="dxa"/>
          </w:tcPr>
          <w:p w14:paraId="6D65BAD0" w14:textId="77777777" w:rsidR="001B56BD" w:rsidRDefault="001B56BD" w:rsidP="00FA6639">
            <w:pPr>
              <w:pStyle w:val="tableentry"/>
            </w:pPr>
            <w:proofErr w:type="gramStart"/>
            <w:r>
              <w:t>timestamp</w:t>
            </w:r>
            <w:proofErr w:type="gramEnd"/>
          </w:p>
        </w:tc>
        <w:tc>
          <w:tcPr>
            <w:tcW w:w="1605" w:type="dxa"/>
          </w:tcPr>
          <w:p w14:paraId="72BCAFAD" w14:textId="77777777" w:rsidR="001B56BD" w:rsidRDefault="001B56BD" w:rsidP="00FA6639">
            <w:pPr>
              <w:pStyle w:val="tableentry"/>
            </w:pPr>
            <w:proofErr w:type="gramStart"/>
            <w:r>
              <w:t>t</w:t>
            </w:r>
            <w:proofErr w:type="gramEnd"/>
          </w:p>
        </w:tc>
        <w:tc>
          <w:tcPr>
            <w:tcW w:w="2520" w:type="dxa"/>
          </w:tcPr>
          <w:p w14:paraId="4BAC7243" w14:textId="77777777" w:rsidR="001B56BD" w:rsidRDefault="001B56BD" w:rsidP="00FA6639">
            <w:pPr>
              <w:pStyle w:val="tableentry"/>
            </w:pPr>
            <w:r>
              <w:t>Unix epoch timestamp</w:t>
            </w:r>
          </w:p>
        </w:tc>
        <w:tc>
          <w:tcPr>
            <w:tcW w:w="2430" w:type="dxa"/>
          </w:tcPr>
          <w:p w14:paraId="31A85C44" w14:textId="1D2D8AAD" w:rsidR="001B56BD" w:rsidRDefault="001B56BD" w:rsidP="00FA6639">
            <w:pPr>
              <w:pStyle w:val="tableentry"/>
            </w:pPr>
            <w:r>
              <w:t xml:space="preserve">Time at which the event occurred. This may be set to zero if the device does not have a </w:t>
            </w:r>
            <w:r w:rsidR="00F234E9">
              <w:t>real-time</w:t>
            </w:r>
            <w:r>
              <w:t xml:space="preserve"> clock.</w:t>
            </w:r>
          </w:p>
        </w:tc>
      </w:tr>
      <w:tr w:rsidR="00DC574B" w14:paraId="6DEB27EC" w14:textId="77777777" w:rsidTr="00FA6639">
        <w:tc>
          <w:tcPr>
            <w:tcW w:w="2085" w:type="dxa"/>
          </w:tcPr>
          <w:p w14:paraId="4AB9A86F" w14:textId="77777777" w:rsidR="00DC574B" w:rsidRDefault="00DC574B" w:rsidP="00FA6639">
            <w:pPr>
              <w:pStyle w:val="tableentry"/>
            </w:pPr>
            <w:proofErr w:type="gramStart"/>
            <w:r>
              <w:t>sequence</w:t>
            </w:r>
            <w:proofErr w:type="gramEnd"/>
          </w:p>
        </w:tc>
        <w:tc>
          <w:tcPr>
            <w:tcW w:w="1605" w:type="dxa"/>
          </w:tcPr>
          <w:p w14:paraId="4F7F989E" w14:textId="77777777" w:rsidR="00DC574B" w:rsidRDefault="00DC574B" w:rsidP="00FA6639">
            <w:pPr>
              <w:pStyle w:val="tableentry"/>
            </w:pPr>
            <w:proofErr w:type="gramStart"/>
            <w:r>
              <w:t>u</w:t>
            </w:r>
            <w:proofErr w:type="gramEnd"/>
          </w:p>
        </w:tc>
        <w:tc>
          <w:tcPr>
            <w:tcW w:w="2520" w:type="dxa"/>
          </w:tcPr>
          <w:p w14:paraId="6D0ECD9F" w14:textId="77777777" w:rsidR="00DC574B" w:rsidRDefault="00DC574B" w:rsidP="00FA6639">
            <w:pPr>
              <w:pStyle w:val="tableentry"/>
            </w:pPr>
            <w:r>
              <w:t>Unsigned integer</w:t>
            </w:r>
          </w:p>
        </w:tc>
        <w:tc>
          <w:tcPr>
            <w:tcW w:w="2430" w:type="dxa"/>
          </w:tcPr>
          <w:p w14:paraId="6BF34000" w14:textId="77777777" w:rsidR="00DC574B" w:rsidRDefault="00DC574B" w:rsidP="00FA6639">
            <w:pPr>
              <w:pStyle w:val="tableentry"/>
            </w:pPr>
            <w:r>
              <w:t>A monotonically increasing value providing a relative sequencing of events.</w:t>
            </w:r>
          </w:p>
        </w:tc>
      </w:tr>
      <w:tr w:rsidR="00DC574B" w14:paraId="116B78ED" w14:textId="77777777" w:rsidTr="00FA6639">
        <w:tc>
          <w:tcPr>
            <w:tcW w:w="2085" w:type="dxa"/>
          </w:tcPr>
          <w:p w14:paraId="71678689" w14:textId="77777777" w:rsidR="00DC574B" w:rsidRPr="00500FCC" w:rsidRDefault="00DC574B" w:rsidP="00FA6639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2BA13513" w14:textId="77777777" w:rsidR="00DC574B" w:rsidRPr="00500FCC" w:rsidRDefault="00DC574B" w:rsidP="00FA6639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627DE4C1" w14:textId="77777777" w:rsidR="00DC574B" w:rsidRPr="00500FCC" w:rsidRDefault="00DC574B" w:rsidP="00FA6639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12BDAB90" w14:textId="77777777" w:rsidR="00DC574B" w:rsidRDefault="00DC574B" w:rsidP="00FA6639">
            <w:pPr>
              <w:pStyle w:val="tableentry"/>
            </w:pPr>
            <w:r>
              <w:t xml:space="preserve">Event attributes. </w:t>
            </w:r>
          </w:p>
        </w:tc>
      </w:tr>
    </w:tbl>
    <w:p w14:paraId="630AC5C2" w14:textId="77777777" w:rsidR="00461DA2" w:rsidRDefault="00461DA2" w:rsidP="00DC574B">
      <w:pPr>
        <w:pStyle w:val="subheadindented"/>
      </w:pPr>
      <w:r>
        <w:t>Description</w:t>
      </w:r>
    </w:p>
    <w:p w14:paraId="2F517D04" w14:textId="36102708" w:rsidR="00DC574B" w:rsidRPr="00DC574B" w:rsidRDefault="00DC574B" w:rsidP="00DC574B">
      <w:pPr>
        <w:pStyle w:val="body1"/>
      </w:pPr>
      <w:r>
        <w:t xml:space="preserve">Log </w:t>
      </w:r>
      <w:r w:rsidR="00FA6639">
        <w:t>an</w:t>
      </w:r>
      <w:r>
        <w:t xml:space="preserve"> event to the analytics service.</w:t>
      </w:r>
    </w:p>
    <w:p w14:paraId="6435DE9D" w14:textId="77777777" w:rsidR="00E477A3" w:rsidRDefault="00E477A3" w:rsidP="00E477A3">
      <w:pPr>
        <w:pStyle w:val="Heading3"/>
      </w:pPr>
      <w:bookmarkStart w:id="54" w:name="_Toc275646726"/>
      <w:bookmarkStart w:id="55" w:name="_Toc277173675"/>
      <w:r>
        <w:t>AllJoyn</w:t>
      </w:r>
      <w:r w:rsidR="00DC574B">
        <w:t xml:space="preserve"> </w:t>
      </w:r>
      <w:proofErr w:type="spellStart"/>
      <w:r w:rsidR="00DC574B">
        <w:t>AnalyticsEventAgent</w:t>
      </w:r>
      <w:proofErr w:type="spellEnd"/>
      <w:r>
        <w:t xml:space="preserve"> Introspection XML</w:t>
      </w:r>
      <w:bookmarkEnd w:id="54"/>
      <w:bookmarkEnd w:id="55"/>
    </w:p>
    <w:p w14:paraId="01AA16EA" w14:textId="5E255AA6" w:rsidR="00E477A3" w:rsidRDefault="00E477A3" w:rsidP="00E477A3">
      <w:pPr>
        <w:pStyle w:val="body"/>
        <w:rPr>
          <w:rFonts w:eastAsia="Arial"/>
        </w:rPr>
      </w:pP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o</w:t>
      </w:r>
      <w:r>
        <w:rPr>
          <w:rFonts w:eastAsia="Arial"/>
          <w:spacing w:val="-1"/>
        </w:rPr>
        <w:t>ll</w:t>
      </w:r>
      <w:r>
        <w:rPr>
          <w:rFonts w:eastAsia="Arial"/>
        </w:rPr>
        <w:t>o</w:t>
      </w:r>
      <w:r>
        <w:rPr>
          <w:rFonts w:eastAsia="Arial"/>
          <w:spacing w:val="-4"/>
        </w:rPr>
        <w:t>w</w:t>
      </w:r>
      <w:r>
        <w:rPr>
          <w:rFonts w:eastAsia="Arial"/>
          <w:spacing w:val="-1"/>
        </w:rPr>
        <w:t>i</w:t>
      </w:r>
      <w:r>
        <w:rPr>
          <w:rFonts w:eastAsia="Arial"/>
        </w:rPr>
        <w:t>ng</w:t>
      </w:r>
      <w:r>
        <w:rPr>
          <w:rFonts w:eastAsia="Arial"/>
          <w:spacing w:val="3"/>
        </w:rPr>
        <w:t xml:space="preserve"> </w:t>
      </w:r>
      <w:r>
        <w:rPr>
          <w:rFonts w:eastAsia="Arial"/>
          <w:spacing w:val="1"/>
        </w:rPr>
        <w:t>X</w:t>
      </w:r>
      <w:r>
        <w:rPr>
          <w:rFonts w:eastAsia="Arial"/>
          <w:spacing w:val="-4"/>
        </w:rPr>
        <w:t>M</w:t>
      </w:r>
      <w:r>
        <w:rPr>
          <w:rFonts w:eastAsia="Arial"/>
        </w:rPr>
        <w:t>L d</w:t>
      </w:r>
      <w:r>
        <w:rPr>
          <w:rFonts w:eastAsia="Arial"/>
          <w:spacing w:val="-1"/>
        </w:rPr>
        <w:t>e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n</w:t>
      </w:r>
      <w:r>
        <w:rPr>
          <w:rFonts w:eastAsia="Arial"/>
        </w:rPr>
        <w:t xml:space="preserve">es </w:t>
      </w: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proofErr w:type="spellStart"/>
      <w:r>
        <w:rPr>
          <w:rFonts w:eastAsia="Arial"/>
        </w:rPr>
        <w:t>o</w:t>
      </w:r>
      <w:r>
        <w:rPr>
          <w:rFonts w:eastAsia="Arial"/>
          <w:spacing w:val="-2"/>
        </w:rPr>
        <w:t>r</w:t>
      </w:r>
      <w:r>
        <w:rPr>
          <w:rFonts w:eastAsia="Arial"/>
        </w:rPr>
        <w:t>g.a</w:t>
      </w:r>
      <w:r>
        <w:rPr>
          <w:rFonts w:eastAsia="Arial"/>
          <w:spacing w:val="-1"/>
        </w:rPr>
        <w:t>ll</w:t>
      </w:r>
      <w:r>
        <w:rPr>
          <w:rFonts w:eastAsia="Arial"/>
          <w:spacing w:val="1"/>
        </w:rPr>
        <w:t>j</w:t>
      </w:r>
      <w:r>
        <w:rPr>
          <w:rFonts w:eastAsia="Arial"/>
        </w:rPr>
        <w:t>o</w:t>
      </w:r>
      <w:r>
        <w:rPr>
          <w:rFonts w:eastAsia="Arial"/>
          <w:spacing w:val="-3"/>
        </w:rPr>
        <w:t>y</w:t>
      </w:r>
      <w:r>
        <w:rPr>
          <w:rFonts w:eastAsia="Arial"/>
        </w:rPr>
        <w:t>n.</w:t>
      </w:r>
      <w:ins w:id="56" w:author="John Hardin" w:date="2015-02-16T18:23:00Z">
        <w:r w:rsidR="002711AB">
          <w:rPr>
            <w:rFonts w:eastAsia="Arial"/>
          </w:rPr>
          <w:t>analytics.</w:t>
        </w:r>
      </w:ins>
      <w:r w:rsidR="00DC574B">
        <w:rPr>
          <w:rFonts w:eastAsia="Arial"/>
        </w:rPr>
        <w:t>AnalyticsEventAgent</w:t>
      </w:r>
      <w:proofErr w:type="spellEnd"/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1"/>
        </w:rPr>
        <w:t>f</w:t>
      </w:r>
      <w:r>
        <w:rPr>
          <w:rFonts w:eastAsia="Arial"/>
        </w:rPr>
        <w:t>ac</w:t>
      </w:r>
      <w:r>
        <w:rPr>
          <w:rFonts w:eastAsia="Arial"/>
          <w:spacing w:val="-1"/>
        </w:rPr>
        <w:t>e</w:t>
      </w:r>
      <w:r>
        <w:rPr>
          <w:rFonts w:eastAsia="Arial"/>
        </w:rPr>
        <w:t>.</w:t>
      </w:r>
    </w:p>
    <w:p w14:paraId="753DB55E" w14:textId="77777777" w:rsidR="00A168DF" w:rsidRDefault="00A168DF" w:rsidP="00E477A3">
      <w:pPr>
        <w:pStyle w:val="body"/>
        <w:rPr>
          <w:rFonts w:eastAsia="Arial"/>
        </w:rPr>
      </w:pPr>
    </w:p>
    <w:p w14:paraId="5B63D75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>&lt;</w:t>
      </w:r>
      <w:proofErr w:type="gramStart"/>
      <w:r w:rsidRPr="00DC574B">
        <w:rPr>
          <w:rStyle w:val="codeinline"/>
        </w:rPr>
        <w:t>node</w:t>
      </w:r>
      <w:proofErr w:type="gramEnd"/>
      <w:r w:rsidRPr="00DC574B">
        <w:rPr>
          <w:rStyle w:val="codeinline"/>
        </w:rPr>
        <w:t xml:space="preserve"> name="/Analytics"</w:t>
      </w:r>
    </w:p>
    <w:p w14:paraId="204974F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</w:t>
      </w:r>
      <w:proofErr w:type="spellStart"/>
      <w:proofErr w:type="gramStart"/>
      <w:r w:rsidRPr="00DC574B">
        <w:rPr>
          <w:rStyle w:val="codeinline"/>
        </w:rPr>
        <w:t>xmlns:xsi</w:t>
      </w:r>
      <w:proofErr w:type="spellEnd"/>
      <w:proofErr w:type="gramEnd"/>
      <w:r w:rsidRPr="00DC574B">
        <w:rPr>
          <w:rStyle w:val="codeinline"/>
        </w:rPr>
        <w:t>="http://www.w3.org/2001/XMLSchema-instance"</w:t>
      </w:r>
    </w:p>
    <w:p w14:paraId="3D19A07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proofErr w:type="gramStart"/>
      <w:r w:rsidRPr="00DC574B">
        <w:rPr>
          <w:rStyle w:val="codeinline"/>
        </w:rPr>
        <w:t>xsi:noNamespaceSchemaLocation</w:t>
      </w:r>
      <w:proofErr w:type="gramEnd"/>
      <w:r w:rsidRPr="00DC574B">
        <w:rPr>
          <w:rStyle w:val="codeinline"/>
        </w:rPr>
        <w:t>="http://www.allseenalliance.org/schemas/introspect.xsd"&gt;</w:t>
      </w:r>
    </w:p>
    <w:p w14:paraId="1B2EDD6A" w14:textId="5A1369E5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&lt;</w:t>
      </w:r>
      <w:proofErr w:type="gramStart"/>
      <w:r w:rsidRPr="00DC574B">
        <w:rPr>
          <w:rStyle w:val="codeinline"/>
        </w:rPr>
        <w:t>interface</w:t>
      </w:r>
      <w:proofErr w:type="gramEnd"/>
      <w:r w:rsidRPr="00DC574B">
        <w:rPr>
          <w:rStyle w:val="codeinline"/>
        </w:rPr>
        <w:t xml:space="preserve"> name="</w:t>
      </w:r>
      <w:bookmarkStart w:id="57" w:name="_GoBack"/>
      <w:proofErr w:type="spellStart"/>
      <w:r w:rsidRPr="00DC574B">
        <w:rPr>
          <w:rStyle w:val="codeinline"/>
        </w:rPr>
        <w:t>org.alljoyn.</w:t>
      </w:r>
      <w:bookmarkEnd w:id="57"/>
      <w:ins w:id="58" w:author="John Hardin" w:date="2015-02-16T18:24:00Z">
        <w:r w:rsidR="002711AB">
          <w:rPr>
            <w:rStyle w:val="codeinline"/>
          </w:rPr>
          <w:t>analytics.</w:t>
        </w:r>
      </w:ins>
      <w:r w:rsidRPr="00DC574B">
        <w:rPr>
          <w:rStyle w:val="codeinline"/>
        </w:rPr>
        <w:t>AnalyticsEventAgent</w:t>
      </w:r>
      <w:proofErr w:type="spellEnd"/>
      <w:r w:rsidRPr="00DC574B">
        <w:rPr>
          <w:rStyle w:val="codeinline"/>
        </w:rPr>
        <w:t>"&gt;</w:t>
      </w:r>
    </w:p>
    <w:p w14:paraId="6FF0E49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set values to be logically included with all events.</w:t>
      </w:r>
    </w:p>
    <w:p w14:paraId="077ED18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</w:t>
      </w:r>
      <w:proofErr w:type="gramStart"/>
      <w:r w:rsidRPr="00DC574B">
        <w:rPr>
          <w:rStyle w:val="codeinline"/>
        </w:rPr>
        <w:t>vendor</w:t>
      </w:r>
      <w:proofErr w:type="gramEnd"/>
      <w:r w:rsidRPr="00DC574B">
        <w:rPr>
          <w:rStyle w:val="codeinline"/>
        </w:rPr>
        <w:t>-specific validator can cause errors to be thrown.</w:t>
      </w:r>
    </w:p>
    <w:p w14:paraId="2738B29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 xml:space="preserve">     Example: Model version number, device serial number.</w:t>
      </w:r>
    </w:p>
    <w:p w14:paraId="4528D59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--&gt;</w:t>
      </w:r>
    </w:p>
    <w:p w14:paraId="4A9740F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SetDeviceData</w:t>
      </w:r>
      <w:proofErr w:type="spellEnd"/>
      <w:r w:rsidRPr="00DC574B">
        <w:rPr>
          <w:rStyle w:val="codeinline"/>
        </w:rPr>
        <w:t>"&gt;</w:t>
      </w:r>
    </w:p>
    <w:p w14:paraId="27A55E7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 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0E26B1D0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&lt;/method&gt;</w:t>
      </w:r>
    </w:p>
    <w:p w14:paraId="7D802837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3893B3E7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set analytics-vendor-specific data for this device.</w:t>
      </w:r>
    </w:p>
    <w:p w14:paraId="15696A61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API </w:t>
      </w:r>
      <w:proofErr w:type="gramStart"/>
      <w:r w:rsidRPr="00DC574B">
        <w:rPr>
          <w:rStyle w:val="codeinline"/>
        </w:rPr>
        <w:t>keys,</w:t>
      </w:r>
      <w:proofErr w:type="gramEnd"/>
      <w:r w:rsidRPr="00DC574B">
        <w:rPr>
          <w:rStyle w:val="codeinline"/>
        </w:rPr>
        <w:t xml:space="preserve"> upload protocol information, etc.</w:t>
      </w:r>
    </w:p>
    <w:p w14:paraId="0822CD5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--&gt;</w:t>
      </w:r>
    </w:p>
    <w:p w14:paraId="3A2BCAE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SetVendorData</w:t>
      </w:r>
      <w:proofErr w:type="spellEnd"/>
      <w:r w:rsidRPr="00DC574B">
        <w:rPr>
          <w:rStyle w:val="codeinline"/>
        </w:rPr>
        <w:t>"&gt;</w:t>
      </w:r>
    </w:p>
    <w:p w14:paraId="3D150E3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 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6BD004B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&lt;/method&gt;</w:t>
      </w:r>
    </w:p>
    <w:p w14:paraId="2651B00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26DBDF55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lastRenderedPageBreak/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request flush of any batched data to cloud. --&gt;</w:t>
      </w:r>
    </w:p>
    <w:p w14:paraId="5C1375F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RequestDelivery</w:t>
      </w:r>
      <w:proofErr w:type="spellEnd"/>
      <w:r w:rsidRPr="00DC574B">
        <w:rPr>
          <w:rStyle w:val="codeinline"/>
        </w:rPr>
        <w:t>"&gt;&lt;/method&gt;</w:t>
      </w:r>
    </w:p>
    <w:p w14:paraId="71A1D73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68C9C87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SubmitEvent</w:t>
      </w:r>
      <w:proofErr w:type="spellEnd"/>
      <w:r w:rsidRPr="00DC574B">
        <w:rPr>
          <w:rStyle w:val="codeinline"/>
        </w:rPr>
        <w:t>"&gt;</w:t>
      </w:r>
    </w:p>
    <w:p w14:paraId="201D8B7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event type --&gt;</w:t>
      </w:r>
    </w:p>
    <w:p w14:paraId="287C8AE8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</w:t>
      </w: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name="name" type="s" direction="in"/&gt;</w:t>
      </w:r>
    </w:p>
    <w:p w14:paraId="4CE9B9F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3D90818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epoch timestamp or 0 --&gt;</w:t>
      </w:r>
    </w:p>
    <w:p w14:paraId="6BC65D2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</w:t>
      </w: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name="timestamp" type="t" direction="in"/&gt;</w:t>
      </w:r>
    </w:p>
    <w:p w14:paraId="33F1839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5351A4E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sequence number, or 0 --&gt;</w:t>
      </w:r>
    </w:p>
    <w:p w14:paraId="7E2FE71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name="sequence" type="u" direction="in"/&gt;</w:t>
      </w:r>
    </w:p>
    <w:p w14:paraId="0EC2426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4D79BDB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array of field names and values--&gt;</w:t>
      </w:r>
    </w:p>
    <w:p w14:paraId="5270B31B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4893FC88" w14:textId="77777777" w:rsidR="00DC574B" w:rsidRDefault="00DC574B" w:rsidP="00A168DF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>&lt;/method&gt;</w:t>
      </w:r>
    </w:p>
    <w:p w14:paraId="51C926BF" w14:textId="3DCFBB99" w:rsidR="00BF2C92" w:rsidRPr="00DC574B" w:rsidRDefault="00BF2C92" w:rsidP="00A168DF">
      <w:pPr>
        <w:pStyle w:val="body"/>
        <w:spacing w:line="240" w:lineRule="auto"/>
        <w:rPr>
          <w:rStyle w:val="codeinline"/>
        </w:rPr>
      </w:pPr>
      <w:r>
        <w:rPr>
          <w:rStyle w:val="codeinline"/>
        </w:rPr>
        <w:t xml:space="preserve">       &lt;</w:t>
      </w:r>
      <w:proofErr w:type="gramStart"/>
      <w:r>
        <w:rPr>
          <w:rStyle w:val="codeinline"/>
        </w:rPr>
        <w:t>annotation</w:t>
      </w:r>
      <w:proofErr w:type="gramEnd"/>
      <w:r>
        <w:rPr>
          <w:rStyle w:val="codeinline"/>
        </w:rPr>
        <w:t xml:space="preserve"> name="</w:t>
      </w:r>
      <w:proofErr w:type="spellStart"/>
      <w:r>
        <w:rPr>
          <w:rStyle w:val="codeinline"/>
        </w:rPr>
        <w:t>org.alljoyn.Bus.Secure</w:t>
      </w:r>
      <w:proofErr w:type="spellEnd"/>
      <w:r>
        <w:rPr>
          <w:rStyle w:val="codeinline"/>
        </w:rPr>
        <w:t>" value=</w:t>
      </w:r>
      <w:r w:rsidRPr="00BF2C92">
        <w:rPr>
          <w:rStyle w:val="codeinline"/>
        </w:rPr>
        <w:t>"</w:t>
      </w:r>
      <w:r>
        <w:rPr>
          <w:rStyle w:val="codeinline"/>
        </w:rPr>
        <w:t>on</w:t>
      </w:r>
      <w:r w:rsidRPr="00BF2C92">
        <w:rPr>
          <w:rStyle w:val="codeinline"/>
        </w:rPr>
        <w:t>"/&gt;</w:t>
      </w:r>
    </w:p>
    <w:p w14:paraId="704BD28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&lt;/interface&gt;</w:t>
      </w:r>
    </w:p>
    <w:p w14:paraId="27D99A08" w14:textId="77777777" w:rsidR="00E477A3" w:rsidRPr="00A168DF" w:rsidRDefault="00DC574B" w:rsidP="00A168DF">
      <w:pPr>
        <w:pStyle w:val="body"/>
        <w:spacing w:line="240" w:lineRule="auto"/>
        <w:rPr>
          <w:rFonts w:ascii="Courier New" w:eastAsia="Arial" w:hAnsi="Courier New"/>
          <w:sz w:val="18"/>
        </w:rPr>
      </w:pPr>
      <w:r w:rsidRPr="00DC574B">
        <w:rPr>
          <w:rStyle w:val="codeinline"/>
        </w:rPr>
        <w:t>&lt;/node&gt;</w:t>
      </w:r>
    </w:p>
    <w:sectPr w:rsidR="00E477A3" w:rsidRPr="00A168DF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66C6A" w14:textId="77777777" w:rsidR="002711AB" w:rsidRDefault="002711AB">
      <w:r>
        <w:separator/>
      </w:r>
    </w:p>
    <w:p w14:paraId="0D89C5B3" w14:textId="77777777" w:rsidR="002711AB" w:rsidRDefault="002711AB"/>
    <w:p w14:paraId="7972176D" w14:textId="77777777" w:rsidR="002711AB" w:rsidRDefault="002711AB"/>
  </w:endnote>
  <w:endnote w:type="continuationSeparator" w:id="0">
    <w:p w14:paraId="0BBBD459" w14:textId="77777777" w:rsidR="002711AB" w:rsidRDefault="002711AB">
      <w:r>
        <w:continuationSeparator/>
      </w:r>
    </w:p>
    <w:p w14:paraId="3FCE08CA" w14:textId="77777777" w:rsidR="002711AB" w:rsidRDefault="002711AB"/>
    <w:p w14:paraId="5E33F889" w14:textId="77777777" w:rsidR="002711AB" w:rsidRDefault="002711AB"/>
  </w:endnote>
  <w:endnote w:type="continuationNotice" w:id="1">
    <w:p w14:paraId="2C46D1ED" w14:textId="77777777" w:rsidR="002711AB" w:rsidRDefault="002711A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A2B74F" w14:textId="77777777" w:rsidR="002711AB" w:rsidRDefault="002711AB" w:rsidP="00C31F4D">
    <w:pPr>
      <w:pStyle w:val="Footer"/>
    </w:pPr>
  </w:p>
  <w:p w14:paraId="665F59D8" w14:textId="77777777" w:rsidR="002711AB" w:rsidRDefault="002711A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A71E86" w14:textId="77777777" w:rsidR="002711AB" w:rsidRDefault="002711AB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  <w:p w14:paraId="6F4AEC7E" w14:textId="77777777" w:rsidR="002711AB" w:rsidRPr="00CF535A" w:rsidRDefault="002711AB" w:rsidP="00C31F4D">
    <w:pPr>
      <w:pStyle w:val="Footer"/>
    </w:pPr>
    <w:r w:rsidRPr="00D06CAE">
      <w:t>This document is licensed under a Creative Commons Attribution-</w:t>
    </w:r>
    <w:proofErr w:type="spellStart"/>
    <w:r w:rsidRPr="00D06CAE">
      <w:t>ShareAlike</w:t>
    </w:r>
    <w:proofErr w:type="spellEnd"/>
    <w:r w:rsidRPr="00D06CAE">
      <w:t xml:space="preserve"> 3.0 </w:t>
    </w:r>
    <w:proofErr w:type="spellStart"/>
    <w:r w:rsidRPr="00D06CAE">
      <w:t>Unported</w:t>
    </w:r>
    <w:proofErr w:type="spellEnd"/>
    <w:r w:rsidRPr="00D06CAE">
      <w:t xml:space="preserve"> License; provided, that (</w:t>
    </w:r>
    <w:proofErr w:type="spellStart"/>
    <w:r w:rsidRPr="00D06CAE">
      <w:t>i</w:t>
    </w:r>
    <w:proofErr w:type="spellEnd"/>
    <w:r w:rsidRPr="00D06CAE">
      <w:t xml:space="preserve">) any source code incorporated in this document is licensed under the Apache License version 2.0 </w:t>
    </w:r>
    <w:r w:rsidRPr="002E18C9">
      <w:rPr>
        <w:rFonts w:ascii="Arial Bold" w:hAnsi="Arial Bold"/>
        <w:b/>
        <w:caps/>
      </w:rPr>
      <w:t>and</w:t>
    </w:r>
    <w:r w:rsidRPr="002E18C9">
      <w:rPr>
        <w:b/>
      </w:rPr>
      <w:t xml:space="preserve"> (ii) </w:t>
    </w:r>
    <w:r w:rsidRPr="002E18C9">
      <w:rPr>
        <w:rFonts w:ascii="Arial Bold" w:hAnsi="Arial Bold"/>
        <w:b/>
        <w:caps/>
      </w:rPr>
      <w:t>this document and all information contained herein are provided on an “as-is” basis without warranty of any kind.</w:t>
    </w:r>
    <w:r>
      <w:rPr>
        <w:rFonts w:ascii="Arial Bold" w:hAnsi="Arial Bold"/>
        <w:b/>
        <w:caps/>
      </w:rPr>
      <w:br/>
    </w:r>
    <w:hyperlink r:id="rId1" w:history="1">
      <w:r w:rsidRPr="002E18C9">
        <w:rPr>
          <w:rStyle w:val="Hyperlink"/>
          <w:szCs w:val="14"/>
        </w:rPr>
        <w:t>Creative Commons Attribution-</w:t>
      </w:r>
      <w:proofErr w:type="spellStart"/>
      <w:r w:rsidRPr="002E18C9">
        <w:rPr>
          <w:rStyle w:val="Hyperlink"/>
          <w:szCs w:val="14"/>
        </w:rPr>
        <w:t>ShareAlike</w:t>
      </w:r>
      <w:proofErr w:type="spellEnd"/>
      <w:r w:rsidRPr="002E18C9">
        <w:rPr>
          <w:rStyle w:val="Hyperlink"/>
          <w:szCs w:val="14"/>
        </w:rPr>
        <w:t xml:space="preserve"> 3.0 </w:t>
      </w:r>
      <w:proofErr w:type="spellStart"/>
      <w:r w:rsidRPr="002E18C9">
        <w:rPr>
          <w:rStyle w:val="Hyperlink"/>
          <w:szCs w:val="14"/>
        </w:rPr>
        <w:t>Unported</w:t>
      </w:r>
      <w:proofErr w:type="spellEnd"/>
      <w:r w:rsidRPr="002E18C9">
        <w:rPr>
          <w:rStyle w:val="Hyperlink"/>
          <w:szCs w:val="14"/>
        </w:rPr>
        <w:t xml:space="preserve"> License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A75C4B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This work is licensed under a Creative Commons Attribution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4.0 International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License.</w:t>
    </w:r>
  </w:p>
  <w:p w14:paraId="178C626B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</w:p>
  <w:p w14:paraId="7FA86D0C" w14:textId="77777777" w:rsidR="002711AB" w:rsidRPr="00E31BF0" w:rsidRDefault="002711AB" w:rsidP="00842395">
    <w:pPr>
      <w:pStyle w:val="titlepg-diststmt"/>
      <w:rPr>
        <w:rFonts w:ascii="Arial" w:eastAsia="Arial" w:hAnsi="Arial" w:cs="Arial"/>
        <w:sz w:val="18"/>
        <w:szCs w:val="18"/>
      </w:rPr>
    </w:pPr>
    <w:hyperlink r:id="rId1">
      <w:r w:rsidRPr="00E31BF0">
        <w:rPr>
          <w:rFonts w:ascii="Arial" w:eastAsia="Arial" w:hAnsi="Arial" w:cs="Arial"/>
          <w:i/>
          <w:color w:val="0000FF"/>
          <w:sz w:val="18"/>
          <w:szCs w:val="18"/>
        </w:rPr>
        <w:t>http://creativecommons.org/licenses/by/4.0/</w:t>
      </w:r>
    </w:hyperlink>
  </w:p>
  <w:p w14:paraId="7B6C5ED1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</w:p>
  <w:p w14:paraId="077E62B4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Any and all source code included in this work is licensed under the ISC</w:t>
    </w:r>
    <w:r w:rsidRPr="00E31BF0">
      <w:rPr>
        <w:rFonts w:ascii="Arial" w:hAnsi="Arial" w:cs="Arial"/>
        <w:spacing w:val="-4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 per the AllSeen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Alliance IP</w:t>
    </w:r>
    <w:r w:rsidRPr="00E31BF0">
      <w:rPr>
        <w:rFonts w:ascii="Arial" w:hAnsi="Arial" w:cs="Arial"/>
        <w:spacing w:val="-3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Polic</w:t>
    </w:r>
    <w:r w:rsidRPr="00E31BF0">
      <w:rPr>
        <w:rFonts w:ascii="Arial" w:hAnsi="Arial" w:cs="Arial"/>
        <w:spacing w:val="-13"/>
        <w:sz w:val="18"/>
        <w:szCs w:val="18"/>
      </w:rPr>
      <w:t>y</w:t>
    </w:r>
    <w:r w:rsidRPr="00E31BF0">
      <w:rPr>
        <w:rFonts w:ascii="Arial" w:hAnsi="Arial" w:cs="Arial"/>
        <w:sz w:val="18"/>
        <w:szCs w:val="18"/>
      </w:rPr>
      <w:t>.</w:t>
    </w:r>
  </w:p>
  <w:p w14:paraId="169D40BA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</w:p>
  <w:p w14:paraId="29C8CEED" w14:textId="77777777" w:rsidR="002711AB" w:rsidRPr="00E31BF0" w:rsidRDefault="002711AB" w:rsidP="00842395">
    <w:pPr>
      <w:pStyle w:val="titlepg-diststmt"/>
      <w:rPr>
        <w:rFonts w:ascii="Arial" w:eastAsia="Arial" w:hAnsi="Arial" w:cs="Arial"/>
        <w:sz w:val="18"/>
        <w:szCs w:val="18"/>
      </w:rPr>
    </w:pPr>
    <w:hyperlink r:id="rId2">
      <w:r w:rsidRPr="00E31BF0">
        <w:rPr>
          <w:rFonts w:ascii="Arial" w:eastAsia="Arial" w:hAnsi="Arial" w:cs="Arial"/>
          <w:i/>
          <w:color w:val="0000FF"/>
          <w:sz w:val="18"/>
          <w:szCs w:val="18"/>
        </w:rPr>
        <w:t>https://allseenalliance.org/allseen/ip-policy</w:t>
      </w:r>
    </w:hyperlink>
  </w:p>
  <w:p w14:paraId="17B72C26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</w:p>
  <w:p w14:paraId="69255D4F" w14:textId="77777777" w:rsidR="002711AB" w:rsidRPr="00842395" w:rsidRDefault="002711AB" w:rsidP="0084239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B01BEC" w14:textId="77777777" w:rsidR="002711AB" w:rsidRPr="009A6A08" w:rsidRDefault="002711AB" w:rsidP="00FD2124">
    <w:pPr>
      <w:pStyle w:val="Footer"/>
      <w:rPr>
        <w:rFonts w:ascii="Arial Bold" w:hAnsi="Arial Bold"/>
        <w:b/>
        <w:caps/>
        <w:sz w:val="12"/>
        <w:szCs w:val="12"/>
      </w:rPr>
    </w:pPr>
    <w:sdt>
      <w:sdtPr>
        <w:alias w:val="Subject"/>
        <w:tag w:val=""/>
        <w:id w:val="110106200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 xml:space="preserve">     </w:t>
        </w:r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8D1AF7">
      <w:rPr>
        <w:noProof/>
      </w:rPr>
      <w:t>12</w:t>
    </w:r>
    <w:r>
      <w:rPr>
        <w:noProof/>
      </w:rPr>
      <w:fldChar w:fldCharType="end"/>
    </w:r>
    <w:r>
      <w:tab/>
    </w:r>
    <w:r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06BFD4" w14:textId="77777777" w:rsidR="002711AB" w:rsidRPr="009A6A08" w:rsidRDefault="002711AB" w:rsidP="00FD2124">
    <w:pPr>
      <w:pStyle w:val="Footer"/>
      <w:rPr>
        <w:b/>
        <w:sz w:val="12"/>
        <w:szCs w:val="12"/>
      </w:rPr>
    </w:pPr>
    <w:sdt>
      <w:sdtPr>
        <w:rPr>
          <w:szCs w:val="14"/>
        </w:rPr>
        <w:alias w:val="Subject"/>
        <w:tag w:val=""/>
        <w:id w:val="151110888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szCs w:val="14"/>
          </w:rPr>
          <w:t xml:space="preserve">     </w:t>
        </w:r>
      </w:sdtContent>
    </w:sdt>
    <w:r w:rsidRPr="009A6A08">
      <w:rPr>
        <w:szCs w:val="14"/>
      </w:rPr>
      <w:tab/>
    </w:r>
    <w:r w:rsidRPr="009A6A08">
      <w:rPr>
        <w:szCs w:val="14"/>
      </w:rPr>
      <w:fldChar w:fldCharType="begin"/>
    </w:r>
    <w:r w:rsidRPr="009A6A08">
      <w:rPr>
        <w:szCs w:val="14"/>
      </w:rPr>
      <w:instrText xml:space="preserve"> PAGE </w:instrText>
    </w:r>
    <w:r w:rsidRPr="009A6A08">
      <w:rPr>
        <w:szCs w:val="14"/>
      </w:rPr>
      <w:fldChar w:fldCharType="separate"/>
    </w:r>
    <w:r w:rsidR="008D1AF7">
      <w:rPr>
        <w:noProof/>
        <w:szCs w:val="14"/>
      </w:rPr>
      <w:t>5</w:t>
    </w:r>
    <w:r w:rsidRPr="009A6A08">
      <w:rPr>
        <w:szCs w:val="14"/>
      </w:rPr>
      <w:fldChar w:fldCharType="end"/>
    </w:r>
    <w:r w:rsidRPr="009A6A08">
      <w:rPr>
        <w:szCs w:val="14"/>
      </w:rPr>
      <w:tab/>
    </w:r>
    <w:r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A4E38" w14:textId="77777777" w:rsidR="002711AB" w:rsidRDefault="002711AB">
      <w:r>
        <w:separator/>
      </w:r>
    </w:p>
    <w:p w14:paraId="36078280" w14:textId="77777777" w:rsidR="002711AB" w:rsidRDefault="002711AB"/>
    <w:p w14:paraId="59263F44" w14:textId="77777777" w:rsidR="002711AB" w:rsidRDefault="002711AB"/>
  </w:footnote>
  <w:footnote w:type="continuationSeparator" w:id="0">
    <w:p w14:paraId="1C7AE8AB" w14:textId="77777777" w:rsidR="002711AB" w:rsidRDefault="002711AB">
      <w:r>
        <w:continuationSeparator/>
      </w:r>
    </w:p>
    <w:p w14:paraId="323CA6FD" w14:textId="77777777" w:rsidR="002711AB" w:rsidRDefault="002711AB"/>
    <w:p w14:paraId="5BDEFA98" w14:textId="77777777" w:rsidR="002711AB" w:rsidRDefault="002711AB"/>
  </w:footnote>
  <w:footnote w:type="continuationNotice" w:id="1">
    <w:p w14:paraId="402203B6" w14:textId="77777777" w:rsidR="002711AB" w:rsidRDefault="002711A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00CEB0" w14:textId="77777777" w:rsidR="002711AB" w:rsidRDefault="002711AB" w:rsidP="006F59BD"/>
  <w:p w14:paraId="580615B2" w14:textId="77777777" w:rsidR="002711AB" w:rsidRDefault="002711A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70887C" w14:textId="77777777" w:rsidR="002711AB" w:rsidRPr="00C2377F" w:rsidRDefault="002711AB" w:rsidP="00C76273">
    <w:pPr>
      <w:pStyle w:val="Header"/>
    </w:pPr>
    <w:fldSimple w:instr=" STYLEREF  DocTitle  \* MERGEFORMAT ">
      <w:r w:rsidR="008D1AF7">
        <w:rPr>
          <w:noProof/>
        </w:rPr>
        <w:t>AllJoyn™ Analytics Service Framework 1.0 Interface Definition</w:t>
      </w:r>
    </w:fldSimple>
    <w:r>
      <w:tab/>
      <w:t>Contents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BAF775" w14:textId="77777777" w:rsidR="002711AB" w:rsidRPr="0041767B" w:rsidRDefault="002711AB" w:rsidP="00DB6F8B">
    <w:pPr>
      <w:pStyle w:val="Headercoverpage"/>
      <w:tabs>
        <w:tab w:val="right" w:pos="9360"/>
      </w:tabs>
    </w:pPr>
    <w:r>
      <w:pict w14:anchorId="13C58C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9" type="#_x0000_t75" style="position:absolute;margin-left:0;margin-top:0;width:612pt;height:11in;z-index:-251658752;mso-wrap-edited:f;mso-position-horizontal:center;mso-position-horizontal-relative:margin;mso-position-vertical:center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242A34" w14:textId="67839858" w:rsidR="002711AB" w:rsidRPr="00C2377F" w:rsidRDefault="002711AB" w:rsidP="00604947">
    <w:pPr>
      <w:pStyle w:val="Header"/>
    </w:pPr>
    <w:sdt>
      <w:sdtPr>
        <w:alias w:val="Title"/>
        <w:tag w:val=""/>
        <w:id w:val="872728672"/>
        <w:placeholder>
          <w:docPart w:val="3058779265EC4B59BB84B913335B0C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AllJoyn™ Analytics Service Framework 1.0 Interface Definition</w:t>
        </w:r>
      </w:sdtContent>
    </w:sdt>
    <w:r>
      <w:tab/>
      <w:t>Contents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A5FFD5" w14:textId="77777777" w:rsidR="002711AB" w:rsidRPr="00EF56CF" w:rsidRDefault="002711AB" w:rsidP="00604947">
    <w:pPr>
      <w:pStyle w:val="Header1stpage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AAD5C" w14:textId="2952F369" w:rsidR="002711AB" w:rsidRPr="00C2377F" w:rsidRDefault="002711AB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AllJoyn™ Analytics Service Framework 1.0 Interface Definition</w:t>
        </w:r>
      </w:sdtContent>
    </w:sdt>
    <w:r>
      <w:tab/>
    </w:r>
    <w:fldSimple w:instr=" STYLEREF &quot;Heading 1&quot; \* MERGEFORMAT ">
      <w:r w:rsidR="008D1AF7">
        <w:rPr>
          <w:noProof/>
        </w:rPr>
        <w:t>Specification</w:t>
      </w:r>
    </w:fldSimple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BA6660" w14:textId="77777777" w:rsidR="002711AB" w:rsidRPr="00C2377F" w:rsidRDefault="002711AB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AC7B08"/>
    <w:multiLevelType w:val="multilevel"/>
    <w:tmpl w:val="8C3E9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5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6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8">
    <w:nsid w:val="320765B4"/>
    <w:multiLevelType w:val="hybridMultilevel"/>
    <w:tmpl w:val="92C8ACA0"/>
    <w:lvl w:ilvl="0" w:tplc="94B69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0">
    <w:nsid w:val="3EA1694E"/>
    <w:multiLevelType w:val="multilevel"/>
    <w:tmpl w:val="362204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524A2BC7"/>
    <w:multiLevelType w:val="hybridMultilevel"/>
    <w:tmpl w:val="7E5C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4">
    <w:nsid w:val="65A124E4"/>
    <w:multiLevelType w:val="multilevel"/>
    <w:tmpl w:val="5A58493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15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961907"/>
    <w:multiLevelType w:val="hybridMultilevel"/>
    <w:tmpl w:val="BCFEF21E"/>
    <w:lvl w:ilvl="0" w:tplc="7CA676B4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6"/>
  </w:num>
  <w:num w:numId="4">
    <w:abstractNumId w:val="16"/>
  </w:num>
  <w:num w:numId="5">
    <w:abstractNumId w:val="3"/>
  </w:num>
  <w:num w:numId="6">
    <w:abstractNumId w:val="14"/>
  </w:num>
  <w:num w:numId="7">
    <w:abstractNumId w:val="15"/>
  </w:num>
  <w:num w:numId="8">
    <w:abstractNumId w:val="1"/>
  </w:num>
  <w:num w:numId="9">
    <w:abstractNumId w:val="0"/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7"/>
  </w:num>
  <w:num w:numId="13">
    <w:abstractNumId w:val="17"/>
  </w:num>
  <w:num w:numId="14">
    <w:abstractNumId w:val="11"/>
  </w:num>
  <w:num w:numId="15">
    <w:abstractNumId w:val="9"/>
  </w:num>
  <w:num w:numId="16">
    <w:abstractNumId w:val="13"/>
  </w:num>
  <w:num w:numId="17">
    <w:abstractNumId w:val="17"/>
  </w:num>
  <w:num w:numId="18">
    <w:abstractNumId w:val="11"/>
  </w:num>
  <w:num w:numId="19">
    <w:abstractNumId w:val="11"/>
  </w:num>
  <w:num w:numId="20">
    <w:abstractNumId w:val="12"/>
  </w:num>
  <w:num w:numId="21">
    <w:abstractNumId w:val="8"/>
  </w:num>
  <w:num w:numId="22">
    <w:abstractNumId w:val="2"/>
  </w:num>
  <w:num w:numId="23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activeWritingStyle w:appName="MSWord" w:lang="es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markup="0"/>
  <w:trackRevision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72">
      <o:colormru v:ext="edit" colors="#418cbf,#6799c8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0B"/>
    <w:rsid w:val="00001BAC"/>
    <w:rsid w:val="00007973"/>
    <w:rsid w:val="00007DE2"/>
    <w:rsid w:val="000115FA"/>
    <w:rsid w:val="00012722"/>
    <w:rsid w:val="000127F9"/>
    <w:rsid w:val="000144F7"/>
    <w:rsid w:val="00014C81"/>
    <w:rsid w:val="00014CF5"/>
    <w:rsid w:val="00014D67"/>
    <w:rsid w:val="00015CC8"/>
    <w:rsid w:val="00016360"/>
    <w:rsid w:val="000168C9"/>
    <w:rsid w:val="000174DE"/>
    <w:rsid w:val="0001771A"/>
    <w:rsid w:val="00020CB0"/>
    <w:rsid w:val="00021055"/>
    <w:rsid w:val="00021DF2"/>
    <w:rsid w:val="00025935"/>
    <w:rsid w:val="00025E6E"/>
    <w:rsid w:val="00026051"/>
    <w:rsid w:val="00027915"/>
    <w:rsid w:val="00030B0B"/>
    <w:rsid w:val="00030BDD"/>
    <w:rsid w:val="00032572"/>
    <w:rsid w:val="00034F11"/>
    <w:rsid w:val="00035A66"/>
    <w:rsid w:val="00037506"/>
    <w:rsid w:val="000402FD"/>
    <w:rsid w:val="00040EBD"/>
    <w:rsid w:val="00051193"/>
    <w:rsid w:val="00053075"/>
    <w:rsid w:val="00055669"/>
    <w:rsid w:val="00055F92"/>
    <w:rsid w:val="00060E21"/>
    <w:rsid w:val="00060E53"/>
    <w:rsid w:val="0006142B"/>
    <w:rsid w:val="000623DB"/>
    <w:rsid w:val="000652E6"/>
    <w:rsid w:val="00066426"/>
    <w:rsid w:val="000676E3"/>
    <w:rsid w:val="00071179"/>
    <w:rsid w:val="00072469"/>
    <w:rsid w:val="00073098"/>
    <w:rsid w:val="00074474"/>
    <w:rsid w:val="00074570"/>
    <w:rsid w:val="00077BCC"/>
    <w:rsid w:val="000814E6"/>
    <w:rsid w:val="0008225F"/>
    <w:rsid w:val="00082C9B"/>
    <w:rsid w:val="00084ED9"/>
    <w:rsid w:val="000872CF"/>
    <w:rsid w:val="0009109A"/>
    <w:rsid w:val="000916E4"/>
    <w:rsid w:val="000933B0"/>
    <w:rsid w:val="000934D3"/>
    <w:rsid w:val="00095621"/>
    <w:rsid w:val="00095FEA"/>
    <w:rsid w:val="000974E7"/>
    <w:rsid w:val="000A05CC"/>
    <w:rsid w:val="000B1A48"/>
    <w:rsid w:val="000B1CDC"/>
    <w:rsid w:val="000B3B9D"/>
    <w:rsid w:val="000C0BA9"/>
    <w:rsid w:val="000C0DA4"/>
    <w:rsid w:val="000C3303"/>
    <w:rsid w:val="000C5414"/>
    <w:rsid w:val="000C57E6"/>
    <w:rsid w:val="000C6E9E"/>
    <w:rsid w:val="000C7955"/>
    <w:rsid w:val="000D008C"/>
    <w:rsid w:val="000D0489"/>
    <w:rsid w:val="000D4F2C"/>
    <w:rsid w:val="000D6F06"/>
    <w:rsid w:val="000D7BBA"/>
    <w:rsid w:val="000E0811"/>
    <w:rsid w:val="000E1624"/>
    <w:rsid w:val="000E1A1F"/>
    <w:rsid w:val="000E4DC9"/>
    <w:rsid w:val="000E54F4"/>
    <w:rsid w:val="000F23F3"/>
    <w:rsid w:val="000F385D"/>
    <w:rsid w:val="000F4053"/>
    <w:rsid w:val="000F6F4B"/>
    <w:rsid w:val="000F7292"/>
    <w:rsid w:val="000F769D"/>
    <w:rsid w:val="000F7FDD"/>
    <w:rsid w:val="00104BE1"/>
    <w:rsid w:val="00104C13"/>
    <w:rsid w:val="001052C3"/>
    <w:rsid w:val="001072C4"/>
    <w:rsid w:val="001076C2"/>
    <w:rsid w:val="00107A80"/>
    <w:rsid w:val="00110561"/>
    <w:rsid w:val="00110D1E"/>
    <w:rsid w:val="00110E93"/>
    <w:rsid w:val="00112EB6"/>
    <w:rsid w:val="001163C8"/>
    <w:rsid w:val="00120257"/>
    <w:rsid w:val="001222CA"/>
    <w:rsid w:val="00122B8D"/>
    <w:rsid w:val="00122BA3"/>
    <w:rsid w:val="00124346"/>
    <w:rsid w:val="00124453"/>
    <w:rsid w:val="00124F3E"/>
    <w:rsid w:val="001260EA"/>
    <w:rsid w:val="001272CE"/>
    <w:rsid w:val="0013140E"/>
    <w:rsid w:val="00133FE7"/>
    <w:rsid w:val="00134590"/>
    <w:rsid w:val="001350FB"/>
    <w:rsid w:val="0013563B"/>
    <w:rsid w:val="00137D55"/>
    <w:rsid w:val="00140A71"/>
    <w:rsid w:val="00140CEE"/>
    <w:rsid w:val="00141DC0"/>
    <w:rsid w:val="00144B3A"/>
    <w:rsid w:val="001467C8"/>
    <w:rsid w:val="00150048"/>
    <w:rsid w:val="0015241B"/>
    <w:rsid w:val="00152768"/>
    <w:rsid w:val="00152D3E"/>
    <w:rsid w:val="00153A73"/>
    <w:rsid w:val="00153FE8"/>
    <w:rsid w:val="00155229"/>
    <w:rsid w:val="00157ABB"/>
    <w:rsid w:val="001624A1"/>
    <w:rsid w:val="0016254E"/>
    <w:rsid w:val="00172A79"/>
    <w:rsid w:val="00172EB5"/>
    <w:rsid w:val="0017455C"/>
    <w:rsid w:val="00174688"/>
    <w:rsid w:val="0017510D"/>
    <w:rsid w:val="0017670F"/>
    <w:rsid w:val="0018768D"/>
    <w:rsid w:val="00192FD5"/>
    <w:rsid w:val="00194535"/>
    <w:rsid w:val="001949B7"/>
    <w:rsid w:val="00194C27"/>
    <w:rsid w:val="00194F9E"/>
    <w:rsid w:val="00197E27"/>
    <w:rsid w:val="001A0E29"/>
    <w:rsid w:val="001A2CA5"/>
    <w:rsid w:val="001A3068"/>
    <w:rsid w:val="001A360F"/>
    <w:rsid w:val="001A48CB"/>
    <w:rsid w:val="001A6D43"/>
    <w:rsid w:val="001B0670"/>
    <w:rsid w:val="001B100A"/>
    <w:rsid w:val="001B2E46"/>
    <w:rsid w:val="001B2E61"/>
    <w:rsid w:val="001B56BD"/>
    <w:rsid w:val="001B5B82"/>
    <w:rsid w:val="001B5C5A"/>
    <w:rsid w:val="001B6727"/>
    <w:rsid w:val="001C14FD"/>
    <w:rsid w:val="001C54D2"/>
    <w:rsid w:val="001C5CA0"/>
    <w:rsid w:val="001C7277"/>
    <w:rsid w:val="001C7572"/>
    <w:rsid w:val="001C75ED"/>
    <w:rsid w:val="001D0E2E"/>
    <w:rsid w:val="001D2A7D"/>
    <w:rsid w:val="001D315C"/>
    <w:rsid w:val="001D3947"/>
    <w:rsid w:val="001D4089"/>
    <w:rsid w:val="001D4955"/>
    <w:rsid w:val="001D716A"/>
    <w:rsid w:val="001E2EA8"/>
    <w:rsid w:val="001F07DD"/>
    <w:rsid w:val="001F374E"/>
    <w:rsid w:val="001F5A83"/>
    <w:rsid w:val="001F655F"/>
    <w:rsid w:val="00200622"/>
    <w:rsid w:val="00200909"/>
    <w:rsid w:val="00202165"/>
    <w:rsid w:val="00203532"/>
    <w:rsid w:val="00203CBD"/>
    <w:rsid w:val="002125FA"/>
    <w:rsid w:val="00212F97"/>
    <w:rsid w:val="0021443B"/>
    <w:rsid w:val="002152BA"/>
    <w:rsid w:val="00217741"/>
    <w:rsid w:val="002178A5"/>
    <w:rsid w:val="002210D1"/>
    <w:rsid w:val="002212CC"/>
    <w:rsid w:val="00222390"/>
    <w:rsid w:val="00223B2C"/>
    <w:rsid w:val="0022437E"/>
    <w:rsid w:val="00234C72"/>
    <w:rsid w:val="00235861"/>
    <w:rsid w:val="00240610"/>
    <w:rsid w:val="002406B6"/>
    <w:rsid w:val="00241FA9"/>
    <w:rsid w:val="00242308"/>
    <w:rsid w:val="002454B7"/>
    <w:rsid w:val="00245EC7"/>
    <w:rsid w:val="0024750E"/>
    <w:rsid w:val="00247909"/>
    <w:rsid w:val="00251AAE"/>
    <w:rsid w:val="00257D24"/>
    <w:rsid w:val="0026161E"/>
    <w:rsid w:val="002628DA"/>
    <w:rsid w:val="00264174"/>
    <w:rsid w:val="00264E23"/>
    <w:rsid w:val="00264E51"/>
    <w:rsid w:val="00264F9C"/>
    <w:rsid w:val="002663DC"/>
    <w:rsid w:val="002711AB"/>
    <w:rsid w:val="0027209E"/>
    <w:rsid w:val="00272695"/>
    <w:rsid w:val="00272B2C"/>
    <w:rsid w:val="002731BD"/>
    <w:rsid w:val="0027500E"/>
    <w:rsid w:val="0027520B"/>
    <w:rsid w:val="00276F5F"/>
    <w:rsid w:val="00281025"/>
    <w:rsid w:val="00281818"/>
    <w:rsid w:val="00281E88"/>
    <w:rsid w:val="00282AD5"/>
    <w:rsid w:val="0028360A"/>
    <w:rsid w:val="002843A9"/>
    <w:rsid w:val="00284E61"/>
    <w:rsid w:val="00286571"/>
    <w:rsid w:val="002905CF"/>
    <w:rsid w:val="00290899"/>
    <w:rsid w:val="00290C28"/>
    <w:rsid w:val="00290FF0"/>
    <w:rsid w:val="002925CB"/>
    <w:rsid w:val="0029271B"/>
    <w:rsid w:val="00294B4C"/>
    <w:rsid w:val="0029745A"/>
    <w:rsid w:val="002A0D82"/>
    <w:rsid w:val="002A24AB"/>
    <w:rsid w:val="002A3F59"/>
    <w:rsid w:val="002A4CEC"/>
    <w:rsid w:val="002A6FCC"/>
    <w:rsid w:val="002B0508"/>
    <w:rsid w:val="002B0B9E"/>
    <w:rsid w:val="002B2980"/>
    <w:rsid w:val="002B55AD"/>
    <w:rsid w:val="002B6F89"/>
    <w:rsid w:val="002C0A37"/>
    <w:rsid w:val="002C2AAB"/>
    <w:rsid w:val="002C2B05"/>
    <w:rsid w:val="002C35C6"/>
    <w:rsid w:val="002C44AA"/>
    <w:rsid w:val="002C47A6"/>
    <w:rsid w:val="002C66F2"/>
    <w:rsid w:val="002D2014"/>
    <w:rsid w:val="002D26C3"/>
    <w:rsid w:val="002D2A1A"/>
    <w:rsid w:val="002D5408"/>
    <w:rsid w:val="002E0BFA"/>
    <w:rsid w:val="002E1181"/>
    <w:rsid w:val="002E1C37"/>
    <w:rsid w:val="002E26AC"/>
    <w:rsid w:val="002E41A6"/>
    <w:rsid w:val="002E531D"/>
    <w:rsid w:val="002E73B2"/>
    <w:rsid w:val="002F0351"/>
    <w:rsid w:val="002F0463"/>
    <w:rsid w:val="002F0DAD"/>
    <w:rsid w:val="002F480F"/>
    <w:rsid w:val="002F4D3D"/>
    <w:rsid w:val="002F6E9E"/>
    <w:rsid w:val="002F701B"/>
    <w:rsid w:val="002F730E"/>
    <w:rsid w:val="002F76BA"/>
    <w:rsid w:val="002F776F"/>
    <w:rsid w:val="00307C5C"/>
    <w:rsid w:val="00310866"/>
    <w:rsid w:val="00315AEE"/>
    <w:rsid w:val="00316707"/>
    <w:rsid w:val="00316D9D"/>
    <w:rsid w:val="00316FD9"/>
    <w:rsid w:val="00320028"/>
    <w:rsid w:val="00320F2A"/>
    <w:rsid w:val="00323083"/>
    <w:rsid w:val="0032382F"/>
    <w:rsid w:val="00323F9E"/>
    <w:rsid w:val="00325184"/>
    <w:rsid w:val="00325C0B"/>
    <w:rsid w:val="003261DF"/>
    <w:rsid w:val="00327373"/>
    <w:rsid w:val="0032758F"/>
    <w:rsid w:val="00327BA1"/>
    <w:rsid w:val="003357A6"/>
    <w:rsid w:val="00335BBA"/>
    <w:rsid w:val="003370F0"/>
    <w:rsid w:val="0034023C"/>
    <w:rsid w:val="00340C8F"/>
    <w:rsid w:val="003419A5"/>
    <w:rsid w:val="003458D8"/>
    <w:rsid w:val="0034592D"/>
    <w:rsid w:val="00346AB4"/>
    <w:rsid w:val="00346C51"/>
    <w:rsid w:val="00346F34"/>
    <w:rsid w:val="00347C01"/>
    <w:rsid w:val="00350740"/>
    <w:rsid w:val="003513E1"/>
    <w:rsid w:val="00354F24"/>
    <w:rsid w:val="00355889"/>
    <w:rsid w:val="00355F5D"/>
    <w:rsid w:val="003568B7"/>
    <w:rsid w:val="003577FB"/>
    <w:rsid w:val="00357EFD"/>
    <w:rsid w:val="00360FC9"/>
    <w:rsid w:val="00361B07"/>
    <w:rsid w:val="00363AFB"/>
    <w:rsid w:val="00364B6E"/>
    <w:rsid w:val="00366909"/>
    <w:rsid w:val="0037075D"/>
    <w:rsid w:val="00370833"/>
    <w:rsid w:val="003730FB"/>
    <w:rsid w:val="00374222"/>
    <w:rsid w:val="00376D99"/>
    <w:rsid w:val="00377BBC"/>
    <w:rsid w:val="00377E3A"/>
    <w:rsid w:val="0038289B"/>
    <w:rsid w:val="00382ED9"/>
    <w:rsid w:val="003832C8"/>
    <w:rsid w:val="003859AA"/>
    <w:rsid w:val="00387941"/>
    <w:rsid w:val="003901F3"/>
    <w:rsid w:val="00390D25"/>
    <w:rsid w:val="00392323"/>
    <w:rsid w:val="0039405F"/>
    <w:rsid w:val="00396F1F"/>
    <w:rsid w:val="00397735"/>
    <w:rsid w:val="003A35B5"/>
    <w:rsid w:val="003A384D"/>
    <w:rsid w:val="003A4280"/>
    <w:rsid w:val="003A4D3C"/>
    <w:rsid w:val="003A5874"/>
    <w:rsid w:val="003A62EE"/>
    <w:rsid w:val="003A6FD4"/>
    <w:rsid w:val="003B0153"/>
    <w:rsid w:val="003B076E"/>
    <w:rsid w:val="003B1205"/>
    <w:rsid w:val="003B3EE3"/>
    <w:rsid w:val="003B55CD"/>
    <w:rsid w:val="003B621E"/>
    <w:rsid w:val="003B7DCC"/>
    <w:rsid w:val="003B7E22"/>
    <w:rsid w:val="003C1886"/>
    <w:rsid w:val="003C1EDC"/>
    <w:rsid w:val="003C4914"/>
    <w:rsid w:val="003C77CF"/>
    <w:rsid w:val="003D115D"/>
    <w:rsid w:val="003D2E4C"/>
    <w:rsid w:val="003D2E73"/>
    <w:rsid w:val="003D2FD0"/>
    <w:rsid w:val="003D41D9"/>
    <w:rsid w:val="003D4C2E"/>
    <w:rsid w:val="003D58B2"/>
    <w:rsid w:val="003D5FAE"/>
    <w:rsid w:val="003D7305"/>
    <w:rsid w:val="003D7A03"/>
    <w:rsid w:val="003E30EB"/>
    <w:rsid w:val="003E37B4"/>
    <w:rsid w:val="003E42D0"/>
    <w:rsid w:val="003E4371"/>
    <w:rsid w:val="003E5539"/>
    <w:rsid w:val="003F07EB"/>
    <w:rsid w:val="003F2821"/>
    <w:rsid w:val="003F3D25"/>
    <w:rsid w:val="003F3E47"/>
    <w:rsid w:val="003F496F"/>
    <w:rsid w:val="003F5E7D"/>
    <w:rsid w:val="003F5F60"/>
    <w:rsid w:val="003F62D2"/>
    <w:rsid w:val="00400028"/>
    <w:rsid w:val="00400347"/>
    <w:rsid w:val="00401239"/>
    <w:rsid w:val="004012E2"/>
    <w:rsid w:val="00401BD8"/>
    <w:rsid w:val="00403949"/>
    <w:rsid w:val="004048E9"/>
    <w:rsid w:val="00410CE0"/>
    <w:rsid w:val="00411AB3"/>
    <w:rsid w:val="00412A80"/>
    <w:rsid w:val="00412C55"/>
    <w:rsid w:val="004130F5"/>
    <w:rsid w:val="00415480"/>
    <w:rsid w:val="00416A1D"/>
    <w:rsid w:val="00423013"/>
    <w:rsid w:val="004255DC"/>
    <w:rsid w:val="004311E2"/>
    <w:rsid w:val="00431D4E"/>
    <w:rsid w:val="00431FA3"/>
    <w:rsid w:val="00432903"/>
    <w:rsid w:val="00433361"/>
    <w:rsid w:val="004333C0"/>
    <w:rsid w:val="004337F2"/>
    <w:rsid w:val="00435CF4"/>
    <w:rsid w:val="00436CBD"/>
    <w:rsid w:val="00440B7A"/>
    <w:rsid w:val="00441BCC"/>
    <w:rsid w:val="00443F4A"/>
    <w:rsid w:val="00446F3F"/>
    <w:rsid w:val="00447FFE"/>
    <w:rsid w:val="004501BE"/>
    <w:rsid w:val="00452D87"/>
    <w:rsid w:val="00453355"/>
    <w:rsid w:val="00454DA2"/>
    <w:rsid w:val="004557FD"/>
    <w:rsid w:val="004567EE"/>
    <w:rsid w:val="00457082"/>
    <w:rsid w:val="00457B86"/>
    <w:rsid w:val="00461DA2"/>
    <w:rsid w:val="00461DCC"/>
    <w:rsid w:val="00464127"/>
    <w:rsid w:val="00464A9F"/>
    <w:rsid w:val="0046735A"/>
    <w:rsid w:val="0047004A"/>
    <w:rsid w:val="004706A3"/>
    <w:rsid w:val="00471F72"/>
    <w:rsid w:val="00473B15"/>
    <w:rsid w:val="004750CB"/>
    <w:rsid w:val="00475170"/>
    <w:rsid w:val="00475A19"/>
    <w:rsid w:val="00477BDC"/>
    <w:rsid w:val="00477C86"/>
    <w:rsid w:val="004847B8"/>
    <w:rsid w:val="00491C30"/>
    <w:rsid w:val="00493AB4"/>
    <w:rsid w:val="004945A0"/>
    <w:rsid w:val="00497721"/>
    <w:rsid w:val="0049798A"/>
    <w:rsid w:val="004A0C35"/>
    <w:rsid w:val="004A1466"/>
    <w:rsid w:val="004A44C2"/>
    <w:rsid w:val="004A7C11"/>
    <w:rsid w:val="004B013A"/>
    <w:rsid w:val="004B130F"/>
    <w:rsid w:val="004B2A06"/>
    <w:rsid w:val="004B3C67"/>
    <w:rsid w:val="004B5DBD"/>
    <w:rsid w:val="004B6E22"/>
    <w:rsid w:val="004C083F"/>
    <w:rsid w:val="004C5189"/>
    <w:rsid w:val="004C5BE9"/>
    <w:rsid w:val="004D1D6D"/>
    <w:rsid w:val="004D5245"/>
    <w:rsid w:val="004D5601"/>
    <w:rsid w:val="004D592E"/>
    <w:rsid w:val="004D6476"/>
    <w:rsid w:val="004E2527"/>
    <w:rsid w:val="004E3BE9"/>
    <w:rsid w:val="004E3D37"/>
    <w:rsid w:val="004E3DE2"/>
    <w:rsid w:val="004E571F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50052B"/>
    <w:rsid w:val="00500FCC"/>
    <w:rsid w:val="00501BD6"/>
    <w:rsid w:val="0050321A"/>
    <w:rsid w:val="00504865"/>
    <w:rsid w:val="00504B0F"/>
    <w:rsid w:val="0050667D"/>
    <w:rsid w:val="005068AB"/>
    <w:rsid w:val="0050760B"/>
    <w:rsid w:val="00510F68"/>
    <w:rsid w:val="005114B9"/>
    <w:rsid w:val="00511AB4"/>
    <w:rsid w:val="00512D29"/>
    <w:rsid w:val="00513BC0"/>
    <w:rsid w:val="00513E90"/>
    <w:rsid w:val="005176F9"/>
    <w:rsid w:val="00521C0E"/>
    <w:rsid w:val="0052255F"/>
    <w:rsid w:val="00522567"/>
    <w:rsid w:val="005237A5"/>
    <w:rsid w:val="005247DB"/>
    <w:rsid w:val="00527215"/>
    <w:rsid w:val="00533979"/>
    <w:rsid w:val="005347D0"/>
    <w:rsid w:val="0053508D"/>
    <w:rsid w:val="00537140"/>
    <w:rsid w:val="00537537"/>
    <w:rsid w:val="00540582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2D95"/>
    <w:rsid w:val="005548B5"/>
    <w:rsid w:val="00556405"/>
    <w:rsid w:val="005565A0"/>
    <w:rsid w:val="00560724"/>
    <w:rsid w:val="00564AC2"/>
    <w:rsid w:val="00566BD8"/>
    <w:rsid w:val="00571605"/>
    <w:rsid w:val="0057217D"/>
    <w:rsid w:val="005735E8"/>
    <w:rsid w:val="00574001"/>
    <w:rsid w:val="00576CEF"/>
    <w:rsid w:val="00580486"/>
    <w:rsid w:val="00580D54"/>
    <w:rsid w:val="00581BC2"/>
    <w:rsid w:val="00581FC2"/>
    <w:rsid w:val="00585C2E"/>
    <w:rsid w:val="00587E87"/>
    <w:rsid w:val="005937EC"/>
    <w:rsid w:val="00596712"/>
    <w:rsid w:val="005969C4"/>
    <w:rsid w:val="00596E61"/>
    <w:rsid w:val="005A0162"/>
    <w:rsid w:val="005A23E8"/>
    <w:rsid w:val="005A2B33"/>
    <w:rsid w:val="005A3321"/>
    <w:rsid w:val="005A36E2"/>
    <w:rsid w:val="005A41BC"/>
    <w:rsid w:val="005A598D"/>
    <w:rsid w:val="005A62A4"/>
    <w:rsid w:val="005A6641"/>
    <w:rsid w:val="005A67B7"/>
    <w:rsid w:val="005A6F2E"/>
    <w:rsid w:val="005A7772"/>
    <w:rsid w:val="005B1C34"/>
    <w:rsid w:val="005B1E0B"/>
    <w:rsid w:val="005B35F9"/>
    <w:rsid w:val="005B51DE"/>
    <w:rsid w:val="005B66E7"/>
    <w:rsid w:val="005C10CE"/>
    <w:rsid w:val="005C24D6"/>
    <w:rsid w:val="005C5050"/>
    <w:rsid w:val="005C5061"/>
    <w:rsid w:val="005C5F10"/>
    <w:rsid w:val="005C6B03"/>
    <w:rsid w:val="005C6B93"/>
    <w:rsid w:val="005C7F51"/>
    <w:rsid w:val="005D00C5"/>
    <w:rsid w:val="005D0BC3"/>
    <w:rsid w:val="005D13A1"/>
    <w:rsid w:val="005D194C"/>
    <w:rsid w:val="005D2A6C"/>
    <w:rsid w:val="005D2F8F"/>
    <w:rsid w:val="005D391F"/>
    <w:rsid w:val="005D3A67"/>
    <w:rsid w:val="005E0C93"/>
    <w:rsid w:val="005E0F0A"/>
    <w:rsid w:val="005E0F89"/>
    <w:rsid w:val="005E1EAA"/>
    <w:rsid w:val="005E3EA3"/>
    <w:rsid w:val="005E42CB"/>
    <w:rsid w:val="005E5021"/>
    <w:rsid w:val="005E5BDE"/>
    <w:rsid w:val="005E5C2E"/>
    <w:rsid w:val="005E6F0F"/>
    <w:rsid w:val="005E7A52"/>
    <w:rsid w:val="005E7C58"/>
    <w:rsid w:val="005F47C5"/>
    <w:rsid w:val="00600636"/>
    <w:rsid w:val="00600F76"/>
    <w:rsid w:val="00603066"/>
    <w:rsid w:val="006033F7"/>
    <w:rsid w:val="006039A3"/>
    <w:rsid w:val="00603F15"/>
    <w:rsid w:val="00604947"/>
    <w:rsid w:val="006049AB"/>
    <w:rsid w:val="00605312"/>
    <w:rsid w:val="00605749"/>
    <w:rsid w:val="006103EC"/>
    <w:rsid w:val="006105E1"/>
    <w:rsid w:val="0061193E"/>
    <w:rsid w:val="00615228"/>
    <w:rsid w:val="00616224"/>
    <w:rsid w:val="00620EF7"/>
    <w:rsid w:val="00621D1B"/>
    <w:rsid w:val="00622029"/>
    <w:rsid w:val="00623FBC"/>
    <w:rsid w:val="00626CB4"/>
    <w:rsid w:val="0063079D"/>
    <w:rsid w:val="006323B0"/>
    <w:rsid w:val="00632A2C"/>
    <w:rsid w:val="006332AF"/>
    <w:rsid w:val="006407BB"/>
    <w:rsid w:val="0064201A"/>
    <w:rsid w:val="00644333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70FA"/>
    <w:rsid w:val="00657799"/>
    <w:rsid w:val="00660813"/>
    <w:rsid w:val="0066333E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2856"/>
    <w:rsid w:val="006730CC"/>
    <w:rsid w:val="006739E8"/>
    <w:rsid w:val="00674C76"/>
    <w:rsid w:val="006769CB"/>
    <w:rsid w:val="00681685"/>
    <w:rsid w:val="00682B59"/>
    <w:rsid w:val="00684820"/>
    <w:rsid w:val="00685C3E"/>
    <w:rsid w:val="006868BD"/>
    <w:rsid w:val="00687833"/>
    <w:rsid w:val="00690F40"/>
    <w:rsid w:val="00691240"/>
    <w:rsid w:val="00694A44"/>
    <w:rsid w:val="00694E76"/>
    <w:rsid w:val="006A4B57"/>
    <w:rsid w:val="006A799D"/>
    <w:rsid w:val="006B05D5"/>
    <w:rsid w:val="006B0C7E"/>
    <w:rsid w:val="006B0E51"/>
    <w:rsid w:val="006B1FE9"/>
    <w:rsid w:val="006B2907"/>
    <w:rsid w:val="006B2D53"/>
    <w:rsid w:val="006B43F0"/>
    <w:rsid w:val="006C2D8E"/>
    <w:rsid w:val="006C3C46"/>
    <w:rsid w:val="006C40AE"/>
    <w:rsid w:val="006D00A6"/>
    <w:rsid w:val="006D2915"/>
    <w:rsid w:val="006D460A"/>
    <w:rsid w:val="006D5351"/>
    <w:rsid w:val="006D7378"/>
    <w:rsid w:val="006E08D9"/>
    <w:rsid w:val="006E1BCC"/>
    <w:rsid w:val="006E3C63"/>
    <w:rsid w:val="006E43EF"/>
    <w:rsid w:val="006E53F3"/>
    <w:rsid w:val="006E5C2D"/>
    <w:rsid w:val="006E64AF"/>
    <w:rsid w:val="006E7E58"/>
    <w:rsid w:val="006F59BD"/>
    <w:rsid w:val="006F5BCB"/>
    <w:rsid w:val="006F6B46"/>
    <w:rsid w:val="007016F3"/>
    <w:rsid w:val="00701C21"/>
    <w:rsid w:val="00702E1E"/>
    <w:rsid w:val="00703A57"/>
    <w:rsid w:val="00706D90"/>
    <w:rsid w:val="00706E35"/>
    <w:rsid w:val="00707C05"/>
    <w:rsid w:val="00711488"/>
    <w:rsid w:val="00712BDA"/>
    <w:rsid w:val="00712FCD"/>
    <w:rsid w:val="00714402"/>
    <w:rsid w:val="00714BED"/>
    <w:rsid w:val="00717A83"/>
    <w:rsid w:val="007229F2"/>
    <w:rsid w:val="00724BA4"/>
    <w:rsid w:val="00724DE9"/>
    <w:rsid w:val="0072508F"/>
    <w:rsid w:val="00725120"/>
    <w:rsid w:val="007252B1"/>
    <w:rsid w:val="00725831"/>
    <w:rsid w:val="007263A2"/>
    <w:rsid w:val="00734C23"/>
    <w:rsid w:val="00734EA4"/>
    <w:rsid w:val="0073506B"/>
    <w:rsid w:val="0073626C"/>
    <w:rsid w:val="00740113"/>
    <w:rsid w:val="00740D00"/>
    <w:rsid w:val="00745963"/>
    <w:rsid w:val="00745BBB"/>
    <w:rsid w:val="0074655F"/>
    <w:rsid w:val="00746C76"/>
    <w:rsid w:val="00750194"/>
    <w:rsid w:val="00750EB2"/>
    <w:rsid w:val="0075122D"/>
    <w:rsid w:val="00754096"/>
    <w:rsid w:val="00754A81"/>
    <w:rsid w:val="00764B8F"/>
    <w:rsid w:val="00765390"/>
    <w:rsid w:val="0076559D"/>
    <w:rsid w:val="0076567C"/>
    <w:rsid w:val="007701DB"/>
    <w:rsid w:val="007708B3"/>
    <w:rsid w:val="00771DB9"/>
    <w:rsid w:val="00773B7D"/>
    <w:rsid w:val="00774B19"/>
    <w:rsid w:val="007759B7"/>
    <w:rsid w:val="00775D11"/>
    <w:rsid w:val="0077788E"/>
    <w:rsid w:val="00781643"/>
    <w:rsid w:val="00783299"/>
    <w:rsid w:val="00783883"/>
    <w:rsid w:val="00783FB2"/>
    <w:rsid w:val="007857BA"/>
    <w:rsid w:val="00785FD2"/>
    <w:rsid w:val="007868CB"/>
    <w:rsid w:val="00786F2E"/>
    <w:rsid w:val="00790D7E"/>
    <w:rsid w:val="0079175B"/>
    <w:rsid w:val="00791AA1"/>
    <w:rsid w:val="007941DE"/>
    <w:rsid w:val="007A0274"/>
    <w:rsid w:val="007A16AF"/>
    <w:rsid w:val="007A18CF"/>
    <w:rsid w:val="007A3C69"/>
    <w:rsid w:val="007A4C5D"/>
    <w:rsid w:val="007A73BF"/>
    <w:rsid w:val="007A7475"/>
    <w:rsid w:val="007B235B"/>
    <w:rsid w:val="007B478F"/>
    <w:rsid w:val="007B4908"/>
    <w:rsid w:val="007C01F6"/>
    <w:rsid w:val="007C08F9"/>
    <w:rsid w:val="007C0BCE"/>
    <w:rsid w:val="007C10CC"/>
    <w:rsid w:val="007C151A"/>
    <w:rsid w:val="007C42AB"/>
    <w:rsid w:val="007C4402"/>
    <w:rsid w:val="007C4D2A"/>
    <w:rsid w:val="007C77C0"/>
    <w:rsid w:val="007C7DD6"/>
    <w:rsid w:val="007D2FD9"/>
    <w:rsid w:val="007D3DFC"/>
    <w:rsid w:val="007D7DEF"/>
    <w:rsid w:val="007E26C9"/>
    <w:rsid w:val="007E2C06"/>
    <w:rsid w:val="007E3754"/>
    <w:rsid w:val="007E3ED7"/>
    <w:rsid w:val="007E4330"/>
    <w:rsid w:val="007E7755"/>
    <w:rsid w:val="007F16B4"/>
    <w:rsid w:val="007F40D3"/>
    <w:rsid w:val="007F48D9"/>
    <w:rsid w:val="007F4A92"/>
    <w:rsid w:val="007F4E8C"/>
    <w:rsid w:val="007F6B74"/>
    <w:rsid w:val="007F7F70"/>
    <w:rsid w:val="00801721"/>
    <w:rsid w:val="00801AFE"/>
    <w:rsid w:val="00801F32"/>
    <w:rsid w:val="00806F1A"/>
    <w:rsid w:val="00811EB7"/>
    <w:rsid w:val="008211F5"/>
    <w:rsid w:val="0082221C"/>
    <w:rsid w:val="00823193"/>
    <w:rsid w:val="008232D4"/>
    <w:rsid w:val="00823C36"/>
    <w:rsid w:val="00825E0B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2395"/>
    <w:rsid w:val="00842ED2"/>
    <w:rsid w:val="00844E0F"/>
    <w:rsid w:val="00846376"/>
    <w:rsid w:val="008501A5"/>
    <w:rsid w:val="00850BA7"/>
    <w:rsid w:val="00851C86"/>
    <w:rsid w:val="00853506"/>
    <w:rsid w:val="00853640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67D75"/>
    <w:rsid w:val="00871029"/>
    <w:rsid w:val="00872AB9"/>
    <w:rsid w:val="00873A21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22C4"/>
    <w:rsid w:val="00892B27"/>
    <w:rsid w:val="0089376D"/>
    <w:rsid w:val="00893FB8"/>
    <w:rsid w:val="0089715E"/>
    <w:rsid w:val="00897D54"/>
    <w:rsid w:val="008A0914"/>
    <w:rsid w:val="008A0F83"/>
    <w:rsid w:val="008A266D"/>
    <w:rsid w:val="008A29CD"/>
    <w:rsid w:val="008A61BC"/>
    <w:rsid w:val="008A6D3B"/>
    <w:rsid w:val="008B1062"/>
    <w:rsid w:val="008B188A"/>
    <w:rsid w:val="008B5B65"/>
    <w:rsid w:val="008B6090"/>
    <w:rsid w:val="008B63C2"/>
    <w:rsid w:val="008B64C5"/>
    <w:rsid w:val="008B6DB3"/>
    <w:rsid w:val="008C0AE9"/>
    <w:rsid w:val="008C2877"/>
    <w:rsid w:val="008C2D60"/>
    <w:rsid w:val="008C3DF7"/>
    <w:rsid w:val="008C47F2"/>
    <w:rsid w:val="008D057E"/>
    <w:rsid w:val="008D0BEC"/>
    <w:rsid w:val="008D1AF7"/>
    <w:rsid w:val="008D73B2"/>
    <w:rsid w:val="008E0271"/>
    <w:rsid w:val="008E10E2"/>
    <w:rsid w:val="008E2F4C"/>
    <w:rsid w:val="008E38FD"/>
    <w:rsid w:val="008E3BE6"/>
    <w:rsid w:val="008E5433"/>
    <w:rsid w:val="008E5BE3"/>
    <w:rsid w:val="008E6D24"/>
    <w:rsid w:val="008E788F"/>
    <w:rsid w:val="008F21ED"/>
    <w:rsid w:val="008F2D64"/>
    <w:rsid w:val="008F338C"/>
    <w:rsid w:val="008F3E26"/>
    <w:rsid w:val="008F4CBE"/>
    <w:rsid w:val="00900189"/>
    <w:rsid w:val="00900E58"/>
    <w:rsid w:val="00902E9C"/>
    <w:rsid w:val="00904FEE"/>
    <w:rsid w:val="00905BF7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20614"/>
    <w:rsid w:val="00924C35"/>
    <w:rsid w:val="00925723"/>
    <w:rsid w:val="00925A41"/>
    <w:rsid w:val="0092743D"/>
    <w:rsid w:val="00932A5C"/>
    <w:rsid w:val="00933693"/>
    <w:rsid w:val="0093700F"/>
    <w:rsid w:val="00940BD5"/>
    <w:rsid w:val="00941319"/>
    <w:rsid w:val="00942516"/>
    <w:rsid w:val="00942FEC"/>
    <w:rsid w:val="00943488"/>
    <w:rsid w:val="00943E11"/>
    <w:rsid w:val="00944146"/>
    <w:rsid w:val="00945BB8"/>
    <w:rsid w:val="00946A44"/>
    <w:rsid w:val="00951D18"/>
    <w:rsid w:val="00952964"/>
    <w:rsid w:val="009529CA"/>
    <w:rsid w:val="00955B93"/>
    <w:rsid w:val="00955F25"/>
    <w:rsid w:val="00957FD5"/>
    <w:rsid w:val="00960ED3"/>
    <w:rsid w:val="00963665"/>
    <w:rsid w:val="00965CF6"/>
    <w:rsid w:val="00965D5F"/>
    <w:rsid w:val="00966C62"/>
    <w:rsid w:val="00967122"/>
    <w:rsid w:val="00967457"/>
    <w:rsid w:val="009676F1"/>
    <w:rsid w:val="009700B9"/>
    <w:rsid w:val="00971528"/>
    <w:rsid w:val="009717B7"/>
    <w:rsid w:val="00972810"/>
    <w:rsid w:val="00975232"/>
    <w:rsid w:val="009752DE"/>
    <w:rsid w:val="009803A4"/>
    <w:rsid w:val="00980D33"/>
    <w:rsid w:val="0098153B"/>
    <w:rsid w:val="00985030"/>
    <w:rsid w:val="00986BF4"/>
    <w:rsid w:val="00986CA9"/>
    <w:rsid w:val="00987E20"/>
    <w:rsid w:val="009901FE"/>
    <w:rsid w:val="00991052"/>
    <w:rsid w:val="00991C32"/>
    <w:rsid w:val="0099341C"/>
    <w:rsid w:val="00995912"/>
    <w:rsid w:val="009A05CF"/>
    <w:rsid w:val="009A07B8"/>
    <w:rsid w:val="009A1304"/>
    <w:rsid w:val="009A1513"/>
    <w:rsid w:val="009A2479"/>
    <w:rsid w:val="009A25FF"/>
    <w:rsid w:val="009A3933"/>
    <w:rsid w:val="009A6A08"/>
    <w:rsid w:val="009A7D5B"/>
    <w:rsid w:val="009B01E8"/>
    <w:rsid w:val="009B1A36"/>
    <w:rsid w:val="009B374F"/>
    <w:rsid w:val="009B66CC"/>
    <w:rsid w:val="009B6F25"/>
    <w:rsid w:val="009C014D"/>
    <w:rsid w:val="009C1746"/>
    <w:rsid w:val="009C3AEA"/>
    <w:rsid w:val="009C5C7B"/>
    <w:rsid w:val="009D2896"/>
    <w:rsid w:val="009D2C0A"/>
    <w:rsid w:val="009D3BA3"/>
    <w:rsid w:val="009D6CB5"/>
    <w:rsid w:val="009D7264"/>
    <w:rsid w:val="009D7FC5"/>
    <w:rsid w:val="009E1989"/>
    <w:rsid w:val="009E2645"/>
    <w:rsid w:val="009E33F1"/>
    <w:rsid w:val="009E4DEE"/>
    <w:rsid w:val="009E59C8"/>
    <w:rsid w:val="009E5FCC"/>
    <w:rsid w:val="009E5FD5"/>
    <w:rsid w:val="009E6F72"/>
    <w:rsid w:val="009E7B5A"/>
    <w:rsid w:val="009E7F62"/>
    <w:rsid w:val="009F2EE8"/>
    <w:rsid w:val="009F3840"/>
    <w:rsid w:val="009F4456"/>
    <w:rsid w:val="009F6206"/>
    <w:rsid w:val="009F6857"/>
    <w:rsid w:val="009F688B"/>
    <w:rsid w:val="009F6B48"/>
    <w:rsid w:val="00A021E2"/>
    <w:rsid w:val="00A02362"/>
    <w:rsid w:val="00A02F93"/>
    <w:rsid w:val="00A03363"/>
    <w:rsid w:val="00A076C4"/>
    <w:rsid w:val="00A10789"/>
    <w:rsid w:val="00A1087F"/>
    <w:rsid w:val="00A10C99"/>
    <w:rsid w:val="00A117D8"/>
    <w:rsid w:val="00A12E6F"/>
    <w:rsid w:val="00A166B1"/>
    <w:rsid w:val="00A168DF"/>
    <w:rsid w:val="00A1703D"/>
    <w:rsid w:val="00A1767B"/>
    <w:rsid w:val="00A20D15"/>
    <w:rsid w:val="00A20F09"/>
    <w:rsid w:val="00A20F67"/>
    <w:rsid w:val="00A21982"/>
    <w:rsid w:val="00A22AA8"/>
    <w:rsid w:val="00A26A2C"/>
    <w:rsid w:val="00A309D1"/>
    <w:rsid w:val="00A3164B"/>
    <w:rsid w:val="00A32B30"/>
    <w:rsid w:val="00A37AF2"/>
    <w:rsid w:val="00A40357"/>
    <w:rsid w:val="00A40E0C"/>
    <w:rsid w:val="00A424B3"/>
    <w:rsid w:val="00A42EC3"/>
    <w:rsid w:val="00A431A6"/>
    <w:rsid w:val="00A438A9"/>
    <w:rsid w:val="00A43EF1"/>
    <w:rsid w:val="00A476DC"/>
    <w:rsid w:val="00A47E89"/>
    <w:rsid w:val="00A607C5"/>
    <w:rsid w:val="00A626DF"/>
    <w:rsid w:val="00A62811"/>
    <w:rsid w:val="00A62A57"/>
    <w:rsid w:val="00A63799"/>
    <w:rsid w:val="00A65D98"/>
    <w:rsid w:val="00A66236"/>
    <w:rsid w:val="00A67607"/>
    <w:rsid w:val="00A70782"/>
    <w:rsid w:val="00A70AF9"/>
    <w:rsid w:val="00A70EB1"/>
    <w:rsid w:val="00A722EA"/>
    <w:rsid w:val="00A72CDE"/>
    <w:rsid w:val="00A733AE"/>
    <w:rsid w:val="00A733B5"/>
    <w:rsid w:val="00A825DB"/>
    <w:rsid w:val="00A84CAD"/>
    <w:rsid w:val="00A8659D"/>
    <w:rsid w:val="00A9043B"/>
    <w:rsid w:val="00A9274B"/>
    <w:rsid w:val="00A93056"/>
    <w:rsid w:val="00A9381B"/>
    <w:rsid w:val="00A93824"/>
    <w:rsid w:val="00A96946"/>
    <w:rsid w:val="00AA0402"/>
    <w:rsid w:val="00AA055F"/>
    <w:rsid w:val="00AA1E26"/>
    <w:rsid w:val="00AA25B2"/>
    <w:rsid w:val="00AA2E90"/>
    <w:rsid w:val="00AA3DFE"/>
    <w:rsid w:val="00AA3E7B"/>
    <w:rsid w:val="00AA4A02"/>
    <w:rsid w:val="00AA5CDF"/>
    <w:rsid w:val="00AA5DEA"/>
    <w:rsid w:val="00AA63BE"/>
    <w:rsid w:val="00AB0DEE"/>
    <w:rsid w:val="00AB1557"/>
    <w:rsid w:val="00AB4C1B"/>
    <w:rsid w:val="00AB55AD"/>
    <w:rsid w:val="00AB5ED6"/>
    <w:rsid w:val="00AB6B77"/>
    <w:rsid w:val="00AB6FB7"/>
    <w:rsid w:val="00AB75E8"/>
    <w:rsid w:val="00AC0E2B"/>
    <w:rsid w:val="00AC1047"/>
    <w:rsid w:val="00AC6511"/>
    <w:rsid w:val="00AC7FBC"/>
    <w:rsid w:val="00AD055C"/>
    <w:rsid w:val="00AD08AD"/>
    <w:rsid w:val="00AD2AF5"/>
    <w:rsid w:val="00AD4B1A"/>
    <w:rsid w:val="00AD4B45"/>
    <w:rsid w:val="00AD77AE"/>
    <w:rsid w:val="00AE0DD1"/>
    <w:rsid w:val="00AE312F"/>
    <w:rsid w:val="00AE3F8D"/>
    <w:rsid w:val="00AF0976"/>
    <w:rsid w:val="00AF18A1"/>
    <w:rsid w:val="00AF2862"/>
    <w:rsid w:val="00AF31B9"/>
    <w:rsid w:val="00AF4249"/>
    <w:rsid w:val="00B0149A"/>
    <w:rsid w:val="00B02671"/>
    <w:rsid w:val="00B02A0D"/>
    <w:rsid w:val="00B044FF"/>
    <w:rsid w:val="00B0524C"/>
    <w:rsid w:val="00B10D63"/>
    <w:rsid w:val="00B10E7C"/>
    <w:rsid w:val="00B126E7"/>
    <w:rsid w:val="00B12EFA"/>
    <w:rsid w:val="00B15152"/>
    <w:rsid w:val="00B15731"/>
    <w:rsid w:val="00B16C46"/>
    <w:rsid w:val="00B16EC3"/>
    <w:rsid w:val="00B200F0"/>
    <w:rsid w:val="00B3083B"/>
    <w:rsid w:val="00B314E8"/>
    <w:rsid w:val="00B33C6D"/>
    <w:rsid w:val="00B37100"/>
    <w:rsid w:val="00B40532"/>
    <w:rsid w:val="00B41572"/>
    <w:rsid w:val="00B415DB"/>
    <w:rsid w:val="00B41DA0"/>
    <w:rsid w:val="00B433A4"/>
    <w:rsid w:val="00B44E4D"/>
    <w:rsid w:val="00B46CBE"/>
    <w:rsid w:val="00B47620"/>
    <w:rsid w:val="00B47A70"/>
    <w:rsid w:val="00B50707"/>
    <w:rsid w:val="00B51255"/>
    <w:rsid w:val="00B5130C"/>
    <w:rsid w:val="00B51FF4"/>
    <w:rsid w:val="00B52759"/>
    <w:rsid w:val="00B5471F"/>
    <w:rsid w:val="00B56229"/>
    <w:rsid w:val="00B5722A"/>
    <w:rsid w:val="00B57B88"/>
    <w:rsid w:val="00B60A03"/>
    <w:rsid w:val="00B61EC8"/>
    <w:rsid w:val="00B630B6"/>
    <w:rsid w:val="00B63C28"/>
    <w:rsid w:val="00B7014A"/>
    <w:rsid w:val="00B7153F"/>
    <w:rsid w:val="00B723D6"/>
    <w:rsid w:val="00B726FC"/>
    <w:rsid w:val="00B72972"/>
    <w:rsid w:val="00B72F68"/>
    <w:rsid w:val="00B73BCF"/>
    <w:rsid w:val="00B75B66"/>
    <w:rsid w:val="00B76CAB"/>
    <w:rsid w:val="00B81C48"/>
    <w:rsid w:val="00B81C77"/>
    <w:rsid w:val="00B83430"/>
    <w:rsid w:val="00B83C12"/>
    <w:rsid w:val="00B845C4"/>
    <w:rsid w:val="00B8605D"/>
    <w:rsid w:val="00B870F0"/>
    <w:rsid w:val="00B9057C"/>
    <w:rsid w:val="00B925C4"/>
    <w:rsid w:val="00B92C0B"/>
    <w:rsid w:val="00B93A61"/>
    <w:rsid w:val="00B974BA"/>
    <w:rsid w:val="00BA17C2"/>
    <w:rsid w:val="00BA7B3A"/>
    <w:rsid w:val="00BB3702"/>
    <w:rsid w:val="00BB3D9D"/>
    <w:rsid w:val="00BB6777"/>
    <w:rsid w:val="00BB6CD4"/>
    <w:rsid w:val="00BC0392"/>
    <w:rsid w:val="00BC067D"/>
    <w:rsid w:val="00BC4D5F"/>
    <w:rsid w:val="00BC6413"/>
    <w:rsid w:val="00BD07A1"/>
    <w:rsid w:val="00BD09A4"/>
    <w:rsid w:val="00BD2C23"/>
    <w:rsid w:val="00BD436A"/>
    <w:rsid w:val="00BD46AC"/>
    <w:rsid w:val="00BD5CF2"/>
    <w:rsid w:val="00BE08A3"/>
    <w:rsid w:val="00BE101D"/>
    <w:rsid w:val="00BE360D"/>
    <w:rsid w:val="00BE45BD"/>
    <w:rsid w:val="00BE4AB9"/>
    <w:rsid w:val="00BE5BC7"/>
    <w:rsid w:val="00BE62D7"/>
    <w:rsid w:val="00BF259E"/>
    <w:rsid w:val="00BF2C5C"/>
    <w:rsid w:val="00BF2C92"/>
    <w:rsid w:val="00BF3B0B"/>
    <w:rsid w:val="00BF597A"/>
    <w:rsid w:val="00BF5A5F"/>
    <w:rsid w:val="00BF637A"/>
    <w:rsid w:val="00BF7B2B"/>
    <w:rsid w:val="00C05ACD"/>
    <w:rsid w:val="00C071D3"/>
    <w:rsid w:val="00C0724A"/>
    <w:rsid w:val="00C12EA2"/>
    <w:rsid w:val="00C15824"/>
    <w:rsid w:val="00C17215"/>
    <w:rsid w:val="00C1722D"/>
    <w:rsid w:val="00C2309E"/>
    <w:rsid w:val="00C234D0"/>
    <w:rsid w:val="00C23747"/>
    <w:rsid w:val="00C2377F"/>
    <w:rsid w:val="00C2439E"/>
    <w:rsid w:val="00C243F7"/>
    <w:rsid w:val="00C261E1"/>
    <w:rsid w:val="00C30032"/>
    <w:rsid w:val="00C308FB"/>
    <w:rsid w:val="00C312A9"/>
    <w:rsid w:val="00C31819"/>
    <w:rsid w:val="00C31CC5"/>
    <w:rsid w:val="00C31F4D"/>
    <w:rsid w:val="00C32A6A"/>
    <w:rsid w:val="00C3306B"/>
    <w:rsid w:val="00C33A69"/>
    <w:rsid w:val="00C34E63"/>
    <w:rsid w:val="00C36011"/>
    <w:rsid w:val="00C40EC9"/>
    <w:rsid w:val="00C41DC5"/>
    <w:rsid w:val="00C4378F"/>
    <w:rsid w:val="00C43C85"/>
    <w:rsid w:val="00C44BC9"/>
    <w:rsid w:val="00C44C28"/>
    <w:rsid w:val="00C505AB"/>
    <w:rsid w:val="00C50C6D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18B"/>
    <w:rsid w:val="00C6193C"/>
    <w:rsid w:val="00C62E27"/>
    <w:rsid w:val="00C6512E"/>
    <w:rsid w:val="00C66CB3"/>
    <w:rsid w:val="00C7006B"/>
    <w:rsid w:val="00C71698"/>
    <w:rsid w:val="00C753C0"/>
    <w:rsid w:val="00C75692"/>
    <w:rsid w:val="00C75C7E"/>
    <w:rsid w:val="00C76273"/>
    <w:rsid w:val="00C7675E"/>
    <w:rsid w:val="00C77807"/>
    <w:rsid w:val="00C81858"/>
    <w:rsid w:val="00C824E0"/>
    <w:rsid w:val="00C855AE"/>
    <w:rsid w:val="00C858E6"/>
    <w:rsid w:val="00C92F3B"/>
    <w:rsid w:val="00C933F9"/>
    <w:rsid w:val="00C957BD"/>
    <w:rsid w:val="00C96FA3"/>
    <w:rsid w:val="00C97F76"/>
    <w:rsid w:val="00CA0EB5"/>
    <w:rsid w:val="00CA44F1"/>
    <w:rsid w:val="00CA4CBA"/>
    <w:rsid w:val="00CA4D2A"/>
    <w:rsid w:val="00CA4F92"/>
    <w:rsid w:val="00CA5CC4"/>
    <w:rsid w:val="00CA6113"/>
    <w:rsid w:val="00CA6B6D"/>
    <w:rsid w:val="00CB04EF"/>
    <w:rsid w:val="00CB0592"/>
    <w:rsid w:val="00CB1BD7"/>
    <w:rsid w:val="00CB2224"/>
    <w:rsid w:val="00CB4597"/>
    <w:rsid w:val="00CB4AF8"/>
    <w:rsid w:val="00CC0161"/>
    <w:rsid w:val="00CC097F"/>
    <w:rsid w:val="00CC3A8C"/>
    <w:rsid w:val="00CC4AB4"/>
    <w:rsid w:val="00CC4BD7"/>
    <w:rsid w:val="00CC4C3F"/>
    <w:rsid w:val="00CD0759"/>
    <w:rsid w:val="00CD0F8E"/>
    <w:rsid w:val="00CD4AF9"/>
    <w:rsid w:val="00CD591B"/>
    <w:rsid w:val="00CD76BB"/>
    <w:rsid w:val="00CE0626"/>
    <w:rsid w:val="00CE0738"/>
    <w:rsid w:val="00CE33F6"/>
    <w:rsid w:val="00CE3A78"/>
    <w:rsid w:val="00CE521A"/>
    <w:rsid w:val="00CE5C01"/>
    <w:rsid w:val="00CF1ACD"/>
    <w:rsid w:val="00CF255A"/>
    <w:rsid w:val="00CF2B77"/>
    <w:rsid w:val="00CF4E74"/>
    <w:rsid w:val="00CF535A"/>
    <w:rsid w:val="00CF6D1A"/>
    <w:rsid w:val="00CF6EB5"/>
    <w:rsid w:val="00D01C24"/>
    <w:rsid w:val="00D03D16"/>
    <w:rsid w:val="00D06814"/>
    <w:rsid w:val="00D074EE"/>
    <w:rsid w:val="00D1018C"/>
    <w:rsid w:val="00D11ABA"/>
    <w:rsid w:val="00D12E17"/>
    <w:rsid w:val="00D142B6"/>
    <w:rsid w:val="00D1709D"/>
    <w:rsid w:val="00D211AB"/>
    <w:rsid w:val="00D2141C"/>
    <w:rsid w:val="00D23528"/>
    <w:rsid w:val="00D237D6"/>
    <w:rsid w:val="00D25954"/>
    <w:rsid w:val="00D25ED5"/>
    <w:rsid w:val="00D30BD3"/>
    <w:rsid w:val="00D316CB"/>
    <w:rsid w:val="00D31FBB"/>
    <w:rsid w:val="00D321E9"/>
    <w:rsid w:val="00D330E5"/>
    <w:rsid w:val="00D339D3"/>
    <w:rsid w:val="00D34592"/>
    <w:rsid w:val="00D4069C"/>
    <w:rsid w:val="00D41AE8"/>
    <w:rsid w:val="00D41BC6"/>
    <w:rsid w:val="00D421FA"/>
    <w:rsid w:val="00D42D89"/>
    <w:rsid w:val="00D42E4D"/>
    <w:rsid w:val="00D46275"/>
    <w:rsid w:val="00D5011F"/>
    <w:rsid w:val="00D53647"/>
    <w:rsid w:val="00D53B60"/>
    <w:rsid w:val="00D53E14"/>
    <w:rsid w:val="00D5428C"/>
    <w:rsid w:val="00D548A4"/>
    <w:rsid w:val="00D54C90"/>
    <w:rsid w:val="00D56BFC"/>
    <w:rsid w:val="00D5714D"/>
    <w:rsid w:val="00D6174D"/>
    <w:rsid w:val="00D61D56"/>
    <w:rsid w:val="00D62241"/>
    <w:rsid w:val="00D6298F"/>
    <w:rsid w:val="00D65CA9"/>
    <w:rsid w:val="00D65FCF"/>
    <w:rsid w:val="00D707D2"/>
    <w:rsid w:val="00D7254B"/>
    <w:rsid w:val="00D742BE"/>
    <w:rsid w:val="00D75DF1"/>
    <w:rsid w:val="00D80CDE"/>
    <w:rsid w:val="00D8164F"/>
    <w:rsid w:val="00D81AC3"/>
    <w:rsid w:val="00D84242"/>
    <w:rsid w:val="00D84324"/>
    <w:rsid w:val="00D869B3"/>
    <w:rsid w:val="00D90BF1"/>
    <w:rsid w:val="00D94AC9"/>
    <w:rsid w:val="00D96C3D"/>
    <w:rsid w:val="00D96DC6"/>
    <w:rsid w:val="00DA2E81"/>
    <w:rsid w:val="00DA33CC"/>
    <w:rsid w:val="00DA3687"/>
    <w:rsid w:val="00DA45C2"/>
    <w:rsid w:val="00DA4D66"/>
    <w:rsid w:val="00DA5CA5"/>
    <w:rsid w:val="00DA70B7"/>
    <w:rsid w:val="00DB3B88"/>
    <w:rsid w:val="00DB4D6A"/>
    <w:rsid w:val="00DB500A"/>
    <w:rsid w:val="00DB6F8B"/>
    <w:rsid w:val="00DB7F2E"/>
    <w:rsid w:val="00DC156E"/>
    <w:rsid w:val="00DC1BCF"/>
    <w:rsid w:val="00DC2B6F"/>
    <w:rsid w:val="00DC3487"/>
    <w:rsid w:val="00DC4D73"/>
    <w:rsid w:val="00DC574B"/>
    <w:rsid w:val="00DC7006"/>
    <w:rsid w:val="00DD167A"/>
    <w:rsid w:val="00DD4D64"/>
    <w:rsid w:val="00DD5993"/>
    <w:rsid w:val="00DD71AD"/>
    <w:rsid w:val="00DD770C"/>
    <w:rsid w:val="00DE0A8F"/>
    <w:rsid w:val="00DE0AC8"/>
    <w:rsid w:val="00DE22A2"/>
    <w:rsid w:val="00DE29A1"/>
    <w:rsid w:val="00DE53A5"/>
    <w:rsid w:val="00DE5E71"/>
    <w:rsid w:val="00DE6BD9"/>
    <w:rsid w:val="00DE6E9F"/>
    <w:rsid w:val="00DE7391"/>
    <w:rsid w:val="00DF0D3A"/>
    <w:rsid w:val="00DF0FD7"/>
    <w:rsid w:val="00DF22CC"/>
    <w:rsid w:val="00DF3580"/>
    <w:rsid w:val="00DF3AB2"/>
    <w:rsid w:val="00DF4B64"/>
    <w:rsid w:val="00DF61E1"/>
    <w:rsid w:val="00DF629F"/>
    <w:rsid w:val="00E01630"/>
    <w:rsid w:val="00E02277"/>
    <w:rsid w:val="00E04D81"/>
    <w:rsid w:val="00E057AB"/>
    <w:rsid w:val="00E070ED"/>
    <w:rsid w:val="00E07E95"/>
    <w:rsid w:val="00E10A96"/>
    <w:rsid w:val="00E13707"/>
    <w:rsid w:val="00E13C81"/>
    <w:rsid w:val="00E14060"/>
    <w:rsid w:val="00E17E94"/>
    <w:rsid w:val="00E203E3"/>
    <w:rsid w:val="00E2144A"/>
    <w:rsid w:val="00E228C9"/>
    <w:rsid w:val="00E22E33"/>
    <w:rsid w:val="00E24218"/>
    <w:rsid w:val="00E25101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4E53"/>
    <w:rsid w:val="00E3513C"/>
    <w:rsid w:val="00E40589"/>
    <w:rsid w:val="00E41DBF"/>
    <w:rsid w:val="00E422D3"/>
    <w:rsid w:val="00E47591"/>
    <w:rsid w:val="00E477A3"/>
    <w:rsid w:val="00E515EB"/>
    <w:rsid w:val="00E52CF7"/>
    <w:rsid w:val="00E52ED5"/>
    <w:rsid w:val="00E54614"/>
    <w:rsid w:val="00E5670B"/>
    <w:rsid w:val="00E57AF7"/>
    <w:rsid w:val="00E619A9"/>
    <w:rsid w:val="00E655FB"/>
    <w:rsid w:val="00E666D0"/>
    <w:rsid w:val="00E7070D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14D"/>
    <w:rsid w:val="00E8183D"/>
    <w:rsid w:val="00E8277E"/>
    <w:rsid w:val="00E82E51"/>
    <w:rsid w:val="00E84297"/>
    <w:rsid w:val="00E84461"/>
    <w:rsid w:val="00E902BE"/>
    <w:rsid w:val="00E90913"/>
    <w:rsid w:val="00E915DF"/>
    <w:rsid w:val="00E91BC7"/>
    <w:rsid w:val="00E91E88"/>
    <w:rsid w:val="00E92B07"/>
    <w:rsid w:val="00E951C8"/>
    <w:rsid w:val="00E95C00"/>
    <w:rsid w:val="00E961AB"/>
    <w:rsid w:val="00E96B1A"/>
    <w:rsid w:val="00EA19CC"/>
    <w:rsid w:val="00EA524D"/>
    <w:rsid w:val="00EB05D5"/>
    <w:rsid w:val="00EB0A73"/>
    <w:rsid w:val="00EB0CA2"/>
    <w:rsid w:val="00EB3B32"/>
    <w:rsid w:val="00EB55CA"/>
    <w:rsid w:val="00EB567C"/>
    <w:rsid w:val="00EB5681"/>
    <w:rsid w:val="00EB5A3D"/>
    <w:rsid w:val="00EB77E9"/>
    <w:rsid w:val="00EC1391"/>
    <w:rsid w:val="00EC2966"/>
    <w:rsid w:val="00EC3073"/>
    <w:rsid w:val="00EC59A5"/>
    <w:rsid w:val="00EC6CE7"/>
    <w:rsid w:val="00ED317E"/>
    <w:rsid w:val="00ED412E"/>
    <w:rsid w:val="00ED4554"/>
    <w:rsid w:val="00ED4EBD"/>
    <w:rsid w:val="00ED64D2"/>
    <w:rsid w:val="00ED6E01"/>
    <w:rsid w:val="00EE04FE"/>
    <w:rsid w:val="00EE20E5"/>
    <w:rsid w:val="00EE2C6A"/>
    <w:rsid w:val="00EE46E2"/>
    <w:rsid w:val="00EE46F6"/>
    <w:rsid w:val="00EE641B"/>
    <w:rsid w:val="00EF0535"/>
    <w:rsid w:val="00EF111F"/>
    <w:rsid w:val="00EF2C2C"/>
    <w:rsid w:val="00EF3D42"/>
    <w:rsid w:val="00EF464C"/>
    <w:rsid w:val="00EF512A"/>
    <w:rsid w:val="00EF60D6"/>
    <w:rsid w:val="00EF7701"/>
    <w:rsid w:val="00F02408"/>
    <w:rsid w:val="00F027F8"/>
    <w:rsid w:val="00F0358B"/>
    <w:rsid w:val="00F04938"/>
    <w:rsid w:val="00F05CEA"/>
    <w:rsid w:val="00F0717A"/>
    <w:rsid w:val="00F07476"/>
    <w:rsid w:val="00F077F7"/>
    <w:rsid w:val="00F11A46"/>
    <w:rsid w:val="00F1245F"/>
    <w:rsid w:val="00F14D5F"/>
    <w:rsid w:val="00F150E4"/>
    <w:rsid w:val="00F175E5"/>
    <w:rsid w:val="00F202D6"/>
    <w:rsid w:val="00F214EF"/>
    <w:rsid w:val="00F231ED"/>
    <w:rsid w:val="00F234E9"/>
    <w:rsid w:val="00F23B19"/>
    <w:rsid w:val="00F322B7"/>
    <w:rsid w:val="00F34594"/>
    <w:rsid w:val="00F34906"/>
    <w:rsid w:val="00F37257"/>
    <w:rsid w:val="00F37619"/>
    <w:rsid w:val="00F37B76"/>
    <w:rsid w:val="00F40984"/>
    <w:rsid w:val="00F430C7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37E"/>
    <w:rsid w:val="00F557B3"/>
    <w:rsid w:val="00F55A39"/>
    <w:rsid w:val="00F6095C"/>
    <w:rsid w:val="00F60A88"/>
    <w:rsid w:val="00F61DEC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5617"/>
    <w:rsid w:val="00F761F2"/>
    <w:rsid w:val="00F77179"/>
    <w:rsid w:val="00F7773B"/>
    <w:rsid w:val="00F77FFA"/>
    <w:rsid w:val="00F81E2D"/>
    <w:rsid w:val="00F82A74"/>
    <w:rsid w:val="00F84044"/>
    <w:rsid w:val="00F87502"/>
    <w:rsid w:val="00F928F8"/>
    <w:rsid w:val="00F9340D"/>
    <w:rsid w:val="00F93A9D"/>
    <w:rsid w:val="00F94139"/>
    <w:rsid w:val="00F95C7E"/>
    <w:rsid w:val="00F96B72"/>
    <w:rsid w:val="00F96CFD"/>
    <w:rsid w:val="00FA0B5C"/>
    <w:rsid w:val="00FA4E1E"/>
    <w:rsid w:val="00FA559D"/>
    <w:rsid w:val="00FA6639"/>
    <w:rsid w:val="00FA714D"/>
    <w:rsid w:val="00FB2CE6"/>
    <w:rsid w:val="00FB303F"/>
    <w:rsid w:val="00FB586B"/>
    <w:rsid w:val="00FB70DA"/>
    <w:rsid w:val="00FB786B"/>
    <w:rsid w:val="00FC323A"/>
    <w:rsid w:val="00FC465C"/>
    <w:rsid w:val="00FC650B"/>
    <w:rsid w:val="00FC79C6"/>
    <w:rsid w:val="00FD1B62"/>
    <w:rsid w:val="00FD2124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7FA7"/>
    <w:rsid w:val="00FF09B6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2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4F2F8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nhideWhenUsed="0" w:qFormat="1"/>
    <w:lsdException w:name="Emphasis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paragraph" w:styleId="Revision">
    <w:name w:val="Revision"/>
    <w:hidden/>
    <w:uiPriority w:val="99"/>
    <w:semiHidden/>
    <w:rsid w:val="00BE4AB9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nhideWhenUsed="0" w:qFormat="1"/>
    <w:lsdException w:name="Emphasis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paragraph" w:styleId="Revision">
    <w:name w:val="Revision"/>
    <w:hidden/>
    <w:uiPriority w:val="99"/>
    <w:semiHidden/>
    <w:rsid w:val="00BE4AB9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llseenalliance.org/docs-and-downloads/documentation/introduction-alljoyn-framework" TargetMode="External"/><Relationship Id="rId21" Type="http://schemas.openxmlformats.org/officeDocument/2006/relationships/hyperlink" Target="https://allseenalliance.org/docs-and-downloads/documentation/introduction-alljoyn-thin-library" TargetMode="External"/><Relationship Id="rId22" Type="http://schemas.openxmlformats.org/officeDocument/2006/relationships/header" Target="header6.xml"/><Relationship Id="rId23" Type="http://schemas.openxmlformats.org/officeDocument/2006/relationships/header" Target="header7.xml"/><Relationship Id="rId24" Type="http://schemas.openxmlformats.org/officeDocument/2006/relationships/image" Target="media/image2.emf"/><Relationship Id="rId25" Type="http://schemas.openxmlformats.org/officeDocument/2006/relationships/image" Target="media/image3.emf"/><Relationship Id="rId26" Type="http://schemas.openxmlformats.org/officeDocument/2006/relationships/image" Target="media/image4.emf"/><Relationship Id="rId27" Type="http://schemas.openxmlformats.org/officeDocument/2006/relationships/image" Target="media/image5.emf"/><Relationship Id="rId28" Type="http://schemas.openxmlformats.org/officeDocument/2006/relationships/image" Target="media/image6.emf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yperlink" Target="https://allseenalliance.org/docs-and-downloads/documentation/alljoyn-about-feature-10-interface-specification" TargetMode="External"/><Relationship Id="rId31" Type="http://schemas.openxmlformats.org/officeDocument/2006/relationships/fontTable" Target="fontTable.xml"/><Relationship Id="rId32" Type="http://schemas.openxmlformats.org/officeDocument/2006/relationships/glossaryDocument" Target="glossary/document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Relationship Id="rId2" Type="http://schemas.openxmlformats.org/officeDocument/2006/relationships/hyperlink" Target="https://allseenalliance.org/allseen/ip-policy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B1D5BD0154739A0D13DA1B632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7FD6-87F4-4C0B-9560-4A9B6CE77809}"/>
      </w:docPartPr>
      <w:docPartBody>
        <w:p w:rsidR="0003640D" w:rsidRDefault="0003640D">
          <w:pPr>
            <w:pStyle w:val="C64B1D5BD0154739A0D13DA1B6326281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3058779265EC4B59BB84B913335B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6C58-3CA0-4F15-9DC7-4FBD375CDF78}"/>
      </w:docPartPr>
      <w:docPartBody>
        <w:p w:rsidR="0003640D" w:rsidRDefault="0003640D">
          <w:pPr>
            <w:pStyle w:val="3058779265EC4B59BB84B913335B0C73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0D"/>
    <w:rsid w:val="0003640D"/>
    <w:rsid w:val="00061F96"/>
    <w:rsid w:val="002F0024"/>
    <w:rsid w:val="00400E17"/>
    <w:rsid w:val="006536C7"/>
    <w:rsid w:val="008A539E"/>
    <w:rsid w:val="00B56A85"/>
    <w:rsid w:val="00B775D8"/>
    <w:rsid w:val="00BA516C"/>
    <w:rsid w:val="00C46809"/>
    <w:rsid w:val="00D248A0"/>
    <w:rsid w:val="00D91DEF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3EEE2-F4EE-A844-BF13-1D409CFB1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FBA1E5-4829-D147-B099-03FCF8B8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1246</Words>
  <Characters>7105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XXXX Service Framework Interface Specification Template</vt:lpstr>
    </vt:vector>
  </TitlesOfParts>
  <Company>QUALCOMM Incorporated</Company>
  <LinksUpToDate>false</LinksUpToDate>
  <CharactersWithSpaces>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Analytics Service Framework 1.0 Interface Definition</dc:title>
  <dc:creator>John Hardin</dc:creator>
  <cp:keywords>Qualcomm Innovation Center, Inc.</cp:keywords>
  <dc:description>QuIC AllJoyn document template, Apr 2011</dc:description>
  <cp:lastModifiedBy>John Hardin</cp:lastModifiedBy>
  <cp:revision>3</cp:revision>
  <cp:lastPrinted>2015-02-16T18:35:00Z</cp:lastPrinted>
  <dcterms:created xsi:type="dcterms:W3CDTF">2015-02-16T18:35:00Z</dcterms:created>
  <dcterms:modified xsi:type="dcterms:W3CDTF">2015-02-16T18:36:00Z</dcterms:modified>
</cp:coreProperties>
</file>