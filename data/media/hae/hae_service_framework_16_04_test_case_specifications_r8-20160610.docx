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i w:val="0"/>
        </w:r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F90BDC" w:rsidRDefault="00E35ADA" w:rsidP="001C4F14">
          <w:pPr>
            <w:pStyle w:val="DocTitle"/>
            <w:rPr>
              <w:i w:val="0"/>
            </w:rPr>
          </w:pPr>
          <w:r>
            <w:rPr>
              <w:rFonts w:hint="eastAsia"/>
              <w:i w:val="0"/>
              <w:lang w:eastAsia="ko-KR"/>
            </w:rPr>
            <w:t>AllJoyn</w:t>
          </w:r>
          <w:r>
            <w:rPr>
              <w:rFonts w:hint="eastAsia"/>
              <w:i w:val="0"/>
              <w:lang w:eastAsia="ko-KR"/>
            </w:rPr>
            <w:t>™</w:t>
          </w:r>
          <w:r w:rsidR="00B306FE">
            <w:rPr>
              <w:rFonts w:hint="eastAsia"/>
              <w:i w:val="0"/>
              <w:lang w:eastAsia="ko-KR"/>
            </w:rPr>
            <w:t xml:space="preserve"> Service Framework 16</w:t>
          </w:r>
          <w:r>
            <w:rPr>
              <w:rFonts w:hint="eastAsia"/>
              <w:i w:val="0"/>
              <w:lang w:eastAsia="ko-KR"/>
            </w:rPr>
            <w:t>.0</w:t>
          </w:r>
          <w:r w:rsidR="00B306FE">
            <w:rPr>
              <w:rFonts w:hint="eastAsia"/>
              <w:i w:val="0"/>
              <w:lang w:eastAsia="ko-KR"/>
            </w:rPr>
            <w:t>4</w:t>
          </w:r>
          <w:r>
            <w:rPr>
              <w:rFonts w:hint="eastAsia"/>
              <w:i w:val="0"/>
              <w:lang w:eastAsia="ko-KR"/>
            </w:rPr>
            <w:t xml:space="preserve"> </w:t>
          </w:r>
          <w:r w:rsidR="00246D5C">
            <w:rPr>
              <w:rFonts w:hint="eastAsia"/>
              <w:i w:val="0"/>
              <w:lang w:eastAsia="ko-KR"/>
            </w:rPr>
            <w:t xml:space="preserve">   </w:t>
          </w:r>
          <w:r>
            <w:rPr>
              <w:rFonts w:hint="eastAsia"/>
              <w:i w:val="0"/>
              <w:lang w:eastAsia="ko-KR"/>
            </w:rPr>
            <w:t>Test Case Specification</w:t>
          </w:r>
        </w:p>
      </w:sdtContent>
    </w:sdt>
    <w:p w:rsidR="00C76273" w:rsidRPr="00F90BDC" w:rsidRDefault="00563C9F" w:rsidP="00C76273">
      <w:pPr>
        <w:pStyle w:val="coverpageline"/>
        <w:rPr>
          <w:i w:val="0"/>
          <w:lang w:eastAsia="ko-KR"/>
        </w:rPr>
      </w:pPr>
      <w:r w:rsidRPr="00F90BDC">
        <w:rPr>
          <w:rFonts w:hint="eastAsia"/>
          <w:i w:val="0"/>
          <w:lang w:eastAsia="ko-KR"/>
        </w:rPr>
        <w:t>March 10</w:t>
      </w:r>
      <w:r w:rsidR="00C47A8D" w:rsidRPr="00F90BDC">
        <w:rPr>
          <w:i w:val="0"/>
        </w:rPr>
        <w:t xml:space="preserve">, </w:t>
      </w:r>
      <w:r w:rsidRPr="00F90BDC">
        <w:rPr>
          <w:rFonts w:hint="eastAsia"/>
          <w:i w:val="0"/>
          <w:lang w:eastAsia="ko-KR"/>
        </w:rPr>
        <w:t>2016</w:t>
      </w:r>
    </w:p>
    <w:p w:rsidR="004C1EE2" w:rsidRPr="00F90BDC" w:rsidRDefault="004C1EE2" w:rsidP="004C1EE2">
      <w:pPr>
        <w:pStyle w:val="body"/>
      </w:pPr>
    </w:p>
    <w:p w:rsidR="00C34E63" w:rsidRPr="00F90BDC" w:rsidRDefault="00C34E63" w:rsidP="00C76273">
      <w:pPr>
        <w:pStyle w:val="body"/>
        <w:rPr>
          <w:sz w:val="28"/>
          <w:szCs w:val="28"/>
        </w:rPr>
        <w:sectPr w:rsidR="00C34E63" w:rsidRPr="00F90BDC" w:rsidSect="00AA63BE">
          <w:headerReference w:type="even" r:id="rId9"/>
          <w:headerReference w:type="default" r:id="rId10"/>
          <w:footerReference w:type="even"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F90BDC" w:rsidRDefault="00C76273" w:rsidP="00EF3D42">
      <w:pPr>
        <w:pStyle w:val="HeadingTOC"/>
      </w:pPr>
      <w:r w:rsidRPr="00F90BDC">
        <w:lastRenderedPageBreak/>
        <w:t>Contents</w:t>
      </w:r>
    </w:p>
    <w:p w:rsidR="00B553AC" w:rsidRDefault="00F42007">
      <w:pPr>
        <w:pStyle w:val="11"/>
        <w:rPr>
          <w:rFonts w:asciiTheme="minorHAnsi" w:hAnsiTheme="minorHAnsi" w:cstheme="minorBidi"/>
          <w:b w:val="0"/>
          <w:bCs w:val="0"/>
          <w:kern w:val="2"/>
          <w:sz w:val="20"/>
          <w:lang w:eastAsia="ko-KR"/>
        </w:rPr>
      </w:pPr>
      <w:r w:rsidRPr="00F90BDC">
        <w:fldChar w:fldCharType="begin"/>
      </w:r>
      <w:r w:rsidR="00D93E62" w:rsidRPr="00F90BDC">
        <w:instrText xml:space="preserve"> TOC \o "1-8" \h \z \u </w:instrText>
      </w:r>
      <w:r w:rsidRPr="00F90BDC">
        <w:fldChar w:fldCharType="separate"/>
      </w:r>
      <w:hyperlink w:anchor="_Toc453344650" w:history="1">
        <w:r w:rsidR="00B553AC" w:rsidRPr="00844523">
          <w:rPr>
            <w:rStyle w:val="a6"/>
          </w:rPr>
          <w:t>1 Introduction</w:t>
        </w:r>
        <w:r w:rsidR="00B553AC">
          <w:rPr>
            <w:webHidden/>
          </w:rPr>
          <w:tab/>
        </w:r>
        <w:r w:rsidR="00B553AC">
          <w:rPr>
            <w:webHidden/>
          </w:rPr>
          <w:fldChar w:fldCharType="begin"/>
        </w:r>
        <w:r w:rsidR="00B553AC">
          <w:rPr>
            <w:webHidden/>
          </w:rPr>
          <w:instrText xml:space="preserve"> PAGEREF _Toc453344650 \h </w:instrText>
        </w:r>
        <w:r w:rsidR="00B553AC">
          <w:rPr>
            <w:webHidden/>
          </w:rPr>
        </w:r>
        <w:r w:rsidR="00B553AC">
          <w:rPr>
            <w:webHidden/>
          </w:rPr>
          <w:fldChar w:fldCharType="separate"/>
        </w:r>
        <w:r w:rsidR="00B553AC">
          <w:rPr>
            <w:webHidden/>
          </w:rPr>
          <w:t>4</w:t>
        </w:r>
        <w:r w:rsidR="00B553AC">
          <w:rPr>
            <w:webHidden/>
          </w:rPr>
          <w:fldChar w:fldCharType="end"/>
        </w:r>
      </w:hyperlink>
    </w:p>
    <w:p w:rsidR="00B553AC" w:rsidRDefault="00B553AC">
      <w:pPr>
        <w:pStyle w:val="23"/>
        <w:rPr>
          <w:rFonts w:asciiTheme="minorHAnsi" w:hAnsiTheme="minorHAnsi" w:cstheme="minorBidi"/>
          <w:kern w:val="2"/>
          <w:lang w:eastAsia="ko-KR"/>
        </w:rPr>
      </w:pPr>
      <w:hyperlink w:anchor="_Toc453344651" w:history="1">
        <w:r w:rsidRPr="00844523">
          <w:rPr>
            <w:rStyle w:val="a6"/>
          </w:rPr>
          <w:t>1.1 Purpose</w:t>
        </w:r>
        <w:r>
          <w:rPr>
            <w:webHidden/>
          </w:rPr>
          <w:tab/>
        </w:r>
        <w:r>
          <w:rPr>
            <w:webHidden/>
          </w:rPr>
          <w:fldChar w:fldCharType="begin"/>
        </w:r>
        <w:r>
          <w:rPr>
            <w:webHidden/>
          </w:rPr>
          <w:instrText xml:space="preserve"> PAGEREF _Toc453344651 \h </w:instrText>
        </w:r>
        <w:r>
          <w:rPr>
            <w:webHidden/>
          </w:rPr>
        </w:r>
        <w:r>
          <w:rPr>
            <w:webHidden/>
          </w:rPr>
          <w:fldChar w:fldCharType="separate"/>
        </w:r>
        <w:r>
          <w:rPr>
            <w:webHidden/>
          </w:rPr>
          <w:t>4</w:t>
        </w:r>
        <w:r>
          <w:rPr>
            <w:webHidden/>
          </w:rPr>
          <w:fldChar w:fldCharType="end"/>
        </w:r>
      </w:hyperlink>
    </w:p>
    <w:p w:rsidR="00B553AC" w:rsidRDefault="00B553AC">
      <w:pPr>
        <w:pStyle w:val="23"/>
        <w:rPr>
          <w:rFonts w:asciiTheme="minorHAnsi" w:hAnsiTheme="minorHAnsi" w:cstheme="minorBidi"/>
          <w:kern w:val="2"/>
          <w:lang w:eastAsia="ko-KR"/>
        </w:rPr>
      </w:pPr>
      <w:hyperlink w:anchor="_Toc453344652" w:history="1">
        <w:r w:rsidRPr="00844523">
          <w:rPr>
            <w:rStyle w:val="a6"/>
          </w:rPr>
          <w:t>1.2 Scope</w:t>
        </w:r>
        <w:r>
          <w:rPr>
            <w:webHidden/>
          </w:rPr>
          <w:tab/>
        </w:r>
        <w:r>
          <w:rPr>
            <w:webHidden/>
          </w:rPr>
          <w:fldChar w:fldCharType="begin"/>
        </w:r>
        <w:r>
          <w:rPr>
            <w:webHidden/>
          </w:rPr>
          <w:instrText xml:space="preserve"> PAGEREF _Toc453344652 \h </w:instrText>
        </w:r>
        <w:r>
          <w:rPr>
            <w:webHidden/>
          </w:rPr>
        </w:r>
        <w:r>
          <w:rPr>
            <w:webHidden/>
          </w:rPr>
          <w:fldChar w:fldCharType="separate"/>
        </w:r>
        <w:r>
          <w:rPr>
            <w:webHidden/>
          </w:rPr>
          <w:t>4</w:t>
        </w:r>
        <w:r>
          <w:rPr>
            <w:webHidden/>
          </w:rPr>
          <w:fldChar w:fldCharType="end"/>
        </w:r>
      </w:hyperlink>
    </w:p>
    <w:p w:rsidR="00B553AC" w:rsidRDefault="00B553AC">
      <w:pPr>
        <w:pStyle w:val="23"/>
        <w:rPr>
          <w:rFonts w:asciiTheme="minorHAnsi" w:hAnsiTheme="minorHAnsi" w:cstheme="minorBidi"/>
          <w:kern w:val="2"/>
          <w:lang w:eastAsia="ko-KR"/>
        </w:rPr>
      </w:pPr>
      <w:hyperlink w:anchor="_Toc453344653" w:history="1">
        <w:r w:rsidRPr="00844523">
          <w:rPr>
            <w:rStyle w:val="a6"/>
          </w:rPr>
          <w:t>1.3 References</w:t>
        </w:r>
        <w:r>
          <w:rPr>
            <w:webHidden/>
          </w:rPr>
          <w:tab/>
        </w:r>
        <w:r>
          <w:rPr>
            <w:webHidden/>
          </w:rPr>
          <w:fldChar w:fldCharType="begin"/>
        </w:r>
        <w:r>
          <w:rPr>
            <w:webHidden/>
          </w:rPr>
          <w:instrText xml:space="preserve"> PAGEREF _Toc453344653 \h </w:instrText>
        </w:r>
        <w:r>
          <w:rPr>
            <w:webHidden/>
          </w:rPr>
        </w:r>
        <w:r>
          <w:rPr>
            <w:webHidden/>
          </w:rPr>
          <w:fldChar w:fldCharType="separate"/>
        </w:r>
        <w:r>
          <w:rPr>
            <w:webHidden/>
          </w:rPr>
          <w:t>4</w:t>
        </w:r>
        <w:r>
          <w:rPr>
            <w:webHidden/>
          </w:rPr>
          <w:fldChar w:fldCharType="end"/>
        </w:r>
      </w:hyperlink>
    </w:p>
    <w:p w:rsidR="00B553AC" w:rsidRDefault="00B553AC">
      <w:pPr>
        <w:pStyle w:val="11"/>
        <w:rPr>
          <w:rFonts w:asciiTheme="minorHAnsi" w:hAnsiTheme="minorHAnsi" w:cstheme="minorBidi"/>
          <w:b w:val="0"/>
          <w:bCs w:val="0"/>
          <w:kern w:val="2"/>
          <w:sz w:val="20"/>
          <w:lang w:eastAsia="ko-KR"/>
        </w:rPr>
      </w:pPr>
      <w:hyperlink w:anchor="_Toc453344654" w:history="1">
        <w:r w:rsidRPr="00844523">
          <w:rPr>
            <w:rStyle w:val="a6"/>
          </w:rPr>
          <w:t>2 Environment setup</w:t>
        </w:r>
        <w:r>
          <w:rPr>
            <w:webHidden/>
          </w:rPr>
          <w:tab/>
        </w:r>
        <w:r>
          <w:rPr>
            <w:webHidden/>
          </w:rPr>
          <w:fldChar w:fldCharType="begin"/>
        </w:r>
        <w:r>
          <w:rPr>
            <w:webHidden/>
          </w:rPr>
          <w:instrText xml:space="preserve"> PAGEREF _Toc453344654 \h </w:instrText>
        </w:r>
        <w:r>
          <w:rPr>
            <w:webHidden/>
          </w:rPr>
        </w:r>
        <w:r>
          <w:rPr>
            <w:webHidden/>
          </w:rPr>
          <w:fldChar w:fldCharType="separate"/>
        </w:r>
        <w:r>
          <w:rPr>
            <w:webHidden/>
          </w:rPr>
          <w:t>5</w:t>
        </w:r>
        <w:r>
          <w:rPr>
            <w:webHidden/>
          </w:rPr>
          <w:fldChar w:fldCharType="end"/>
        </w:r>
      </w:hyperlink>
    </w:p>
    <w:p w:rsidR="00B553AC" w:rsidRDefault="00B553AC">
      <w:pPr>
        <w:pStyle w:val="23"/>
        <w:rPr>
          <w:rFonts w:asciiTheme="minorHAnsi" w:hAnsiTheme="minorHAnsi" w:cstheme="minorBidi"/>
          <w:kern w:val="2"/>
          <w:lang w:eastAsia="ko-KR"/>
        </w:rPr>
      </w:pPr>
      <w:hyperlink w:anchor="_Toc453344655" w:history="1">
        <w:r w:rsidRPr="00844523">
          <w:rPr>
            <w:rStyle w:val="a6"/>
          </w:rPr>
          <w:t>2.1 Requirements</w:t>
        </w:r>
        <w:r>
          <w:rPr>
            <w:webHidden/>
          </w:rPr>
          <w:tab/>
        </w:r>
        <w:r>
          <w:rPr>
            <w:webHidden/>
          </w:rPr>
          <w:fldChar w:fldCharType="begin"/>
        </w:r>
        <w:r>
          <w:rPr>
            <w:webHidden/>
          </w:rPr>
          <w:instrText xml:space="preserve"> PAGEREF _Toc453344655 \h </w:instrText>
        </w:r>
        <w:r>
          <w:rPr>
            <w:webHidden/>
          </w:rPr>
        </w:r>
        <w:r>
          <w:rPr>
            <w:webHidden/>
          </w:rPr>
          <w:fldChar w:fldCharType="separate"/>
        </w:r>
        <w:r>
          <w:rPr>
            <w:webHidden/>
          </w:rPr>
          <w:t>5</w:t>
        </w:r>
        <w:r>
          <w:rPr>
            <w:webHidden/>
          </w:rPr>
          <w:fldChar w:fldCharType="end"/>
        </w:r>
      </w:hyperlink>
    </w:p>
    <w:p w:rsidR="00B553AC" w:rsidRDefault="00B553AC">
      <w:pPr>
        <w:pStyle w:val="23"/>
        <w:rPr>
          <w:rFonts w:asciiTheme="minorHAnsi" w:hAnsiTheme="minorHAnsi" w:cstheme="minorBidi"/>
          <w:kern w:val="2"/>
          <w:lang w:eastAsia="ko-KR"/>
        </w:rPr>
      </w:pPr>
      <w:hyperlink w:anchor="_Toc453344656" w:history="1">
        <w:r w:rsidRPr="00844523">
          <w:rPr>
            <w:rStyle w:val="a6"/>
          </w:rPr>
          <w:t>2.2 Preconditions</w:t>
        </w:r>
        <w:r>
          <w:rPr>
            <w:webHidden/>
          </w:rPr>
          <w:tab/>
        </w:r>
        <w:r>
          <w:rPr>
            <w:webHidden/>
          </w:rPr>
          <w:fldChar w:fldCharType="begin"/>
        </w:r>
        <w:r>
          <w:rPr>
            <w:webHidden/>
          </w:rPr>
          <w:instrText xml:space="preserve"> PAGEREF _Toc453344656 \h </w:instrText>
        </w:r>
        <w:r>
          <w:rPr>
            <w:webHidden/>
          </w:rPr>
        </w:r>
        <w:r>
          <w:rPr>
            <w:webHidden/>
          </w:rPr>
          <w:fldChar w:fldCharType="separate"/>
        </w:r>
        <w:r>
          <w:rPr>
            <w:webHidden/>
          </w:rPr>
          <w:t>5</w:t>
        </w:r>
        <w:r>
          <w:rPr>
            <w:webHidden/>
          </w:rPr>
          <w:fldChar w:fldCharType="end"/>
        </w:r>
      </w:hyperlink>
    </w:p>
    <w:p w:rsidR="00B553AC" w:rsidRDefault="00B553AC">
      <w:pPr>
        <w:pStyle w:val="23"/>
        <w:rPr>
          <w:rFonts w:asciiTheme="minorHAnsi" w:hAnsiTheme="minorHAnsi" w:cstheme="minorBidi"/>
          <w:kern w:val="2"/>
          <w:lang w:eastAsia="ko-KR"/>
        </w:rPr>
      </w:pPr>
      <w:hyperlink w:anchor="_Toc453344657" w:history="1">
        <w:r w:rsidRPr="00844523">
          <w:rPr>
            <w:rStyle w:val="a6"/>
          </w:rPr>
          <w:t>2.3 Parameters</w:t>
        </w:r>
        <w:r>
          <w:rPr>
            <w:webHidden/>
          </w:rPr>
          <w:tab/>
        </w:r>
        <w:r>
          <w:rPr>
            <w:webHidden/>
          </w:rPr>
          <w:fldChar w:fldCharType="begin"/>
        </w:r>
        <w:r>
          <w:rPr>
            <w:webHidden/>
          </w:rPr>
          <w:instrText xml:space="preserve"> PAGEREF _Toc453344657 \h </w:instrText>
        </w:r>
        <w:r>
          <w:rPr>
            <w:webHidden/>
          </w:rPr>
        </w:r>
        <w:r>
          <w:rPr>
            <w:webHidden/>
          </w:rPr>
          <w:fldChar w:fldCharType="separate"/>
        </w:r>
        <w:r>
          <w:rPr>
            <w:webHidden/>
          </w:rPr>
          <w:t>5</w:t>
        </w:r>
        <w:r>
          <w:rPr>
            <w:webHidden/>
          </w:rPr>
          <w:fldChar w:fldCharType="end"/>
        </w:r>
      </w:hyperlink>
    </w:p>
    <w:p w:rsidR="00B553AC" w:rsidRDefault="00B553AC">
      <w:pPr>
        <w:pStyle w:val="11"/>
        <w:rPr>
          <w:rFonts w:asciiTheme="minorHAnsi" w:hAnsiTheme="minorHAnsi" w:cstheme="minorBidi"/>
          <w:b w:val="0"/>
          <w:bCs w:val="0"/>
          <w:kern w:val="2"/>
          <w:sz w:val="20"/>
          <w:lang w:eastAsia="ko-KR"/>
        </w:rPr>
      </w:pPr>
      <w:hyperlink w:anchor="_Toc453344658" w:history="1">
        <w:r w:rsidRPr="00844523">
          <w:rPr>
            <w:rStyle w:val="a6"/>
          </w:rPr>
          <w:t>3</w:t>
        </w:r>
        <w:r w:rsidRPr="00844523">
          <w:rPr>
            <w:rStyle w:val="a6"/>
            <w:lang w:eastAsia="ko-KR"/>
          </w:rPr>
          <w:t xml:space="preserve"> HAE</w:t>
        </w:r>
        <w:r w:rsidRPr="00844523">
          <w:rPr>
            <w:rStyle w:val="a6"/>
          </w:rPr>
          <w:t xml:space="preserve"> service framework test cases</w:t>
        </w:r>
        <w:r>
          <w:rPr>
            <w:webHidden/>
          </w:rPr>
          <w:tab/>
        </w:r>
        <w:r>
          <w:rPr>
            <w:webHidden/>
          </w:rPr>
          <w:fldChar w:fldCharType="begin"/>
        </w:r>
        <w:r>
          <w:rPr>
            <w:webHidden/>
          </w:rPr>
          <w:instrText xml:space="preserve"> PAGEREF _Toc453344658 \h </w:instrText>
        </w:r>
        <w:r>
          <w:rPr>
            <w:webHidden/>
          </w:rPr>
        </w:r>
        <w:r>
          <w:rPr>
            <w:webHidden/>
          </w:rPr>
          <w:fldChar w:fldCharType="separate"/>
        </w:r>
        <w:r>
          <w:rPr>
            <w:webHidden/>
          </w:rPr>
          <w:t>6</w:t>
        </w:r>
        <w:r>
          <w:rPr>
            <w:webHidden/>
          </w:rPr>
          <w:fldChar w:fldCharType="end"/>
        </w:r>
      </w:hyperlink>
    </w:p>
    <w:p w:rsidR="00B553AC" w:rsidRDefault="00B553AC">
      <w:pPr>
        <w:pStyle w:val="23"/>
        <w:rPr>
          <w:rFonts w:asciiTheme="minorHAnsi" w:hAnsiTheme="minorHAnsi" w:cstheme="minorBidi"/>
          <w:kern w:val="2"/>
          <w:lang w:eastAsia="ko-KR"/>
        </w:rPr>
      </w:pPr>
      <w:hyperlink w:anchor="_Toc453344659" w:history="1">
        <w:r w:rsidRPr="00844523">
          <w:rPr>
            <w:rStyle w:val="a6"/>
            <w:lang w:eastAsia="ko-KR"/>
          </w:rPr>
          <w:t>3.1 HAE-v1-HAEAbout Test</w:t>
        </w:r>
        <w:r>
          <w:rPr>
            <w:webHidden/>
          </w:rPr>
          <w:tab/>
        </w:r>
        <w:r>
          <w:rPr>
            <w:webHidden/>
          </w:rPr>
          <w:fldChar w:fldCharType="begin"/>
        </w:r>
        <w:r>
          <w:rPr>
            <w:webHidden/>
          </w:rPr>
          <w:instrText xml:space="preserve"> PAGEREF _Toc453344659 \h </w:instrText>
        </w:r>
        <w:r>
          <w:rPr>
            <w:webHidden/>
          </w:rPr>
        </w:r>
        <w:r>
          <w:rPr>
            <w:webHidden/>
          </w:rPr>
          <w:fldChar w:fldCharType="separate"/>
        </w:r>
        <w:r>
          <w:rPr>
            <w:webHidden/>
          </w:rPr>
          <w:t>6</w:t>
        </w:r>
        <w:r>
          <w:rPr>
            <w:webHidden/>
          </w:rPr>
          <w:fldChar w:fldCharType="end"/>
        </w:r>
      </w:hyperlink>
    </w:p>
    <w:p w:rsidR="00B553AC" w:rsidRDefault="00B553AC">
      <w:pPr>
        <w:pStyle w:val="23"/>
        <w:rPr>
          <w:rFonts w:asciiTheme="minorHAnsi" w:hAnsiTheme="minorHAnsi" w:cstheme="minorBidi"/>
          <w:kern w:val="2"/>
          <w:lang w:eastAsia="ko-KR"/>
        </w:rPr>
      </w:pPr>
      <w:hyperlink w:anchor="_Toc453344660" w:history="1">
        <w:r w:rsidRPr="00844523">
          <w:rPr>
            <w:rStyle w:val="a6"/>
          </w:rPr>
          <w:t>3.2 HAE-v1-AirRecirculationMode Interface Test</w:t>
        </w:r>
        <w:r>
          <w:rPr>
            <w:webHidden/>
          </w:rPr>
          <w:tab/>
        </w:r>
        <w:r>
          <w:rPr>
            <w:webHidden/>
          </w:rPr>
          <w:fldChar w:fldCharType="begin"/>
        </w:r>
        <w:r>
          <w:rPr>
            <w:webHidden/>
          </w:rPr>
          <w:instrText xml:space="preserve"> PAGEREF _Toc453344660 \h </w:instrText>
        </w:r>
        <w:r>
          <w:rPr>
            <w:webHidden/>
          </w:rPr>
        </w:r>
        <w:r>
          <w:rPr>
            <w:webHidden/>
          </w:rPr>
          <w:fldChar w:fldCharType="separate"/>
        </w:r>
        <w:r>
          <w:rPr>
            <w:webHidden/>
          </w:rPr>
          <w:t>8</w:t>
        </w:r>
        <w:r>
          <w:rPr>
            <w:webHidden/>
          </w:rPr>
          <w:fldChar w:fldCharType="end"/>
        </w:r>
      </w:hyperlink>
    </w:p>
    <w:p w:rsidR="00B553AC" w:rsidRDefault="00B553AC">
      <w:pPr>
        <w:pStyle w:val="23"/>
        <w:rPr>
          <w:rFonts w:asciiTheme="minorHAnsi" w:hAnsiTheme="minorHAnsi" w:cstheme="minorBidi"/>
          <w:kern w:val="2"/>
          <w:lang w:eastAsia="ko-KR"/>
        </w:rPr>
      </w:pPr>
      <w:hyperlink w:anchor="_Toc453344661" w:history="1">
        <w:r w:rsidRPr="00844523">
          <w:rPr>
            <w:rStyle w:val="a6"/>
          </w:rPr>
          <w:t>3.3 HAE-v1-Alerts Interface Test</w:t>
        </w:r>
        <w:r>
          <w:rPr>
            <w:webHidden/>
          </w:rPr>
          <w:tab/>
        </w:r>
        <w:r>
          <w:rPr>
            <w:webHidden/>
          </w:rPr>
          <w:fldChar w:fldCharType="begin"/>
        </w:r>
        <w:r>
          <w:rPr>
            <w:webHidden/>
          </w:rPr>
          <w:instrText xml:space="preserve"> PAGEREF _Toc453344661 \h </w:instrText>
        </w:r>
        <w:r>
          <w:rPr>
            <w:webHidden/>
          </w:rPr>
        </w:r>
        <w:r>
          <w:rPr>
            <w:webHidden/>
          </w:rPr>
          <w:fldChar w:fldCharType="separate"/>
        </w:r>
        <w:r>
          <w:rPr>
            <w:webHidden/>
          </w:rPr>
          <w:t>9</w:t>
        </w:r>
        <w:r>
          <w:rPr>
            <w:webHidden/>
          </w:rPr>
          <w:fldChar w:fldCharType="end"/>
        </w:r>
      </w:hyperlink>
    </w:p>
    <w:p w:rsidR="00B553AC" w:rsidRDefault="00B553AC">
      <w:pPr>
        <w:pStyle w:val="23"/>
        <w:rPr>
          <w:rFonts w:asciiTheme="minorHAnsi" w:hAnsiTheme="minorHAnsi" w:cstheme="minorBidi"/>
          <w:kern w:val="2"/>
          <w:lang w:eastAsia="ko-KR"/>
        </w:rPr>
      </w:pPr>
      <w:hyperlink w:anchor="_Toc453344662" w:history="1">
        <w:r w:rsidRPr="00844523">
          <w:rPr>
            <w:rStyle w:val="a6"/>
          </w:rPr>
          <w:t>3.4 HAE-v1-AudioVideoInput Interface Test</w:t>
        </w:r>
        <w:r>
          <w:rPr>
            <w:webHidden/>
          </w:rPr>
          <w:tab/>
        </w:r>
        <w:r>
          <w:rPr>
            <w:webHidden/>
          </w:rPr>
          <w:fldChar w:fldCharType="begin"/>
        </w:r>
        <w:r>
          <w:rPr>
            <w:webHidden/>
          </w:rPr>
          <w:instrText xml:space="preserve"> PAGEREF _Toc453344662 \h </w:instrText>
        </w:r>
        <w:r>
          <w:rPr>
            <w:webHidden/>
          </w:rPr>
        </w:r>
        <w:r>
          <w:rPr>
            <w:webHidden/>
          </w:rPr>
          <w:fldChar w:fldCharType="separate"/>
        </w:r>
        <w:r>
          <w:rPr>
            <w:webHidden/>
          </w:rPr>
          <w:t>10</w:t>
        </w:r>
        <w:r>
          <w:rPr>
            <w:webHidden/>
          </w:rPr>
          <w:fldChar w:fldCharType="end"/>
        </w:r>
      </w:hyperlink>
    </w:p>
    <w:p w:rsidR="00B553AC" w:rsidRDefault="00B553AC">
      <w:pPr>
        <w:pStyle w:val="23"/>
        <w:rPr>
          <w:rFonts w:asciiTheme="minorHAnsi" w:hAnsiTheme="minorHAnsi" w:cstheme="minorBidi"/>
          <w:kern w:val="2"/>
          <w:lang w:eastAsia="ko-KR"/>
        </w:rPr>
      </w:pPr>
      <w:hyperlink w:anchor="_Toc453344663" w:history="1">
        <w:r w:rsidRPr="00844523">
          <w:rPr>
            <w:rStyle w:val="a6"/>
          </w:rPr>
          <w:t>3.5 HAE-v1-AudioVolume Interface Test</w:t>
        </w:r>
        <w:r>
          <w:rPr>
            <w:webHidden/>
          </w:rPr>
          <w:tab/>
        </w:r>
        <w:r>
          <w:rPr>
            <w:webHidden/>
          </w:rPr>
          <w:fldChar w:fldCharType="begin"/>
        </w:r>
        <w:r>
          <w:rPr>
            <w:webHidden/>
          </w:rPr>
          <w:instrText xml:space="preserve"> PAGEREF _Toc453344663 \h </w:instrText>
        </w:r>
        <w:r>
          <w:rPr>
            <w:webHidden/>
          </w:rPr>
        </w:r>
        <w:r>
          <w:rPr>
            <w:webHidden/>
          </w:rPr>
          <w:fldChar w:fldCharType="separate"/>
        </w:r>
        <w:r>
          <w:rPr>
            <w:webHidden/>
          </w:rPr>
          <w:t>11</w:t>
        </w:r>
        <w:r>
          <w:rPr>
            <w:webHidden/>
          </w:rPr>
          <w:fldChar w:fldCharType="end"/>
        </w:r>
      </w:hyperlink>
    </w:p>
    <w:p w:rsidR="00B553AC" w:rsidRDefault="00B553AC">
      <w:pPr>
        <w:pStyle w:val="23"/>
        <w:rPr>
          <w:rFonts w:asciiTheme="minorHAnsi" w:hAnsiTheme="minorHAnsi" w:cstheme="minorBidi"/>
          <w:kern w:val="2"/>
          <w:lang w:eastAsia="ko-KR"/>
        </w:rPr>
      </w:pPr>
      <w:hyperlink w:anchor="_Toc453344664" w:history="1">
        <w:r w:rsidRPr="00844523">
          <w:rPr>
            <w:rStyle w:val="a6"/>
          </w:rPr>
          <w:t>3.6 HAE-v1-BatteryStatus Interface Test</w:t>
        </w:r>
        <w:r>
          <w:rPr>
            <w:webHidden/>
          </w:rPr>
          <w:tab/>
        </w:r>
        <w:r>
          <w:rPr>
            <w:webHidden/>
          </w:rPr>
          <w:fldChar w:fldCharType="begin"/>
        </w:r>
        <w:r>
          <w:rPr>
            <w:webHidden/>
          </w:rPr>
          <w:instrText xml:space="preserve"> PAGEREF _Toc453344664 \h </w:instrText>
        </w:r>
        <w:r>
          <w:rPr>
            <w:webHidden/>
          </w:rPr>
        </w:r>
        <w:r>
          <w:rPr>
            <w:webHidden/>
          </w:rPr>
          <w:fldChar w:fldCharType="separate"/>
        </w:r>
        <w:r>
          <w:rPr>
            <w:webHidden/>
          </w:rPr>
          <w:t>13</w:t>
        </w:r>
        <w:r>
          <w:rPr>
            <w:webHidden/>
          </w:rPr>
          <w:fldChar w:fldCharType="end"/>
        </w:r>
      </w:hyperlink>
    </w:p>
    <w:p w:rsidR="00B553AC" w:rsidRDefault="00B553AC">
      <w:pPr>
        <w:pStyle w:val="23"/>
        <w:rPr>
          <w:rFonts w:asciiTheme="minorHAnsi" w:hAnsiTheme="minorHAnsi" w:cstheme="minorBidi"/>
          <w:kern w:val="2"/>
          <w:lang w:eastAsia="ko-KR"/>
        </w:rPr>
      </w:pPr>
      <w:hyperlink w:anchor="_Toc453344665" w:history="1">
        <w:r w:rsidRPr="00844523">
          <w:rPr>
            <w:rStyle w:val="a6"/>
          </w:rPr>
          <w:t>3.7 HAE-v1-Channel Interface Test</w:t>
        </w:r>
        <w:r>
          <w:rPr>
            <w:webHidden/>
          </w:rPr>
          <w:tab/>
        </w:r>
        <w:r>
          <w:rPr>
            <w:webHidden/>
          </w:rPr>
          <w:fldChar w:fldCharType="begin"/>
        </w:r>
        <w:r>
          <w:rPr>
            <w:webHidden/>
          </w:rPr>
          <w:instrText xml:space="preserve"> PAGEREF _Toc453344665 \h </w:instrText>
        </w:r>
        <w:r>
          <w:rPr>
            <w:webHidden/>
          </w:rPr>
        </w:r>
        <w:r>
          <w:rPr>
            <w:webHidden/>
          </w:rPr>
          <w:fldChar w:fldCharType="separate"/>
        </w:r>
        <w:r>
          <w:rPr>
            <w:webHidden/>
          </w:rPr>
          <w:t>14</w:t>
        </w:r>
        <w:r>
          <w:rPr>
            <w:webHidden/>
          </w:rPr>
          <w:fldChar w:fldCharType="end"/>
        </w:r>
      </w:hyperlink>
    </w:p>
    <w:p w:rsidR="00B553AC" w:rsidRDefault="00B553AC">
      <w:pPr>
        <w:pStyle w:val="23"/>
        <w:rPr>
          <w:rFonts w:asciiTheme="minorHAnsi" w:hAnsiTheme="minorHAnsi" w:cstheme="minorBidi"/>
          <w:kern w:val="2"/>
          <w:lang w:eastAsia="ko-KR"/>
        </w:rPr>
      </w:pPr>
      <w:hyperlink w:anchor="_Toc453344666" w:history="1">
        <w:r w:rsidRPr="00844523">
          <w:rPr>
            <w:rStyle w:val="a6"/>
          </w:rPr>
          <w:t>3.8 HAE-v1-ClimateControlMode Interface Test</w:t>
        </w:r>
        <w:r>
          <w:rPr>
            <w:webHidden/>
          </w:rPr>
          <w:tab/>
        </w:r>
        <w:r>
          <w:rPr>
            <w:webHidden/>
          </w:rPr>
          <w:fldChar w:fldCharType="begin"/>
        </w:r>
        <w:r>
          <w:rPr>
            <w:webHidden/>
          </w:rPr>
          <w:instrText xml:space="preserve"> PAGEREF _Toc453344666 \h </w:instrText>
        </w:r>
        <w:r>
          <w:rPr>
            <w:webHidden/>
          </w:rPr>
        </w:r>
        <w:r>
          <w:rPr>
            <w:webHidden/>
          </w:rPr>
          <w:fldChar w:fldCharType="separate"/>
        </w:r>
        <w:r>
          <w:rPr>
            <w:webHidden/>
          </w:rPr>
          <w:t>16</w:t>
        </w:r>
        <w:r>
          <w:rPr>
            <w:webHidden/>
          </w:rPr>
          <w:fldChar w:fldCharType="end"/>
        </w:r>
      </w:hyperlink>
    </w:p>
    <w:p w:rsidR="00B553AC" w:rsidRDefault="00B553AC">
      <w:pPr>
        <w:pStyle w:val="23"/>
        <w:rPr>
          <w:rFonts w:asciiTheme="minorHAnsi" w:hAnsiTheme="minorHAnsi" w:cstheme="minorBidi"/>
          <w:kern w:val="2"/>
          <w:lang w:eastAsia="ko-KR"/>
        </w:rPr>
      </w:pPr>
      <w:hyperlink w:anchor="_Toc453344667" w:history="1">
        <w:r w:rsidRPr="00844523">
          <w:rPr>
            <w:rStyle w:val="a6"/>
          </w:rPr>
          <w:t>3.9 HAE-v1-ClosedStatus Interface Test</w:t>
        </w:r>
        <w:r>
          <w:rPr>
            <w:webHidden/>
          </w:rPr>
          <w:tab/>
        </w:r>
        <w:r>
          <w:rPr>
            <w:webHidden/>
          </w:rPr>
          <w:fldChar w:fldCharType="begin"/>
        </w:r>
        <w:r>
          <w:rPr>
            <w:webHidden/>
          </w:rPr>
          <w:instrText xml:space="preserve"> PAGEREF _Toc453344667 \h </w:instrText>
        </w:r>
        <w:r>
          <w:rPr>
            <w:webHidden/>
          </w:rPr>
        </w:r>
        <w:r>
          <w:rPr>
            <w:webHidden/>
          </w:rPr>
          <w:fldChar w:fldCharType="separate"/>
        </w:r>
        <w:r>
          <w:rPr>
            <w:webHidden/>
          </w:rPr>
          <w:t>18</w:t>
        </w:r>
        <w:r>
          <w:rPr>
            <w:webHidden/>
          </w:rPr>
          <w:fldChar w:fldCharType="end"/>
        </w:r>
      </w:hyperlink>
    </w:p>
    <w:p w:rsidR="00B553AC" w:rsidRDefault="00B553AC">
      <w:pPr>
        <w:pStyle w:val="23"/>
        <w:rPr>
          <w:rFonts w:asciiTheme="minorHAnsi" w:hAnsiTheme="minorHAnsi" w:cstheme="minorBidi"/>
          <w:kern w:val="2"/>
          <w:lang w:eastAsia="ko-KR"/>
        </w:rPr>
      </w:pPr>
      <w:hyperlink w:anchor="_Toc453344668" w:history="1">
        <w:r w:rsidRPr="00844523">
          <w:rPr>
            <w:rStyle w:val="a6"/>
            <w:lang w:eastAsia="ko-KR"/>
          </w:rPr>
          <w:t>3.10</w:t>
        </w:r>
        <w:r w:rsidRPr="00844523">
          <w:rPr>
            <w:rStyle w:val="a6"/>
          </w:rPr>
          <w:t xml:space="preserve"> HAE-v1-</w:t>
        </w:r>
        <w:r w:rsidRPr="00844523">
          <w:rPr>
            <w:rStyle w:val="a6"/>
            <w:lang w:eastAsia="ko-KR"/>
          </w:rPr>
          <w:t xml:space="preserve">CurrentAirQuality </w:t>
        </w:r>
        <w:r w:rsidRPr="00844523">
          <w:rPr>
            <w:rStyle w:val="a6"/>
          </w:rPr>
          <w:t>Interface Test</w:t>
        </w:r>
        <w:r>
          <w:rPr>
            <w:webHidden/>
          </w:rPr>
          <w:tab/>
        </w:r>
        <w:r>
          <w:rPr>
            <w:webHidden/>
          </w:rPr>
          <w:fldChar w:fldCharType="begin"/>
        </w:r>
        <w:r>
          <w:rPr>
            <w:webHidden/>
          </w:rPr>
          <w:instrText xml:space="preserve"> PAGEREF _Toc453344668 \h </w:instrText>
        </w:r>
        <w:r>
          <w:rPr>
            <w:webHidden/>
          </w:rPr>
        </w:r>
        <w:r>
          <w:rPr>
            <w:webHidden/>
          </w:rPr>
          <w:fldChar w:fldCharType="separate"/>
        </w:r>
        <w:r>
          <w:rPr>
            <w:webHidden/>
          </w:rPr>
          <w:t>19</w:t>
        </w:r>
        <w:r>
          <w:rPr>
            <w:webHidden/>
          </w:rPr>
          <w:fldChar w:fldCharType="end"/>
        </w:r>
      </w:hyperlink>
    </w:p>
    <w:p w:rsidR="00B553AC" w:rsidRDefault="00B553AC">
      <w:pPr>
        <w:pStyle w:val="23"/>
        <w:rPr>
          <w:rFonts w:asciiTheme="minorHAnsi" w:hAnsiTheme="minorHAnsi" w:cstheme="minorBidi"/>
          <w:kern w:val="2"/>
          <w:lang w:eastAsia="ko-KR"/>
        </w:rPr>
      </w:pPr>
      <w:hyperlink w:anchor="_Toc453344669" w:history="1">
        <w:r w:rsidRPr="00844523">
          <w:rPr>
            <w:rStyle w:val="a6"/>
            <w:lang w:eastAsia="ko-KR"/>
          </w:rPr>
          <w:t>3.11</w:t>
        </w:r>
        <w:r w:rsidRPr="00844523">
          <w:rPr>
            <w:rStyle w:val="a6"/>
          </w:rPr>
          <w:t xml:space="preserve"> HAE-v1-</w:t>
        </w:r>
        <w:r w:rsidRPr="00844523">
          <w:rPr>
            <w:rStyle w:val="a6"/>
            <w:lang w:eastAsia="ko-KR"/>
          </w:rPr>
          <w:t xml:space="preserve">CurrentAirQualityLevel </w:t>
        </w:r>
        <w:r w:rsidRPr="00844523">
          <w:rPr>
            <w:rStyle w:val="a6"/>
          </w:rPr>
          <w:t>Interface Test</w:t>
        </w:r>
        <w:r>
          <w:rPr>
            <w:webHidden/>
          </w:rPr>
          <w:tab/>
        </w:r>
        <w:r>
          <w:rPr>
            <w:webHidden/>
          </w:rPr>
          <w:fldChar w:fldCharType="begin"/>
        </w:r>
        <w:r>
          <w:rPr>
            <w:webHidden/>
          </w:rPr>
          <w:instrText xml:space="preserve"> PAGEREF _Toc453344669 \h </w:instrText>
        </w:r>
        <w:r>
          <w:rPr>
            <w:webHidden/>
          </w:rPr>
        </w:r>
        <w:r>
          <w:rPr>
            <w:webHidden/>
          </w:rPr>
          <w:fldChar w:fldCharType="separate"/>
        </w:r>
        <w:r>
          <w:rPr>
            <w:webHidden/>
          </w:rPr>
          <w:t>20</w:t>
        </w:r>
        <w:r>
          <w:rPr>
            <w:webHidden/>
          </w:rPr>
          <w:fldChar w:fldCharType="end"/>
        </w:r>
      </w:hyperlink>
    </w:p>
    <w:p w:rsidR="00B553AC" w:rsidRDefault="00B553AC">
      <w:pPr>
        <w:pStyle w:val="23"/>
        <w:rPr>
          <w:rFonts w:asciiTheme="minorHAnsi" w:hAnsiTheme="minorHAnsi" w:cstheme="minorBidi"/>
          <w:kern w:val="2"/>
          <w:lang w:eastAsia="ko-KR"/>
        </w:rPr>
      </w:pPr>
      <w:hyperlink w:anchor="_Toc453344670" w:history="1">
        <w:r w:rsidRPr="00844523">
          <w:rPr>
            <w:rStyle w:val="a6"/>
          </w:rPr>
          <w:t>3.12 HAE-v1-</w:t>
        </w:r>
        <w:r w:rsidRPr="00844523">
          <w:rPr>
            <w:rStyle w:val="a6"/>
            <w:lang w:eastAsia="ko-KR"/>
          </w:rPr>
          <w:t xml:space="preserve">CurrentHumidity </w:t>
        </w:r>
        <w:r w:rsidRPr="00844523">
          <w:rPr>
            <w:rStyle w:val="a6"/>
          </w:rPr>
          <w:t>Interface Test</w:t>
        </w:r>
        <w:r>
          <w:rPr>
            <w:webHidden/>
          </w:rPr>
          <w:tab/>
        </w:r>
        <w:r>
          <w:rPr>
            <w:webHidden/>
          </w:rPr>
          <w:fldChar w:fldCharType="begin"/>
        </w:r>
        <w:r>
          <w:rPr>
            <w:webHidden/>
          </w:rPr>
          <w:instrText xml:space="preserve"> PAGEREF _Toc453344670 \h </w:instrText>
        </w:r>
        <w:r>
          <w:rPr>
            <w:webHidden/>
          </w:rPr>
        </w:r>
        <w:r>
          <w:rPr>
            <w:webHidden/>
          </w:rPr>
          <w:fldChar w:fldCharType="separate"/>
        </w:r>
        <w:r>
          <w:rPr>
            <w:webHidden/>
          </w:rPr>
          <w:t>21</w:t>
        </w:r>
        <w:r>
          <w:rPr>
            <w:webHidden/>
          </w:rPr>
          <w:fldChar w:fldCharType="end"/>
        </w:r>
      </w:hyperlink>
    </w:p>
    <w:p w:rsidR="00B553AC" w:rsidRDefault="00B553AC">
      <w:pPr>
        <w:pStyle w:val="23"/>
        <w:rPr>
          <w:rFonts w:asciiTheme="minorHAnsi" w:hAnsiTheme="minorHAnsi" w:cstheme="minorBidi"/>
          <w:kern w:val="2"/>
          <w:lang w:eastAsia="ko-KR"/>
        </w:rPr>
      </w:pPr>
      <w:hyperlink w:anchor="_Toc453344671" w:history="1">
        <w:r w:rsidRPr="00844523">
          <w:rPr>
            <w:rStyle w:val="a6"/>
          </w:rPr>
          <w:t>3.13 HAE-v1-CurrentPower Interface Test</w:t>
        </w:r>
        <w:r>
          <w:rPr>
            <w:webHidden/>
          </w:rPr>
          <w:tab/>
        </w:r>
        <w:r>
          <w:rPr>
            <w:webHidden/>
          </w:rPr>
          <w:fldChar w:fldCharType="begin"/>
        </w:r>
        <w:r>
          <w:rPr>
            <w:webHidden/>
          </w:rPr>
          <w:instrText xml:space="preserve"> PAGEREF _Toc453344671 \h </w:instrText>
        </w:r>
        <w:r>
          <w:rPr>
            <w:webHidden/>
          </w:rPr>
        </w:r>
        <w:r>
          <w:rPr>
            <w:webHidden/>
          </w:rPr>
          <w:fldChar w:fldCharType="separate"/>
        </w:r>
        <w:r>
          <w:rPr>
            <w:webHidden/>
          </w:rPr>
          <w:t>22</w:t>
        </w:r>
        <w:r>
          <w:rPr>
            <w:webHidden/>
          </w:rPr>
          <w:fldChar w:fldCharType="end"/>
        </w:r>
      </w:hyperlink>
    </w:p>
    <w:p w:rsidR="00B553AC" w:rsidRDefault="00B553AC">
      <w:pPr>
        <w:pStyle w:val="23"/>
        <w:rPr>
          <w:rFonts w:asciiTheme="minorHAnsi" w:hAnsiTheme="minorHAnsi" w:cstheme="minorBidi"/>
          <w:kern w:val="2"/>
          <w:lang w:eastAsia="ko-KR"/>
        </w:rPr>
      </w:pPr>
      <w:hyperlink w:anchor="_Toc453344672" w:history="1">
        <w:r w:rsidRPr="00844523">
          <w:rPr>
            <w:rStyle w:val="a6"/>
            <w:lang w:eastAsia="ko-KR"/>
          </w:rPr>
          <w:t>3.14</w:t>
        </w:r>
        <w:r w:rsidRPr="00844523">
          <w:rPr>
            <w:rStyle w:val="a6"/>
          </w:rPr>
          <w:t xml:space="preserve"> HAE-v1-</w:t>
        </w:r>
        <w:r w:rsidRPr="00844523">
          <w:rPr>
            <w:rStyle w:val="a6"/>
            <w:lang w:eastAsia="ko-KR"/>
          </w:rPr>
          <w:t xml:space="preserve">CurrentTemperature </w:t>
        </w:r>
        <w:r w:rsidRPr="00844523">
          <w:rPr>
            <w:rStyle w:val="a6"/>
          </w:rPr>
          <w:t>Interface Test</w:t>
        </w:r>
        <w:r>
          <w:rPr>
            <w:webHidden/>
          </w:rPr>
          <w:tab/>
        </w:r>
        <w:r>
          <w:rPr>
            <w:webHidden/>
          </w:rPr>
          <w:fldChar w:fldCharType="begin"/>
        </w:r>
        <w:r>
          <w:rPr>
            <w:webHidden/>
          </w:rPr>
          <w:instrText xml:space="preserve"> PAGEREF _Toc453344672 \h </w:instrText>
        </w:r>
        <w:r>
          <w:rPr>
            <w:webHidden/>
          </w:rPr>
        </w:r>
        <w:r>
          <w:rPr>
            <w:webHidden/>
          </w:rPr>
          <w:fldChar w:fldCharType="separate"/>
        </w:r>
        <w:r>
          <w:rPr>
            <w:webHidden/>
          </w:rPr>
          <w:t>23</w:t>
        </w:r>
        <w:r>
          <w:rPr>
            <w:webHidden/>
          </w:rPr>
          <w:fldChar w:fldCharType="end"/>
        </w:r>
      </w:hyperlink>
    </w:p>
    <w:p w:rsidR="00B553AC" w:rsidRDefault="00B553AC">
      <w:pPr>
        <w:pStyle w:val="23"/>
        <w:rPr>
          <w:rFonts w:asciiTheme="minorHAnsi" w:hAnsiTheme="minorHAnsi" w:cstheme="minorBidi"/>
          <w:kern w:val="2"/>
          <w:lang w:eastAsia="ko-KR"/>
        </w:rPr>
      </w:pPr>
      <w:hyperlink w:anchor="_Toc453344673" w:history="1">
        <w:r w:rsidRPr="00844523">
          <w:rPr>
            <w:rStyle w:val="a6"/>
          </w:rPr>
          <w:t>3.15 HAE-v1-CycleControl Interface Test</w:t>
        </w:r>
        <w:r>
          <w:rPr>
            <w:webHidden/>
          </w:rPr>
          <w:tab/>
        </w:r>
        <w:r>
          <w:rPr>
            <w:webHidden/>
          </w:rPr>
          <w:fldChar w:fldCharType="begin"/>
        </w:r>
        <w:r>
          <w:rPr>
            <w:webHidden/>
          </w:rPr>
          <w:instrText xml:space="preserve"> PAGEREF _Toc453344673 \h </w:instrText>
        </w:r>
        <w:r>
          <w:rPr>
            <w:webHidden/>
          </w:rPr>
        </w:r>
        <w:r>
          <w:rPr>
            <w:webHidden/>
          </w:rPr>
          <w:fldChar w:fldCharType="separate"/>
        </w:r>
        <w:r>
          <w:rPr>
            <w:webHidden/>
          </w:rPr>
          <w:t>24</w:t>
        </w:r>
        <w:r>
          <w:rPr>
            <w:webHidden/>
          </w:rPr>
          <w:fldChar w:fldCharType="end"/>
        </w:r>
      </w:hyperlink>
    </w:p>
    <w:p w:rsidR="00B553AC" w:rsidRDefault="00B553AC">
      <w:pPr>
        <w:pStyle w:val="23"/>
        <w:rPr>
          <w:rFonts w:asciiTheme="minorHAnsi" w:hAnsiTheme="minorHAnsi" w:cstheme="minorBidi"/>
          <w:kern w:val="2"/>
          <w:lang w:eastAsia="ko-KR"/>
        </w:rPr>
      </w:pPr>
      <w:hyperlink w:anchor="_Toc453344674" w:history="1">
        <w:r w:rsidRPr="00844523">
          <w:rPr>
            <w:rStyle w:val="a6"/>
          </w:rPr>
          <w:t>3.16 HAE-v1-DishWashingCyclePhase Interface Test</w:t>
        </w:r>
        <w:r>
          <w:rPr>
            <w:webHidden/>
          </w:rPr>
          <w:tab/>
        </w:r>
        <w:r>
          <w:rPr>
            <w:webHidden/>
          </w:rPr>
          <w:fldChar w:fldCharType="begin"/>
        </w:r>
        <w:r>
          <w:rPr>
            <w:webHidden/>
          </w:rPr>
          <w:instrText xml:space="preserve"> PAGEREF _Toc453344674 \h </w:instrText>
        </w:r>
        <w:r>
          <w:rPr>
            <w:webHidden/>
          </w:rPr>
        </w:r>
        <w:r>
          <w:rPr>
            <w:webHidden/>
          </w:rPr>
          <w:fldChar w:fldCharType="separate"/>
        </w:r>
        <w:r>
          <w:rPr>
            <w:webHidden/>
          </w:rPr>
          <w:t>25</w:t>
        </w:r>
        <w:r>
          <w:rPr>
            <w:webHidden/>
          </w:rPr>
          <w:fldChar w:fldCharType="end"/>
        </w:r>
      </w:hyperlink>
    </w:p>
    <w:p w:rsidR="00B553AC" w:rsidRDefault="00B553AC">
      <w:pPr>
        <w:pStyle w:val="23"/>
        <w:rPr>
          <w:rFonts w:asciiTheme="minorHAnsi" w:hAnsiTheme="minorHAnsi" w:cstheme="minorBidi"/>
          <w:kern w:val="2"/>
          <w:lang w:eastAsia="ko-KR"/>
        </w:rPr>
      </w:pPr>
      <w:hyperlink w:anchor="_Toc453344675" w:history="1">
        <w:r w:rsidRPr="00844523">
          <w:rPr>
            <w:rStyle w:val="a6"/>
          </w:rPr>
          <w:t>3.17 HAE-v1-EnergyUsage Interface Test</w:t>
        </w:r>
        <w:r>
          <w:rPr>
            <w:webHidden/>
          </w:rPr>
          <w:tab/>
        </w:r>
        <w:r>
          <w:rPr>
            <w:webHidden/>
          </w:rPr>
          <w:fldChar w:fldCharType="begin"/>
        </w:r>
        <w:r>
          <w:rPr>
            <w:webHidden/>
          </w:rPr>
          <w:instrText xml:space="preserve"> PAGEREF _Toc453344675 \h </w:instrText>
        </w:r>
        <w:r>
          <w:rPr>
            <w:webHidden/>
          </w:rPr>
        </w:r>
        <w:r>
          <w:rPr>
            <w:webHidden/>
          </w:rPr>
          <w:fldChar w:fldCharType="separate"/>
        </w:r>
        <w:r>
          <w:rPr>
            <w:webHidden/>
          </w:rPr>
          <w:t>26</w:t>
        </w:r>
        <w:r>
          <w:rPr>
            <w:webHidden/>
          </w:rPr>
          <w:fldChar w:fldCharType="end"/>
        </w:r>
      </w:hyperlink>
    </w:p>
    <w:p w:rsidR="00B553AC" w:rsidRDefault="00B553AC">
      <w:pPr>
        <w:pStyle w:val="23"/>
        <w:rPr>
          <w:rFonts w:asciiTheme="minorHAnsi" w:hAnsiTheme="minorHAnsi" w:cstheme="minorBidi"/>
          <w:kern w:val="2"/>
          <w:lang w:eastAsia="ko-KR"/>
        </w:rPr>
      </w:pPr>
      <w:hyperlink w:anchor="_Toc453344676" w:history="1">
        <w:r w:rsidRPr="00844523">
          <w:rPr>
            <w:rStyle w:val="a6"/>
          </w:rPr>
          <w:t>3.18 HAE-v1-FanSpeedLevel Interface Test</w:t>
        </w:r>
        <w:r>
          <w:rPr>
            <w:webHidden/>
          </w:rPr>
          <w:tab/>
        </w:r>
        <w:r>
          <w:rPr>
            <w:webHidden/>
          </w:rPr>
          <w:fldChar w:fldCharType="begin"/>
        </w:r>
        <w:r>
          <w:rPr>
            <w:webHidden/>
          </w:rPr>
          <w:instrText xml:space="preserve"> PAGEREF _Toc453344676 \h </w:instrText>
        </w:r>
        <w:r>
          <w:rPr>
            <w:webHidden/>
          </w:rPr>
        </w:r>
        <w:r>
          <w:rPr>
            <w:webHidden/>
          </w:rPr>
          <w:fldChar w:fldCharType="separate"/>
        </w:r>
        <w:r>
          <w:rPr>
            <w:webHidden/>
          </w:rPr>
          <w:t>27</w:t>
        </w:r>
        <w:r>
          <w:rPr>
            <w:webHidden/>
          </w:rPr>
          <w:fldChar w:fldCharType="end"/>
        </w:r>
      </w:hyperlink>
    </w:p>
    <w:p w:rsidR="00B553AC" w:rsidRDefault="00B553AC">
      <w:pPr>
        <w:pStyle w:val="23"/>
        <w:rPr>
          <w:rFonts w:asciiTheme="minorHAnsi" w:hAnsiTheme="minorHAnsi" w:cstheme="minorBidi"/>
          <w:kern w:val="2"/>
          <w:lang w:eastAsia="ko-KR"/>
        </w:rPr>
      </w:pPr>
      <w:hyperlink w:anchor="_Toc453344677" w:history="1">
        <w:r w:rsidRPr="00844523">
          <w:rPr>
            <w:rStyle w:val="a6"/>
          </w:rPr>
          <w:t>3.19 HAE-v1-</w:t>
        </w:r>
        <w:r w:rsidRPr="00844523">
          <w:rPr>
            <w:rStyle w:val="a6"/>
            <w:lang w:eastAsia="ko-KR"/>
          </w:rPr>
          <w:t xml:space="preserve">FilterStatus </w:t>
        </w:r>
        <w:r w:rsidRPr="00844523">
          <w:rPr>
            <w:rStyle w:val="a6"/>
          </w:rPr>
          <w:t>Interface Test</w:t>
        </w:r>
        <w:r>
          <w:rPr>
            <w:webHidden/>
          </w:rPr>
          <w:tab/>
        </w:r>
        <w:r>
          <w:rPr>
            <w:webHidden/>
          </w:rPr>
          <w:fldChar w:fldCharType="begin"/>
        </w:r>
        <w:r>
          <w:rPr>
            <w:webHidden/>
          </w:rPr>
          <w:instrText xml:space="preserve"> PAGEREF _Toc453344677 \h </w:instrText>
        </w:r>
        <w:r>
          <w:rPr>
            <w:webHidden/>
          </w:rPr>
        </w:r>
        <w:r>
          <w:rPr>
            <w:webHidden/>
          </w:rPr>
          <w:fldChar w:fldCharType="separate"/>
        </w:r>
        <w:r>
          <w:rPr>
            <w:webHidden/>
          </w:rPr>
          <w:t>29</w:t>
        </w:r>
        <w:r>
          <w:rPr>
            <w:webHidden/>
          </w:rPr>
          <w:fldChar w:fldCharType="end"/>
        </w:r>
      </w:hyperlink>
    </w:p>
    <w:p w:rsidR="00B553AC" w:rsidRDefault="00B553AC">
      <w:pPr>
        <w:pStyle w:val="23"/>
        <w:rPr>
          <w:rFonts w:asciiTheme="minorHAnsi" w:hAnsiTheme="minorHAnsi" w:cstheme="minorBidi"/>
          <w:kern w:val="2"/>
          <w:lang w:eastAsia="ko-KR"/>
        </w:rPr>
      </w:pPr>
      <w:hyperlink w:anchor="_Toc453344678" w:history="1">
        <w:r w:rsidRPr="00844523">
          <w:rPr>
            <w:rStyle w:val="a6"/>
          </w:rPr>
          <w:t>3.20 HAE-v1-HeatingZone Interface Test</w:t>
        </w:r>
        <w:r>
          <w:rPr>
            <w:webHidden/>
          </w:rPr>
          <w:tab/>
        </w:r>
        <w:r>
          <w:rPr>
            <w:webHidden/>
          </w:rPr>
          <w:fldChar w:fldCharType="begin"/>
        </w:r>
        <w:r>
          <w:rPr>
            <w:webHidden/>
          </w:rPr>
          <w:instrText xml:space="preserve"> PAGEREF _Toc453344678 \h </w:instrText>
        </w:r>
        <w:r>
          <w:rPr>
            <w:webHidden/>
          </w:rPr>
        </w:r>
        <w:r>
          <w:rPr>
            <w:webHidden/>
          </w:rPr>
          <w:fldChar w:fldCharType="separate"/>
        </w:r>
        <w:r>
          <w:rPr>
            <w:webHidden/>
          </w:rPr>
          <w:t>30</w:t>
        </w:r>
        <w:r>
          <w:rPr>
            <w:webHidden/>
          </w:rPr>
          <w:fldChar w:fldCharType="end"/>
        </w:r>
      </w:hyperlink>
    </w:p>
    <w:p w:rsidR="00B553AC" w:rsidRDefault="00B553AC">
      <w:pPr>
        <w:pStyle w:val="23"/>
        <w:rPr>
          <w:rFonts w:asciiTheme="minorHAnsi" w:hAnsiTheme="minorHAnsi" w:cstheme="minorBidi"/>
          <w:kern w:val="2"/>
          <w:lang w:eastAsia="ko-KR"/>
        </w:rPr>
      </w:pPr>
      <w:hyperlink w:anchor="_Toc453344679" w:history="1">
        <w:r w:rsidRPr="00844523">
          <w:rPr>
            <w:rStyle w:val="a6"/>
          </w:rPr>
          <w:t>3.21 HAE-v1-Hid Interface Test</w:t>
        </w:r>
        <w:r>
          <w:rPr>
            <w:webHidden/>
          </w:rPr>
          <w:tab/>
        </w:r>
        <w:r>
          <w:rPr>
            <w:webHidden/>
          </w:rPr>
          <w:fldChar w:fldCharType="begin"/>
        </w:r>
        <w:r>
          <w:rPr>
            <w:webHidden/>
          </w:rPr>
          <w:instrText xml:space="preserve"> PAGEREF _Toc453344679 \h </w:instrText>
        </w:r>
        <w:r>
          <w:rPr>
            <w:webHidden/>
          </w:rPr>
        </w:r>
        <w:r>
          <w:rPr>
            <w:webHidden/>
          </w:rPr>
          <w:fldChar w:fldCharType="separate"/>
        </w:r>
        <w:r>
          <w:rPr>
            <w:webHidden/>
          </w:rPr>
          <w:t>31</w:t>
        </w:r>
        <w:r>
          <w:rPr>
            <w:webHidden/>
          </w:rPr>
          <w:fldChar w:fldCharType="end"/>
        </w:r>
      </w:hyperlink>
    </w:p>
    <w:p w:rsidR="00B553AC" w:rsidRDefault="00B553AC">
      <w:pPr>
        <w:pStyle w:val="23"/>
        <w:rPr>
          <w:rFonts w:asciiTheme="minorHAnsi" w:hAnsiTheme="minorHAnsi" w:cstheme="minorBidi"/>
          <w:kern w:val="2"/>
          <w:lang w:eastAsia="ko-KR"/>
        </w:rPr>
      </w:pPr>
      <w:hyperlink w:anchor="_Toc453344680" w:history="1">
        <w:r w:rsidRPr="00844523">
          <w:rPr>
            <w:rStyle w:val="a6"/>
          </w:rPr>
          <w:t>3.22 HAE-v1-</w:t>
        </w:r>
        <w:r w:rsidRPr="00844523">
          <w:rPr>
            <w:rStyle w:val="a6"/>
            <w:lang w:eastAsia="ko-KR"/>
          </w:rPr>
          <w:t xml:space="preserve">HvacFanMode </w:t>
        </w:r>
        <w:r w:rsidRPr="00844523">
          <w:rPr>
            <w:rStyle w:val="a6"/>
          </w:rPr>
          <w:t>Interface Test</w:t>
        </w:r>
        <w:r>
          <w:rPr>
            <w:webHidden/>
          </w:rPr>
          <w:tab/>
        </w:r>
        <w:r>
          <w:rPr>
            <w:webHidden/>
          </w:rPr>
          <w:fldChar w:fldCharType="begin"/>
        </w:r>
        <w:r>
          <w:rPr>
            <w:webHidden/>
          </w:rPr>
          <w:instrText xml:space="preserve"> PAGEREF _Toc453344680 \h </w:instrText>
        </w:r>
        <w:r>
          <w:rPr>
            <w:webHidden/>
          </w:rPr>
        </w:r>
        <w:r>
          <w:rPr>
            <w:webHidden/>
          </w:rPr>
          <w:fldChar w:fldCharType="separate"/>
        </w:r>
        <w:r>
          <w:rPr>
            <w:webHidden/>
          </w:rPr>
          <w:t>32</w:t>
        </w:r>
        <w:r>
          <w:rPr>
            <w:webHidden/>
          </w:rPr>
          <w:fldChar w:fldCharType="end"/>
        </w:r>
      </w:hyperlink>
    </w:p>
    <w:p w:rsidR="00B553AC" w:rsidRDefault="00B553AC">
      <w:pPr>
        <w:pStyle w:val="23"/>
        <w:rPr>
          <w:rFonts w:asciiTheme="minorHAnsi" w:hAnsiTheme="minorHAnsi" w:cstheme="minorBidi"/>
          <w:kern w:val="2"/>
          <w:lang w:eastAsia="ko-KR"/>
        </w:rPr>
      </w:pPr>
      <w:hyperlink w:anchor="_Toc453344681" w:history="1">
        <w:r w:rsidRPr="00844523">
          <w:rPr>
            <w:rStyle w:val="a6"/>
          </w:rPr>
          <w:t>3.23 HAE-v1-LaundryCyclePhase Interface Test</w:t>
        </w:r>
        <w:r>
          <w:rPr>
            <w:webHidden/>
          </w:rPr>
          <w:tab/>
        </w:r>
        <w:r>
          <w:rPr>
            <w:webHidden/>
          </w:rPr>
          <w:fldChar w:fldCharType="begin"/>
        </w:r>
        <w:r>
          <w:rPr>
            <w:webHidden/>
          </w:rPr>
          <w:instrText xml:space="preserve"> PAGEREF _Toc453344681 \h </w:instrText>
        </w:r>
        <w:r>
          <w:rPr>
            <w:webHidden/>
          </w:rPr>
        </w:r>
        <w:r>
          <w:rPr>
            <w:webHidden/>
          </w:rPr>
          <w:fldChar w:fldCharType="separate"/>
        </w:r>
        <w:r>
          <w:rPr>
            <w:webHidden/>
          </w:rPr>
          <w:t>33</w:t>
        </w:r>
        <w:r>
          <w:rPr>
            <w:webHidden/>
          </w:rPr>
          <w:fldChar w:fldCharType="end"/>
        </w:r>
      </w:hyperlink>
    </w:p>
    <w:p w:rsidR="00B553AC" w:rsidRDefault="00B553AC">
      <w:pPr>
        <w:pStyle w:val="23"/>
        <w:rPr>
          <w:rFonts w:asciiTheme="minorHAnsi" w:hAnsiTheme="minorHAnsi" w:cstheme="minorBidi"/>
          <w:kern w:val="2"/>
          <w:lang w:eastAsia="ko-KR"/>
        </w:rPr>
      </w:pPr>
      <w:hyperlink w:anchor="_Toc453344682" w:history="1">
        <w:r w:rsidRPr="00844523">
          <w:rPr>
            <w:rStyle w:val="a6"/>
          </w:rPr>
          <w:t>3.24 HAE-v1-</w:t>
        </w:r>
        <w:r w:rsidRPr="00844523">
          <w:rPr>
            <w:rStyle w:val="a6"/>
            <w:lang w:eastAsia="ko-KR"/>
          </w:rPr>
          <w:t xml:space="preserve">MoistureOutputLevel </w:t>
        </w:r>
        <w:r w:rsidRPr="00844523">
          <w:rPr>
            <w:rStyle w:val="a6"/>
          </w:rPr>
          <w:t>Interface Test</w:t>
        </w:r>
        <w:r>
          <w:rPr>
            <w:webHidden/>
          </w:rPr>
          <w:tab/>
        </w:r>
        <w:r>
          <w:rPr>
            <w:webHidden/>
          </w:rPr>
          <w:fldChar w:fldCharType="begin"/>
        </w:r>
        <w:r>
          <w:rPr>
            <w:webHidden/>
          </w:rPr>
          <w:instrText xml:space="preserve"> PAGEREF _Toc453344682 \h </w:instrText>
        </w:r>
        <w:r>
          <w:rPr>
            <w:webHidden/>
          </w:rPr>
        </w:r>
        <w:r>
          <w:rPr>
            <w:webHidden/>
          </w:rPr>
          <w:fldChar w:fldCharType="separate"/>
        </w:r>
        <w:r>
          <w:rPr>
            <w:webHidden/>
          </w:rPr>
          <w:t>34</w:t>
        </w:r>
        <w:r>
          <w:rPr>
            <w:webHidden/>
          </w:rPr>
          <w:fldChar w:fldCharType="end"/>
        </w:r>
      </w:hyperlink>
    </w:p>
    <w:p w:rsidR="00B553AC" w:rsidRDefault="00B553AC">
      <w:pPr>
        <w:pStyle w:val="23"/>
        <w:rPr>
          <w:rFonts w:asciiTheme="minorHAnsi" w:hAnsiTheme="minorHAnsi" w:cstheme="minorBidi"/>
          <w:kern w:val="2"/>
          <w:lang w:eastAsia="ko-KR"/>
        </w:rPr>
      </w:pPr>
      <w:hyperlink w:anchor="_Toc453344683" w:history="1">
        <w:r w:rsidRPr="00844523">
          <w:rPr>
            <w:rStyle w:val="a6"/>
          </w:rPr>
          <w:t>3.25 HAE-v1-OffControl Interface Test</w:t>
        </w:r>
        <w:r>
          <w:rPr>
            <w:webHidden/>
          </w:rPr>
          <w:tab/>
        </w:r>
        <w:r>
          <w:rPr>
            <w:webHidden/>
          </w:rPr>
          <w:fldChar w:fldCharType="begin"/>
        </w:r>
        <w:r>
          <w:rPr>
            <w:webHidden/>
          </w:rPr>
          <w:instrText xml:space="preserve"> PAGEREF _Toc453344683 \h </w:instrText>
        </w:r>
        <w:r>
          <w:rPr>
            <w:webHidden/>
          </w:rPr>
        </w:r>
        <w:r>
          <w:rPr>
            <w:webHidden/>
          </w:rPr>
          <w:fldChar w:fldCharType="separate"/>
        </w:r>
        <w:r>
          <w:rPr>
            <w:webHidden/>
          </w:rPr>
          <w:t>36</w:t>
        </w:r>
        <w:r>
          <w:rPr>
            <w:webHidden/>
          </w:rPr>
          <w:fldChar w:fldCharType="end"/>
        </w:r>
      </w:hyperlink>
    </w:p>
    <w:p w:rsidR="00B553AC" w:rsidRDefault="00B553AC">
      <w:pPr>
        <w:pStyle w:val="23"/>
        <w:rPr>
          <w:rFonts w:asciiTheme="minorHAnsi" w:hAnsiTheme="minorHAnsi" w:cstheme="minorBidi"/>
          <w:kern w:val="2"/>
          <w:lang w:eastAsia="ko-KR"/>
        </w:rPr>
      </w:pPr>
      <w:hyperlink w:anchor="_Toc453344684" w:history="1">
        <w:r w:rsidRPr="00844523">
          <w:rPr>
            <w:rStyle w:val="a6"/>
          </w:rPr>
          <w:t>3.26 HAE-v1-OnControl Interface Test</w:t>
        </w:r>
        <w:r>
          <w:rPr>
            <w:webHidden/>
          </w:rPr>
          <w:tab/>
        </w:r>
        <w:r>
          <w:rPr>
            <w:webHidden/>
          </w:rPr>
          <w:fldChar w:fldCharType="begin"/>
        </w:r>
        <w:r>
          <w:rPr>
            <w:webHidden/>
          </w:rPr>
          <w:instrText xml:space="preserve"> PAGEREF _Toc453344684 \h </w:instrText>
        </w:r>
        <w:r>
          <w:rPr>
            <w:webHidden/>
          </w:rPr>
        </w:r>
        <w:r>
          <w:rPr>
            <w:webHidden/>
          </w:rPr>
          <w:fldChar w:fldCharType="separate"/>
        </w:r>
        <w:r>
          <w:rPr>
            <w:webHidden/>
          </w:rPr>
          <w:t>37</w:t>
        </w:r>
        <w:r>
          <w:rPr>
            <w:webHidden/>
          </w:rPr>
          <w:fldChar w:fldCharType="end"/>
        </w:r>
      </w:hyperlink>
    </w:p>
    <w:p w:rsidR="00B553AC" w:rsidRDefault="00B553AC">
      <w:pPr>
        <w:pStyle w:val="23"/>
        <w:rPr>
          <w:rFonts w:asciiTheme="minorHAnsi" w:hAnsiTheme="minorHAnsi" w:cstheme="minorBidi"/>
          <w:kern w:val="2"/>
          <w:lang w:eastAsia="ko-KR"/>
        </w:rPr>
      </w:pPr>
      <w:hyperlink w:anchor="_Toc453344685" w:history="1">
        <w:r w:rsidRPr="00844523">
          <w:rPr>
            <w:rStyle w:val="a6"/>
          </w:rPr>
          <w:t>3.27 HAE-v1-OnOffStatus Interface Test</w:t>
        </w:r>
        <w:r>
          <w:rPr>
            <w:webHidden/>
          </w:rPr>
          <w:tab/>
        </w:r>
        <w:r>
          <w:rPr>
            <w:webHidden/>
          </w:rPr>
          <w:fldChar w:fldCharType="begin"/>
        </w:r>
        <w:r>
          <w:rPr>
            <w:webHidden/>
          </w:rPr>
          <w:instrText xml:space="preserve"> PAGEREF _Toc453344685 \h </w:instrText>
        </w:r>
        <w:r>
          <w:rPr>
            <w:webHidden/>
          </w:rPr>
        </w:r>
        <w:r>
          <w:rPr>
            <w:webHidden/>
          </w:rPr>
          <w:fldChar w:fldCharType="separate"/>
        </w:r>
        <w:r>
          <w:rPr>
            <w:webHidden/>
          </w:rPr>
          <w:t>38</w:t>
        </w:r>
        <w:r>
          <w:rPr>
            <w:webHidden/>
          </w:rPr>
          <w:fldChar w:fldCharType="end"/>
        </w:r>
      </w:hyperlink>
    </w:p>
    <w:p w:rsidR="00B553AC" w:rsidRDefault="00B553AC">
      <w:pPr>
        <w:pStyle w:val="23"/>
        <w:rPr>
          <w:rFonts w:asciiTheme="minorHAnsi" w:hAnsiTheme="minorHAnsi" w:cstheme="minorBidi"/>
          <w:kern w:val="2"/>
          <w:lang w:eastAsia="ko-KR"/>
        </w:rPr>
      </w:pPr>
      <w:hyperlink w:anchor="_Toc453344686" w:history="1">
        <w:r w:rsidRPr="00844523">
          <w:rPr>
            <w:rStyle w:val="a6"/>
          </w:rPr>
          <w:t>3.28 HAE-v1-</w:t>
        </w:r>
        <w:r w:rsidRPr="00844523">
          <w:rPr>
            <w:rStyle w:val="a6"/>
            <w:lang w:eastAsia="ko-KR"/>
          </w:rPr>
          <w:t xml:space="preserve">OvenCyclePhase </w:t>
        </w:r>
        <w:r w:rsidRPr="00844523">
          <w:rPr>
            <w:rStyle w:val="a6"/>
          </w:rPr>
          <w:t>Interface Test</w:t>
        </w:r>
        <w:r>
          <w:rPr>
            <w:webHidden/>
          </w:rPr>
          <w:tab/>
        </w:r>
        <w:r>
          <w:rPr>
            <w:webHidden/>
          </w:rPr>
          <w:fldChar w:fldCharType="begin"/>
        </w:r>
        <w:r>
          <w:rPr>
            <w:webHidden/>
          </w:rPr>
          <w:instrText xml:space="preserve"> PAGEREF _Toc453344686 \h </w:instrText>
        </w:r>
        <w:r>
          <w:rPr>
            <w:webHidden/>
          </w:rPr>
        </w:r>
        <w:r>
          <w:rPr>
            <w:webHidden/>
          </w:rPr>
          <w:fldChar w:fldCharType="separate"/>
        </w:r>
        <w:r>
          <w:rPr>
            <w:webHidden/>
          </w:rPr>
          <w:t>39</w:t>
        </w:r>
        <w:r>
          <w:rPr>
            <w:webHidden/>
          </w:rPr>
          <w:fldChar w:fldCharType="end"/>
        </w:r>
      </w:hyperlink>
    </w:p>
    <w:p w:rsidR="00B553AC" w:rsidRDefault="00B553AC">
      <w:pPr>
        <w:pStyle w:val="23"/>
        <w:rPr>
          <w:rFonts w:asciiTheme="minorHAnsi" w:hAnsiTheme="minorHAnsi" w:cstheme="minorBidi"/>
          <w:kern w:val="2"/>
          <w:lang w:eastAsia="ko-KR"/>
        </w:rPr>
      </w:pPr>
      <w:hyperlink w:anchor="_Toc453344687" w:history="1">
        <w:r w:rsidRPr="00844523">
          <w:rPr>
            <w:rStyle w:val="a6"/>
          </w:rPr>
          <w:t>3.29 HAE-v1-</w:t>
        </w:r>
        <w:r w:rsidRPr="00844523">
          <w:rPr>
            <w:rStyle w:val="a6"/>
            <w:lang w:eastAsia="ko-KR"/>
          </w:rPr>
          <w:t xml:space="preserve">PlugInUnits </w:t>
        </w:r>
        <w:r w:rsidRPr="00844523">
          <w:rPr>
            <w:rStyle w:val="a6"/>
          </w:rPr>
          <w:t>Interface Test</w:t>
        </w:r>
        <w:r>
          <w:rPr>
            <w:webHidden/>
          </w:rPr>
          <w:tab/>
        </w:r>
        <w:r>
          <w:rPr>
            <w:webHidden/>
          </w:rPr>
          <w:fldChar w:fldCharType="begin"/>
        </w:r>
        <w:r>
          <w:rPr>
            <w:webHidden/>
          </w:rPr>
          <w:instrText xml:space="preserve"> PAGEREF _Toc453344687 \h </w:instrText>
        </w:r>
        <w:r>
          <w:rPr>
            <w:webHidden/>
          </w:rPr>
        </w:r>
        <w:r>
          <w:rPr>
            <w:webHidden/>
          </w:rPr>
          <w:fldChar w:fldCharType="separate"/>
        </w:r>
        <w:r>
          <w:rPr>
            <w:webHidden/>
          </w:rPr>
          <w:t>40</w:t>
        </w:r>
        <w:r>
          <w:rPr>
            <w:webHidden/>
          </w:rPr>
          <w:fldChar w:fldCharType="end"/>
        </w:r>
      </w:hyperlink>
    </w:p>
    <w:p w:rsidR="00B553AC" w:rsidRDefault="00B553AC">
      <w:pPr>
        <w:pStyle w:val="23"/>
        <w:rPr>
          <w:rFonts w:asciiTheme="minorHAnsi" w:hAnsiTheme="minorHAnsi" w:cstheme="minorBidi"/>
          <w:kern w:val="2"/>
          <w:lang w:eastAsia="ko-KR"/>
        </w:rPr>
      </w:pPr>
      <w:hyperlink w:anchor="_Toc453344688" w:history="1">
        <w:r w:rsidRPr="00844523">
          <w:rPr>
            <w:rStyle w:val="a6"/>
          </w:rPr>
          <w:t>3.30 HAE-v1-</w:t>
        </w:r>
        <w:r w:rsidRPr="00844523">
          <w:rPr>
            <w:rStyle w:val="a6"/>
            <w:lang w:eastAsia="ko-KR"/>
          </w:rPr>
          <w:t xml:space="preserve">RapidMode </w:t>
        </w:r>
        <w:r w:rsidRPr="00844523">
          <w:rPr>
            <w:rStyle w:val="a6"/>
          </w:rPr>
          <w:t>Interface Test</w:t>
        </w:r>
        <w:r>
          <w:rPr>
            <w:webHidden/>
          </w:rPr>
          <w:tab/>
        </w:r>
        <w:r>
          <w:rPr>
            <w:webHidden/>
          </w:rPr>
          <w:fldChar w:fldCharType="begin"/>
        </w:r>
        <w:r>
          <w:rPr>
            <w:webHidden/>
          </w:rPr>
          <w:instrText xml:space="preserve"> PAGEREF _Toc453344688 \h </w:instrText>
        </w:r>
        <w:r>
          <w:rPr>
            <w:webHidden/>
          </w:rPr>
        </w:r>
        <w:r>
          <w:rPr>
            <w:webHidden/>
          </w:rPr>
          <w:fldChar w:fldCharType="separate"/>
        </w:r>
        <w:r>
          <w:rPr>
            <w:webHidden/>
          </w:rPr>
          <w:t>41</w:t>
        </w:r>
        <w:r>
          <w:rPr>
            <w:webHidden/>
          </w:rPr>
          <w:fldChar w:fldCharType="end"/>
        </w:r>
      </w:hyperlink>
    </w:p>
    <w:p w:rsidR="00B553AC" w:rsidRDefault="00B553AC">
      <w:pPr>
        <w:pStyle w:val="23"/>
        <w:rPr>
          <w:rFonts w:asciiTheme="minorHAnsi" w:hAnsiTheme="minorHAnsi" w:cstheme="minorBidi"/>
          <w:kern w:val="2"/>
          <w:lang w:eastAsia="ko-KR"/>
        </w:rPr>
      </w:pPr>
      <w:hyperlink w:anchor="_Toc453344689" w:history="1">
        <w:r w:rsidRPr="00844523">
          <w:rPr>
            <w:rStyle w:val="a6"/>
          </w:rPr>
          <w:t>3.31 HAE-v1-</w:t>
        </w:r>
        <w:r w:rsidRPr="00844523">
          <w:rPr>
            <w:rStyle w:val="a6"/>
            <w:lang w:eastAsia="ko-KR"/>
          </w:rPr>
          <w:t xml:space="preserve">RapidModeTimed </w:t>
        </w:r>
        <w:r w:rsidRPr="00844523">
          <w:rPr>
            <w:rStyle w:val="a6"/>
          </w:rPr>
          <w:t>Interface Test</w:t>
        </w:r>
        <w:r>
          <w:rPr>
            <w:webHidden/>
          </w:rPr>
          <w:tab/>
        </w:r>
        <w:r>
          <w:rPr>
            <w:webHidden/>
          </w:rPr>
          <w:fldChar w:fldCharType="begin"/>
        </w:r>
        <w:r>
          <w:rPr>
            <w:webHidden/>
          </w:rPr>
          <w:instrText xml:space="preserve"> PAGEREF _Toc453344689 \h </w:instrText>
        </w:r>
        <w:r>
          <w:rPr>
            <w:webHidden/>
          </w:rPr>
        </w:r>
        <w:r>
          <w:rPr>
            <w:webHidden/>
          </w:rPr>
          <w:fldChar w:fldCharType="separate"/>
        </w:r>
        <w:r>
          <w:rPr>
            <w:webHidden/>
          </w:rPr>
          <w:t>42</w:t>
        </w:r>
        <w:r>
          <w:rPr>
            <w:webHidden/>
          </w:rPr>
          <w:fldChar w:fldCharType="end"/>
        </w:r>
      </w:hyperlink>
    </w:p>
    <w:p w:rsidR="00B553AC" w:rsidRDefault="00B553AC">
      <w:pPr>
        <w:pStyle w:val="23"/>
        <w:rPr>
          <w:rFonts w:asciiTheme="minorHAnsi" w:hAnsiTheme="minorHAnsi" w:cstheme="minorBidi"/>
          <w:kern w:val="2"/>
          <w:lang w:eastAsia="ko-KR"/>
        </w:rPr>
      </w:pPr>
      <w:hyperlink w:anchor="_Toc453344690" w:history="1">
        <w:r w:rsidRPr="00844523">
          <w:rPr>
            <w:rStyle w:val="a6"/>
          </w:rPr>
          <w:t>3.32 HAE-v1-</w:t>
        </w:r>
        <w:r w:rsidRPr="00844523">
          <w:rPr>
            <w:rStyle w:val="a6"/>
            <w:lang w:eastAsia="ko-KR"/>
          </w:rPr>
          <w:t xml:space="preserve">RemoteControllability </w:t>
        </w:r>
        <w:r w:rsidRPr="00844523">
          <w:rPr>
            <w:rStyle w:val="a6"/>
          </w:rPr>
          <w:t>Interface Test</w:t>
        </w:r>
        <w:r>
          <w:rPr>
            <w:webHidden/>
          </w:rPr>
          <w:tab/>
        </w:r>
        <w:r>
          <w:rPr>
            <w:webHidden/>
          </w:rPr>
          <w:fldChar w:fldCharType="begin"/>
        </w:r>
        <w:r>
          <w:rPr>
            <w:webHidden/>
          </w:rPr>
          <w:instrText xml:space="preserve"> PAGEREF _Toc453344690 \h </w:instrText>
        </w:r>
        <w:r>
          <w:rPr>
            <w:webHidden/>
          </w:rPr>
        </w:r>
        <w:r>
          <w:rPr>
            <w:webHidden/>
          </w:rPr>
          <w:fldChar w:fldCharType="separate"/>
        </w:r>
        <w:r>
          <w:rPr>
            <w:webHidden/>
          </w:rPr>
          <w:t>44</w:t>
        </w:r>
        <w:r>
          <w:rPr>
            <w:webHidden/>
          </w:rPr>
          <w:fldChar w:fldCharType="end"/>
        </w:r>
      </w:hyperlink>
    </w:p>
    <w:p w:rsidR="00B553AC" w:rsidRDefault="00B553AC">
      <w:pPr>
        <w:pStyle w:val="23"/>
        <w:rPr>
          <w:rFonts w:asciiTheme="minorHAnsi" w:hAnsiTheme="minorHAnsi" w:cstheme="minorBidi"/>
          <w:kern w:val="2"/>
          <w:lang w:eastAsia="ko-KR"/>
        </w:rPr>
      </w:pPr>
      <w:hyperlink w:anchor="_Toc453344691" w:history="1">
        <w:r w:rsidRPr="00844523">
          <w:rPr>
            <w:rStyle w:val="a6"/>
          </w:rPr>
          <w:t>3.33 HAE-v1-</w:t>
        </w:r>
        <w:r w:rsidRPr="00844523">
          <w:rPr>
            <w:rStyle w:val="a6"/>
            <w:lang w:eastAsia="ko-KR"/>
          </w:rPr>
          <w:t xml:space="preserve">RepeatMode </w:t>
        </w:r>
        <w:r w:rsidRPr="00844523">
          <w:rPr>
            <w:rStyle w:val="a6"/>
          </w:rPr>
          <w:t>Interface Test</w:t>
        </w:r>
        <w:r>
          <w:rPr>
            <w:webHidden/>
          </w:rPr>
          <w:tab/>
        </w:r>
        <w:r>
          <w:rPr>
            <w:webHidden/>
          </w:rPr>
          <w:fldChar w:fldCharType="begin"/>
        </w:r>
        <w:r>
          <w:rPr>
            <w:webHidden/>
          </w:rPr>
          <w:instrText xml:space="preserve"> PAGEREF _Toc453344691 \h </w:instrText>
        </w:r>
        <w:r>
          <w:rPr>
            <w:webHidden/>
          </w:rPr>
        </w:r>
        <w:r>
          <w:rPr>
            <w:webHidden/>
          </w:rPr>
          <w:fldChar w:fldCharType="separate"/>
        </w:r>
        <w:r>
          <w:rPr>
            <w:webHidden/>
          </w:rPr>
          <w:t>45</w:t>
        </w:r>
        <w:r>
          <w:rPr>
            <w:webHidden/>
          </w:rPr>
          <w:fldChar w:fldCharType="end"/>
        </w:r>
      </w:hyperlink>
    </w:p>
    <w:p w:rsidR="00B553AC" w:rsidRDefault="00B553AC">
      <w:pPr>
        <w:pStyle w:val="23"/>
        <w:rPr>
          <w:rFonts w:asciiTheme="minorHAnsi" w:hAnsiTheme="minorHAnsi" w:cstheme="minorBidi"/>
          <w:kern w:val="2"/>
          <w:lang w:eastAsia="ko-KR"/>
        </w:rPr>
      </w:pPr>
      <w:hyperlink w:anchor="_Toc453344692" w:history="1">
        <w:r w:rsidRPr="00844523">
          <w:rPr>
            <w:rStyle w:val="a6"/>
          </w:rPr>
          <w:t>3.34 HAE-v1-ResouceSaving Interface Test</w:t>
        </w:r>
        <w:r>
          <w:rPr>
            <w:webHidden/>
          </w:rPr>
          <w:tab/>
        </w:r>
        <w:r>
          <w:rPr>
            <w:webHidden/>
          </w:rPr>
          <w:fldChar w:fldCharType="begin"/>
        </w:r>
        <w:r>
          <w:rPr>
            <w:webHidden/>
          </w:rPr>
          <w:instrText xml:space="preserve"> PAGEREF _Toc453344692 \h </w:instrText>
        </w:r>
        <w:r>
          <w:rPr>
            <w:webHidden/>
          </w:rPr>
        </w:r>
        <w:r>
          <w:rPr>
            <w:webHidden/>
          </w:rPr>
          <w:fldChar w:fldCharType="separate"/>
        </w:r>
        <w:r>
          <w:rPr>
            <w:webHidden/>
          </w:rPr>
          <w:t>46</w:t>
        </w:r>
        <w:r>
          <w:rPr>
            <w:webHidden/>
          </w:rPr>
          <w:fldChar w:fldCharType="end"/>
        </w:r>
      </w:hyperlink>
    </w:p>
    <w:p w:rsidR="00B553AC" w:rsidRDefault="00B553AC">
      <w:pPr>
        <w:pStyle w:val="23"/>
        <w:rPr>
          <w:rFonts w:asciiTheme="minorHAnsi" w:hAnsiTheme="minorHAnsi" w:cstheme="minorBidi"/>
          <w:kern w:val="2"/>
          <w:lang w:eastAsia="ko-KR"/>
        </w:rPr>
      </w:pPr>
      <w:hyperlink w:anchor="_Toc453344693" w:history="1">
        <w:r w:rsidRPr="00844523">
          <w:rPr>
            <w:rStyle w:val="a6"/>
          </w:rPr>
          <w:t>3.35 HAE-v1-RobotCleaningCyclePhase Interface Test</w:t>
        </w:r>
        <w:r>
          <w:rPr>
            <w:webHidden/>
          </w:rPr>
          <w:tab/>
        </w:r>
        <w:r>
          <w:rPr>
            <w:webHidden/>
          </w:rPr>
          <w:fldChar w:fldCharType="begin"/>
        </w:r>
        <w:r>
          <w:rPr>
            <w:webHidden/>
          </w:rPr>
          <w:instrText xml:space="preserve"> PAGEREF _Toc453344693 \h </w:instrText>
        </w:r>
        <w:r>
          <w:rPr>
            <w:webHidden/>
          </w:rPr>
        </w:r>
        <w:r>
          <w:rPr>
            <w:webHidden/>
          </w:rPr>
          <w:fldChar w:fldCharType="separate"/>
        </w:r>
        <w:r>
          <w:rPr>
            <w:webHidden/>
          </w:rPr>
          <w:t>47</w:t>
        </w:r>
        <w:r>
          <w:rPr>
            <w:webHidden/>
          </w:rPr>
          <w:fldChar w:fldCharType="end"/>
        </w:r>
      </w:hyperlink>
    </w:p>
    <w:p w:rsidR="00B553AC" w:rsidRDefault="00B553AC">
      <w:pPr>
        <w:pStyle w:val="23"/>
        <w:rPr>
          <w:rFonts w:asciiTheme="minorHAnsi" w:hAnsiTheme="minorHAnsi" w:cstheme="minorBidi"/>
          <w:kern w:val="2"/>
          <w:lang w:eastAsia="ko-KR"/>
        </w:rPr>
      </w:pPr>
      <w:hyperlink w:anchor="_Toc453344694" w:history="1">
        <w:r w:rsidRPr="00844523">
          <w:rPr>
            <w:rStyle w:val="a6"/>
          </w:rPr>
          <w:t>3.36 HAE-v1-SoilLevel Interface Test</w:t>
        </w:r>
        <w:r>
          <w:rPr>
            <w:webHidden/>
          </w:rPr>
          <w:tab/>
        </w:r>
        <w:r>
          <w:rPr>
            <w:webHidden/>
          </w:rPr>
          <w:fldChar w:fldCharType="begin"/>
        </w:r>
        <w:r>
          <w:rPr>
            <w:webHidden/>
          </w:rPr>
          <w:instrText xml:space="preserve"> PAGEREF _Toc453344694 \h </w:instrText>
        </w:r>
        <w:r>
          <w:rPr>
            <w:webHidden/>
          </w:rPr>
        </w:r>
        <w:r>
          <w:rPr>
            <w:webHidden/>
          </w:rPr>
          <w:fldChar w:fldCharType="separate"/>
        </w:r>
        <w:r>
          <w:rPr>
            <w:webHidden/>
          </w:rPr>
          <w:t>48</w:t>
        </w:r>
        <w:r>
          <w:rPr>
            <w:webHidden/>
          </w:rPr>
          <w:fldChar w:fldCharType="end"/>
        </w:r>
      </w:hyperlink>
    </w:p>
    <w:p w:rsidR="00B553AC" w:rsidRDefault="00B553AC">
      <w:pPr>
        <w:pStyle w:val="23"/>
        <w:rPr>
          <w:rFonts w:asciiTheme="minorHAnsi" w:hAnsiTheme="minorHAnsi" w:cstheme="minorBidi"/>
          <w:kern w:val="2"/>
          <w:lang w:eastAsia="ko-KR"/>
        </w:rPr>
      </w:pPr>
      <w:hyperlink w:anchor="_Toc453344695" w:history="1">
        <w:r w:rsidRPr="00844523">
          <w:rPr>
            <w:rStyle w:val="a6"/>
          </w:rPr>
          <w:t>3.37 HAE-v1-</w:t>
        </w:r>
        <w:r w:rsidRPr="00844523">
          <w:rPr>
            <w:rStyle w:val="a6"/>
            <w:lang w:eastAsia="ko-KR"/>
          </w:rPr>
          <w:t xml:space="preserve">SpinSpeedLevel </w:t>
        </w:r>
        <w:r w:rsidRPr="00844523">
          <w:rPr>
            <w:rStyle w:val="a6"/>
          </w:rPr>
          <w:t>Interface Test</w:t>
        </w:r>
        <w:r>
          <w:rPr>
            <w:webHidden/>
          </w:rPr>
          <w:tab/>
        </w:r>
        <w:r>
          <w:rPr>
            <w:webHidden/>
          </w:rPr>
          <w:fldChar w:fldCharType="begin"/>
        </w:r>
        <w:r>
          <w:rPr>
            <w:webHidden/>
          </w:rPr>
          <w:instrText xml:space="preserve"> PAGEREF _Toc453344695 \h </w:instrText>
        </w:r>
        <w:r>
          <w:rPr>
            <w:webHidden/>
          </w:rPr>
        </w:r>
        <w:r>
          <w:rPr>
            <w:webHidden/>
          </w:rPr>
          <w:fldChar w:fldCharType="separate"/>
        </w:r>
        <w:r>
          <w:rPr>
            <w:webHidden/>
          </w:rPr>
          <w:t>50</w:t>
        </w:r>
        <w:r>
          <w:rPr>
            <w:webHidden/>
          </w:rPr>
          <w:fldChar w:fldCharType="end"/>
        </w:r>
      </w:hyperlink>
    </w:p>
    <w:p w:rsidR="00B553AC" w:rsidRDefault="00B553AC">
      <w:pPr>
        <w:pStyle w:val="23"/>
        <w:rPr>
          <w:rFonts w:asciiTheme="minorHAnsi" w:hAnsiTheme="minorHAnsi" w:cstheme="minorBidi"/>
          <w:kern w:val="2"/>
          <w:lang w:eastAsia="ko-KR"/>
        </w:rPr>
      </w:pPr>
      <w:hyperlink w:anchor="_Toc453344696" w:history="1">
        <w:r w:rsidRPr="00844523">
          <w:rPr>
            <w:rStyle w:val="a6"/>
          </w:rPr>
          <w:t>3.38 HAE-v1-</w:t>
        </w:r>
        <w:r w:rsidRPr="00844523">
          <w:rPr>
            <w:rStyle w:val="a6"/>
            <w:lang w:eastAsia="ko-KR"/>
          </w:rPr>
          <w:t xml:space="preserve">TargetHumidity </w:t>
        </w:r>
        <w:r w:rsidRPr="00844523">
          <w:rPr>
            <w:rStyle w:val="a6"/>
          </w:rPr>
          <w:t>Interface Test</w:t>
        </w:r>
        <w:r>
          <w:rPr>
            <w:webHidden/>
          </w:rPr>
          <w:tab/>
        </w:r>
        <w:r>
          <w:rPr>
            <w:webHidden/>
          </w:rPr>
          <w:fldChar w:fldCharType="begin"/>
        </w:r>
        <w:r>
          <w:rPr>
            <w:webHidden/>
          </w:rPr>
          <w:instrText xml:space="preserve"> PAGEREF _Toc453344696 \h </w:instrText>
        </w:r>
        <w:r>
          <w:rPr>
            <w:webHidden/>
          </w:rPr>
        </w:r>
        <w:r>
          <w:rPr>
            <w:webHidden/>
          </w:rPr>
          <w:fldChar w:fldCharType="separate"/>
        </w:r>
        <w:r>
          <w:rPr>
            <w:webHidden/>
          </w:rPr>
          <w:t>52</w:t>
        </w:r>
        <w:r>
          <w:rPr>
            <w:webHidden/>
          </w:rPr>
          <w:fldChar w:fldCharType="end"/>
        </w:r>
      </w:hyperlink>
    </w:p>
    <w:p w:rsidR="00B553AC" w:rsidRDefault="00B553AC">
      <w:pPr>
        <w:pStyle w:val="23"/>
        <w:rPr>
          <w:rFonts w:asciiTheme="minorHAnsi" w:hAnsiTheme="minorHAnsi" w:cstheme="minorBidi"/>
          <w:kern w:val="2"/>
          <w:lang w:eastAsia="ko-KR"/>
        </w:rPr>
      </w:pPr>
      <w:hyperlink w:anchor="_Toc453344697" w:history="1">
        <w:r w:rsidRPr="00844523">
          <w:rPr>
            <w:rStyle w:val="a6"/>
          </w:rPr>
          <w:t>3.39 HAE-v1-</w:t>
        </w:r>
        <w:r w:rsidRPr="00844523">
          <w:rPr>
            <w:rStyle w:val="a6"/>
            <w:lang w:eastAsia="ko-KR"/>
          </w:rPr>
          <w:t>Target</w:t>
        </w:r>
        <w:r w:rsidRPr="00844523">
          <w:rPr>
            <w:rStyle w:val="a6"/>
          </w:rPr>
          <w:t>Temperature Interface Test</w:t>
        </w:r>
        <w:r>
          <w:rPr>
            <w:webHidden/>
          </w:rPr>
          <w:tab/>
        </w:r>
        <w:r>
          <w:rPr>
            <w:webHidden/>
          </w:rPr>
          <w:fldChar w:fldCharType="begin"/>
        </w:r>
        <w:r>
          <w:rPr>
            <w:webHidden/>
          </w:rPr>
          <w:instrText xml:space="preserve"> PAGEREF _Toc453344697 \h </w:instrText>
        </w:r>
        <w:r>
          <w:rPr>
            <w:webHidden/>
          </w:rPr>
        </w:r>
        <w:r>
          <w:rPr>
            <w:webHidden/>
          </w:rPr>
          <w:fldChar w:fldCharType="separate"/>
        </w:r>
        <w:r>
          <w:rPr>
            <w:webHidden/>
          </w:rPr>
          <w:t>54</w:t>
        </w:r>
        <w:r>
          <w:rPr>
            <w:webHidden/>
          </w:rPr>
          <w:fldChar w:fldCharType="end"/>
        </w:r>
      </w:hyperlink>
    </w:p>
    <w:p w:rsidR="00B553AC" w:rsidRDefault="00B553AC">
      <w:pPr>
        <w:pStyle w:val="23"/>
        <w:rPr>
          <w:rFonts w:asciiTheme="minorHAnsi" w:hAnsiTheme="minorHAnsi" w:cstheme="minorBidi"/>
          <w:kern w:val="2"/>
          <w:lang w:eastAsia="ko-KR"/>
        </w:rPr>
      </w:pPr>
      <w:hyperlink w:anchor="_Toc453344698" w:history="1">
        <w:r w:rsidRPr="00844523">
          <w:rPr>
            <w:rStyle w:val="a6"/>
          </w:rPr>
          <w:t>3.40 HAE-v1-</w:t>
        </w:r>
        <w:r w:rsidRPr="00844523">
          <w:rPr>
            <w:rStyle w:val="a6"/>
            <w:lang w:eastAsia="ko-KR"/>
          </w:rPr>
          <w:t xml:space="preserve">TargetTemperatureLevel </w:t>
        </w:r>
        <w:r w:rsidRPr="00844523">
          <w:rPr>
            <w:rStyle w:val="a6"/>
          </w:rPr>
          <w:t>Interface Test</w:t>
        </w:r>
        <w:r>
          <w:rPr>
            <w:webHidden/>
          </w:rPr>
          <w:tab/>
        </w:r>
        <w:r>
          <w:rPr>
            <w:webHidden/>
          </w:rPr>
          <w:fldChar w:fldCharType="begin"/>
        </w:r>
        <w:r>
          <w:rPr>
            <w:webHidden/>
          </w:rPr>
          <w:instrText xml:space="preserve"> PAGEREF _Toc453344698 \h </w:instrText>
        </w:r>
        <w:r>
          <w:rPr>
            <w:webHidden/>
          </w:rPr>
        </w:r>
        <w:r>
          <w:rPr>
            <w:webHidden/>
          </w:rPr>
          <w:fldChar w:fldCharType="separate"/>
        </w:r>
        <w:r>
          <w:rPr>
            <w:webHidden/>
          </w:rPr>
          <w:t>56</w:t>
        </w:r>
        <w:r>
          <w:rPr>
            <w:webHidden/>
          </w:rPr>
          <w:fldChar w:fldCharType="end"/>
        </w:r>
      </w:hyperlink>
    </w:p>
    <w:p w:rsidR="00B553AC" w:rsidRDefault="00B553AC">
      <w:pPr>
        <w:pStyle w:val="23"/>
        <w:rPr>
          <w:rFonts w:asciiTheme="minorHAnsi" w:hAnsiTheme="minorHAnsi" w:cstheme="minorBidi"/>
          <w:kern w:val="2"/>
          <w:lang w:eastAsia="ko-KR"/>
        </w:rPr>
      </w:pPr>
      <w:hyperlink w:anchor="_Toc453344699" w:history="1">
        <w:r w:rsidRPr="00844523">
          <w:rPr>
            <w:rStyle w:val="a6"/>
          </w:rPr>
          <w:t>3.41 HAE-v1-</w:t>
        </w:r>
        <w:r w:rsidRPr="00844523">
          <w:rPr>
            <w:rStyle w:val="a6"/>
            <w:lang w:eastAsia="ko-KR"/>
          </w:rPr>
          <w:t xml:space="preserve">Timer </w:t>
        </w:r>
        <w:r w:rsidRPr="00844523">
          <w:rPr>
            <w:rStyle w:val="a6"/>
          </w:rPr>
          <w:t>Interface Test</w:t>
        </w:r>
        <w:r>
          <w:rPr>
            <w:webHidden/>
          </w:rPr>
          <w:tab/>
        </w:r>
        <w:r>
          <w:rPr>
            <w:webHidden/>
          </w:rPr>
          <w:fldChar w:fldCharType="begin"/>
        </w:r>
        <w:r>
          <w:rPr>
            <w:webHidden/>
          </w:rPr>
          <w:instrText xml:space="preserve"> PAGEREF _Toc453344699 \h </w:instrText>
        </w:r>
        <w:r>
          <w:rPr>
            <w:webHidden/>
          </w:rPr>
        </w:r>
        <w:r>
          <w:rPr>
            <w:webHidden/>
          </w:rPr>
          <w:fldChar w:fldCharType="separate"/>
        </w:r>
        <w:r>
          <w:rPr>
            <w:webHidden/>
          </w:rPr>
          <w:t>57</w:t>
        </w:r>
        <w:r>
          <w:rPr>
            <w:webHidden/>
          </w:rPr>
          <w:fldChar w:fldCharType="end"/>
        </w:r>
      </w:hyperlink>
    </w:p>
    <w:p w:rsidR="00B553AC" w:rsidRDefault="00B553AC">
      <w:pPr>
        <w:pStyle w:val="23"/>
        <w:rPr>
          <w:rFonts w:asciiTheme="minorHAnsi" w:hAnsiTheme="minorHAnsi" w:cstheme="minorBidi"/>
          <w:kern w:val="2"/>
          <w:lang w:eastAsia="ko-KR"/>
        </w:rPr>
      </w:pPr>
      <w:hyperlink w:anchor="_Toc453344700" w:history="1">
        <w:r w:rsidRPr="00844523">
          <w:rPr>
            <w:rStyle w:val="a6"/>
          </w:rPr>
          <w:t>3.42 HAE-v1-</w:t>
        </w:r>
        <w:r w:rsidRPr="00844523">
          <w:rPr>
            <w:rStyle w:val="a6"/>
            <w:lang w:eastAsia="ko-KR"/>
          </w:rPr>
          <w:t xml:space="preserve">WaterLevel </w:t>
        </w:r>
        <w:r w:rsidRPr="00844523">
          <w:rPr>
            <w:rStyle w:val="a6"/>
          </w:rPr>
          <w:t>Interface Test</w:t>
        </w:r>
        <w:r>
          <w:rPr>
            <w:webHidden/>
          </w:rPr>
          <w:tab/>
        </w:r>
        <w:r>
          <w:rPr>
            <w:webHidden/>
          </w:rPr>
          <w:fldChar w:fldCharType="begin"/>
        </w:r>
        <w:r>
          <w:rPr>
            <w:webHidden/>
          </w:rPr>
          <w:instrText xml:space="preserve"> PAGEREF _Toc453344700 \h </w:instrText>
        </w:r>
        <w:r>
          <w:rPr>
            <w:webHidden/>
          </w:rPr>
        </w:r>
        <w:r>
          <w:rPr>
            <w:webHidden/>
          </w:rPr>
          <w:fldChar w:fldCharType="separate"/>
        </w:r>
        <w:r>
          <w:rPr>
            <w:webHidden/>
          </w:rPr>
          <w:t>58</w:t>
        </w:r>
        <w:r>
          <w:rPr>
            <w:webHidden/>
          </w:rPr>
          <w:fldChar w:fldCharType="end"/>
        </w:r>
      </w:hyperlink>
    </w:p>
    <w:p w:rsidR="00B553AC" w:rsidRDefault="00B553AC">
      <w:pPr>
        <w:pStyle w:val="23"/>
        <w:rPr>
          <w:rFonts w:asciiTheme="minorHAnsi" w:hAnsiTheme="minorHAnsi" w:cstheme="minorBidi"/>
          <w:kern w:val="2"/>
          <w:lang w:eastAsia="ko-KR"/>
        </w:rPr>
      </w:pPr>
      <w:hyperlink w:anchor="_Toc453344701" w:history="1">
        <w:r w:rsidRPr="00844523">
          <w:rPr>
            <w:rStyle w:val="a6"/>
          </w:rPr>
          <w:t>3.43 HAE-v1-</w:t>
        </w:r>
        <w:r w:rsidRPr="00844523">
          <w:rPr>
            <w:rStyle w:val="a6"/>
            <w:lang w:eastAsia="ko-KR"/>
          </w:rPr>
          <w:t xml:space="preserve">WindDirection </w:t>
        </w:r>
        <w:r w:rsidRPr="00844523">
          <w:rPr>
            <w:rStyle w:val="a6"/>
          </w:rPr>
          <w:t>Interface Test</w:t>
        </w:r>
        <w:r>
          <w:rPr>
            <w:webHidden/>
          </w:rPr>
          <w:tab/>
        </w:r>
        <w:r>
          <w:rPr>
            <w:webHidden/>
          </w:rPr>
          <w:fldChar w:fldCharType="begin"/>
        </w:r>
        <w:r>
          <w:rPr>
            <w:webHidden/>
          </w:rPr>
          <w:instrText xml:space="preserve"> PAGEREF _Toc453344701 \h </w:instrText>
        </w:r>
        <w:r>
          <w:rPr>
            <w:webHidden/>
          </w:rPr>
        </w:r>
        <w:r>
          <w:rPr>
            <w:webHidden/>
          </w:rPr>
          <w:fldChar w:fldCharType="separate"/>
        </w:r>
        <w:r>
          <w:rPr>
            <w:webHidden/>
          </w:rPr>
          <w:t>59</w:t>
        </w:r>
        <w:r>
          <w:rPr>
            <w:webHidden/>
          </w:rPr>
          <w:fldChar w:fldCharType="end"/>
        </w:r>
      </w:hyperlink>
    </w:p>
    <w:p w:rsidR="00B553AC" w:rsidRDefault="00B553AC">
      <w:pPr>
        <w:pStyle w:val="11"/>
        <w:tabs>
          <w:tab w:val="left" w:pos="2320"/>
        </w:tabs>
        <w:rPr>
          <w:rFonts w:asciiTheme="minorHAnsi" w:hAnsiTheme="minorHAnsi" w:cstheme="minorBidi"/>
          <w:b w:val="0"/>
          <w:bCs w:val="0"/>
          <w:kern w:val="2"/>
          <w:sz w:val="20"/>
          <w:lang w:eastAsia="ko-KR"/>
        </w:rPr>
      </w:pPr>
      <w:hyperlink w:anchor="_Toc453344702" w:history="1">
        <w:r w:rsidRPr="00844523">
          <w:rPr>
            <w:rStyle w:val="a6"/>
          </w:rPr>
          <w:t>Appendix A.</w:t>
        </w:r>
        <w:r>
          <w:rPr>
            <w:rFonts w:asciiTheme="minorHAnsi" w:hAnsiTheme="minorHAnsi" w:cstheme="minorBidi"/>
            <w:b w:val="0"/>
            <w:bCs w:val="0"/>
            <w:kern w:val="2"/>
            <w:sz w:val="20"/>
            <w:lang w:eastAsia="ko-KR"/>
          </w:rPr>
          <w:tab/>
        </w:r>
        <w:r w:rsidRPr="00844523">
          <w:rPr>
            <w:rStyle w:val="a6"/>
          </w:rPr>
          <w:t>Implementation Conformance Statement, ICS</w:t>
        </w:r>
        <w:r>
          <w:rPr>
            <w:webHidden/>
          </w:rPr>
          <w:tab/>
        </w:r>
        <w:r>
          <w:rPr>
            <w:webHidden/>
          </w:rPr>
          <w:fldChar w:fldCharType="begin"/>
        </w:r>
        <w:r>
          <w:rPr>
            <w:webHidden/>
          </w:rPr>
          <w:instrText xml:space="preserve"> PAGEREF _Toc453344702 \h </w:instrText>
        </w:r>
        <w:r>
          <w:rPr>
            <w:webHidden/>
          </w:rPr>
        </w:r>
        <w:r>
          <w:rPr>
            <w:webHidden/>
          </w:rPr>
          <w:fldChar w:fldCharType="separate"/>
        </w:r>
        <w:r>
          <w:rPr>
            <w:webHidden/>
          </w:rPr>
          <w:t>62</w:t>
        </w:r>
        <w:r>
          <w:rPr>
            <w:webHidden/>
          </w:rPr>
          <w:fldChar w:fldCharType="end"/>
        </w:r>
      </w:hyperlink>
    </w:p>
    <w:p w:rsidR="00B553AC" w:rsidRDefault="00B553AC">
      <w:pPr>
        <w:pStyle w:val="11"/>
        <w:tabs>
          <w:tab w:val="left" w:pos="2320"/>
        </w:tabs>
        <w:rPr>
          <w:rFonts w:asciiTheme="minorHAnsi" w:hAnsiTheme="minorHAnsi" w:cstheme="minorBidi"/>
          <w:b w:val="0"/>
          <w:bCs w:val="0"/>
          <w:kern w:val="2"/>
          <w:sz w:val="20"/>
          <w:lang w:eastAsia="ko-KR"/>
        </w:rPr>
      </w:pPr>
      <w:hyperlink w:anchor="_Toc453344703" w:history="1">
        <w:r w:rsidRPr="00844523">
          <w:rPr>
            <w:rStyle w:val="a6"/>
          </w:rPr>
          <w:t>Appendix B.</w:t>
        </w:r>
        <w:r>
          <w:rPr>
            <w:rFonts w:asciiTheme="minorHAnsi" w:hAnsiTheme="minorHAnsi" w:cstheme="minorBidi"/>
            <w:b w:val="0"/>
            <w:bCs w:val="0"/>
            <w:kern w:val="2"/>
            <w:sz w:val="20"/>
            <w:lang w:eastAsia="ko-KR"/>
          </w:rPr>
          <w:tab/>
        </w:r>
        <w:r w:rsidRPr="00844523">
          <w:rPr>
            <w:rStyle w:val="a6"/>
          </w:rPr>
          <w:t>Implementation eXtra Information for Testing, IXIT</w:t>
        </w:r>
        <w:r>
          <w:rPr>
            <w:webHidden/>
          </w:rPr>
          <w:tab/>
        </w:r>
        <w:r>
          <w:rPr>
            <w:webHidden/>
          </w:rPr>
          <w:fldChar w:fldCharType="begin"/>
        </w:r>
        <w:r>
          <w:rPr>
            <w:webHidden/>
          </w:rPr>
          <w:instrText xml:space="preserve"> PAGEREF _Toc453344703 \h </w:instrText>
        </w:r>
        <w:r>
          <w:rPr>
            <w:webHidden/>
          </w:rPr>
        </w:r>
        <w:r>
          <w:rPr>
            <w:webHidden/>
          </w:rPr>
          <w:fldChar w:fldCharType="separate"/>
        </w:r>
        <w:r>
          <w:rPr>
            <w:webHidden/>
          </w:rPr>
          <w:t>65</w:t>
        </w:r>
        <w:r>
          <w:rPr>
            <w:webHidden/>
          </w:rPr>
          <w:fldChar w:fldCharType="end"/>
        </w:r>
      </w:hyperlink>
    </w:p>
    <w:p w:rsidR="00B553AC" w:rsidRDefault="00B553AC">
      <w:pPr>
        <w:pStyle w:val="11"/>
        <w:tabs>
          <w:tab w:val="left" w:pos="2320"/>
        </w:tabs>
        <w:rPr>
          <w:rFonts w:asciiTheme="minorHAnsi" w:hAnsiTheme="minorHAnsi" w:cstheme="minorBidi"/>
          <w:b w:val="0"/>
          <w:bCs w:val="0"/>
          <w:kern w:val="2"/>
          <w:sz w:val="20"/>
          <w:lang w:eastAsia="ko-KR"/>
        </w:rPr>
      </w:pPr>
      <w:hyperlink w:anchor="_Toc453344704" w:history="1">
        <w:r w:rsidRPr="00844523">
          <w:rPr>
            <w:rStyle w:val="a6"/>
          </w:rPr>
          <w:t>Appendix C.</w:t>
        </w:r>
        <w:r>
          <w:rPr>
            <w:rFonts w:asciiTheme="minorHAnsi" w:hAnsiTheme="minorHAnsi" w:cstheme="minorBidi"/>
            <w:b w:val="0"/>
            <w:bCs w:val="0"/>
            <w:kern w:val="2"/>
            <w:sz w:val="20"/>
            <w:lang w:eastAsia="ko-KR"/>
          </w:rPr>
          <w:tab/>
        </w:r>
        <w:r w:rsidRPr="00844523">
          <w:rPr>
            <w:rStyle w:val="a6"/>
          </w:rPr>
          <w:t>Test Case Mapping Table, TCMT</w:t>
        </w:r>
        <w:r>
          <w:rPr>
            <w:webHidden/>
          </w:rPr>
          <w:tab/>
        </w:r>
        <w:r>
          <w:rPr>
            <w:webHidden/>
          </w:rPr>
          <w:fldChar w:fldCharType="begin"/>
        </w:r>
        <w:r>
          <w:rPr>
            <w:webHidden/>
          </w:rPr>
          <w:instrText xml:space="preserve"> PAGEREF _Toc453344704 \h </w:instrText>
        </w:r>
        <w:r>
          <w:rPr>
            <w:webHidden/>
          </w:rPr>
        </w:r>
        <w:r>
          <w:rPr>
            <w:webHidden/>
          </w:rPr>
          <w:fldChar w:fldCharType="separate"/>
        </w:r>
        <w:r>
          <w:rPr>
            <w:webHidden/>
          </w:rPr>
          <w:t>68</w:t>
        </w:r>
        <w:r>
          <w:rPr>
            <w:webHidden/>
          </w:rPr>
          <w:fldChar w:fldCharType="end"/>
        </w:r>
      </w:hyperlink>
    </w:p>
    <w:p w:rsidR="00FF0B8F" w:rsidRPr="00F90BDC" w:rsidRDefault="00F42007" w:rsidP="00FF0B8F">
      <w:pPr>
        <w:pStyle w:val="LOF-LOT"/>
      </w:pPr>
      <w:r w:rsidRPr="00F90BDC">
        <w:fldChar w:fldCharType="end"/>
      </w:r>
    </w:p>
    <w:p w:rsidR="00A918CF" w:rsidRPr="00F90BDC" w:rsidRDefault="00A918CF" w:rsidP="00A918CF">
      <w:pPr>
        <w:pStyle w:val="body"/>
      </w:pPr>
    </w:p>
    <w:p w:rsidR="00C76273" w:rsidRPr="00F90BDC" w:rsidRDefault="00C76273" w:rsidP="00C76273">
      <w:pPr>
        <w:pStyle w:val="body"/>
      </w:pPr>
    </w:p>
    <w:p w:rsidR="00C76273" w:rsidRPr="00F90BDC" w:rsidRDefault="00C76273" w:rsidP="00C76273">
      <w:pPr>
        <w:pStyle w:val="body"/>
        <w:sectPr w:rsidR="00C76273" w:rsidRPr="00F90BDC"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bookmarkStart w:id="0" w:name="_GoBack"/>
      <w:bookmarkEnd w:id="0"/>
    </w:p>
    <w:p w:rsidR="00D12E17" w:rsidRPr="00F90BDC" w:rsidRDefault="00932468" w:rsidP="00EF3D42">
      <w:pPr>
        <w:pStyle w:val="1"/>
      </w:pPr>
      <w:bookmarkStart w:id="1" w:name="_Toc453344650"/>
      <w:r w:rsidRPr="00F90BDC">
        <w:lastRenderedPageBreak/>
        <w:t>Introduction</w:t>
      </w:r>
      <w:bookmarkEnd w:id="1"/>
    </w:p>
    <w:p w:rsidR="00C76273" w:rsidRPr="00F90BDC" w:rsidRDefault="00C76273" w:rsidP="00395F0F">
      <w:pPr>
        <w:pStyle w:val="22"/>
      </w:pPr>
      <w:bookmarkStart w:id="2" w:name="_Toc228961367"/>
      <w:bookmarkStart w:id="3" w:name="_Toc453344651"/>
      <w:r w:rsidRPr="00F90BDC">
        <w:t>Purpose</w:t>
      </w:r>
      <w:bookmarkEnd w:id="2"/>
      <w:bookmarkEnd w:id="3"/>
    </w:p>
    <w:p w:rsidR="00FF0B8F" w:rsidRPr="00F90BDC" w:rsidRDefault="00FF0B8F" w:rsidP="00F0585D">
      <w:pPr>
        <w:pStyle w:val="Body0"/>
      </w:pPr>
      <w:r w:rsidRPr="00F90BDC">
        <w:t>These test cases evaluate and verify the functi</w:t>
      </w:r>
      <w:r w:rsidR="00563C9F" w:rsidRPr="00F90BDC">
        <w:t>onality related to the AllJoyn™</w:t>
      </w:r>
      <w:r w:rsidR="00563C9F" w:rsidRPr="00F90BDC">
        <w:rPr>
          <w:rFonts w:hint="eastAsia"/>
          <w:lang w:eastAsia="ko-KR"/>
        </w:rPr>
        <w:t xml:space="preserve"> Home Appliances and Entertainment (HAE) </w:t>
      </w:r>
      <w:r w:rsidR="00C47A8D" w:rsidRPr="00F90BDC">
        <w:t xml:space="preserve">service framework </w:t>
      </w:r>
      <w:r w:rsidR="00B306FE">
        <w:rPr>
          <w:rFonts w:hint="eastAsia"/>
          <w:lang w:eastAsia="ko-KR"/>
        </w:rPr>
        <w:t>16.04</w:t>
      </w:r>
      <w:r w:rsidR="00047A67" w:rsidRPr="00F90BDC">
        <w:rPr>
          <w:rFonts w:hint="eastAsia"/>
          <w:lang w:eastAsia="ko-KR"/>
        </w:rPr>
        <w:t xml:space="preserve"> </w:t>
      </w:r>
      <w:r w:rsidR="00047A67" w:rsidRPr="00F90BDC">
        <w:rPr>
          <w:lang w:eastAsia="ko-KR"/>
        </w:rPr>
        <w:t>collection</w:t>
      </w:r>
      <w:r w:rsidR="006F3276" w:rsidRPr="00F90BDC">
        <w:rPr>
          <w:rFonts w:hint="eastAsia"/>
          <w:lang w:eastAsia="ko-KR"/>
        </w:rPr>
        <w:t xml:space="preserve"> of interfaces</w:t>
      </w:r>
      <w:r w:rsidRPr="00F90BDC">
        <w:t>.</w:t>
      </w:r>
    </w:p>
    <w:p w:rsidR="00932468" w:rsidRPr="00F90BDC" w:rsidRDefault="00FF0B8F" w:rsidP="00F0585D">
      <w:pPr>
        <w:pStyle w:val="Body0"/>
        <w:rPr>
          <w:lang w:eastAsia="ko-KR"/>
        </w:rPr>
      </w:pPr>
      <w:r w:rsidRPr="00F90BDC">
        <w:t>The About interface is required by an application to provide the discovery mechanism for the service framework interfaces that it supports, as well as providing the basic identification information.</w:t>
      </w:r>
    </w:p>
    <w:p w:rsidR="00C76273" w:rsidRPr="00F90BDC" w:rsidRDefault="00C76273" w:rsidP="00395F0F">
      <w:pPr>
        <w:pStyle w:val="22"/>
      </w:pPr>
      <w:bookmarkStart w:id="4" w:name="_Toc228961368"/>
      <w:bookmarkStart w:id="5" w:name="_Toc453344652"/>
      <w:r w:rsidRPr="00F90BDC">
        <w:t>Scope</w:t>
      </w:r>
      <w:bookmarkEnd w:id="4"/>
      <w:bookmarkEnd w:id="5"/>
    </w:p>
    <w:p w:rsidR="00C76273" w:rsidRPr="00F90BDC" w:rsidRDefault="00FF0B8F" w:rsidP="00F0585D">
      <w:pPr>
        <w:pStyle w:val="Body0"/>
      </w:pPr>
      <w:r w:rsidRPr="00F90BDC">
        <w:t xml:space="preserve">These test cases are designed to determine if a device conforms to the </w:t>
      </w:r>
      <w:r w:rsidR="006F3276" w:rsidRPr="00F90BDC">
        <w:rPr>
          <w:rFonts w:hint="eastAsia"/>
          <w:lang w:eastAsia="ko-KR"/>
        </w:rPr>
        <w:t xml:space="preserve">HAE service framework </w:t>
      </w:r>
      <w:r w:rsidR="00B306FE">
        <w:rPr>
          <w:rFonts w:hint="eastAsia"/>
          <w:lang w:eastAsia="ko-KR"/>
        </w:rPr>
        <w:t xml:space="preserve">16.04 </w:t>
      </w:r>
      <w:r w:rsidRPr="00F90BDC">
        <w:t>interface specifications. Successful completion of all test cases in this document does not guarantee that the tested device will interoperate with other devices.</w:t>
      </w:r>
    </w:p>
    <w:p w:rsidR="00C76273" w:rsidRPr="00F90BDC" w:rsidRDefault="00C76273" w:rsidP="00395F0F">
      <w:pPr>
        <w:pStyle w:val="22"/>
      </w:pPr>
      <w:bookmarkStart w:id="6" w:name="_Toc228961371"/>
      <w:bookmarkStart w:id="7" w:name="_Toc453344653"/>
      <w:r w:rsidRPr="00F90BDC">
        <w:t>References</w:t>
      </w:r>
      <w:bookmarkEnd w:id="6"/>
      <w:bookmarkEnd w:id="7"/>
    </w:p>
    <w:p w:rsidR="00FF0B8F" w:rsidRPr="00F90BDC" w:rsidRDefault="00FF0B8F" w:rsidP="00890260">
      <w:pPr>
        <w:pStyle w:val="Body0"/>
      </w:pPr>
      <w:r w:rsidRPr="00F90BDC">
        <w:t>The following are reference documents.</w:t>
      </w:r>
    </w:p>
    <w:p w:rsidR="004C559B" w:rsidRPr="00F90BDC" w:rsidRDefault="00FF0B8F" w:rsidP="00890260">
      <w:pPr>
        <w:pStyle w:val="Body0"/>
        <w:rPr>
          <w:rStyle w:val="afa"/>
          <w:i w:val="0"/>
          <w:iCs w:val="0"/>
        </w:rPr>
      </w:pPr>
      <w:r w:rsidRPr="00F90BDC">
        <w:rPr>
          <w:rStyle w:val="afa"/>
          <w:i w:val="0"/>
        </w:rPr>
        <w:t xml:space="preserve">AllJoyn™ </w:t>
      </w:r>
      <w:r w:rsidR="00421F5C" w:rsidRPr="00F90BDC">
        <w:rPr>
          <w:rStyle w:val="afa"/>
          <w:rFonts w:hint="eastAsia"/>
          <w:i w:val="0"/>
          <w:lang w:eastAsia="ko-KR"/>
        </w:rPr>
        <w:t>HAE</w:t>
      </w:r>
      <w:r w:rsidR="00E53466" w:rsidRPr="00F90BDC">
        <w:rPr>
          <w:rStyle w:val="afa"/>
          <w:i w:val="0"/>
        </w:rPr>
        <w:t xml:space="preserve"> Service Framework </w:t>
      </w:r>
      <w:r w:rsidR="00B306FE">
        <w:rPr>
          <w:rFonts w:hint="eastAsia"/>
          <w:lang w:eastAsia="ko-KR"/>
        </w:rPr>
        <w:t>16.04</w:t>
      </w:r>
      <w:r w:rsidRPr="00F90BDC">
        <w:rPr>
          <w:rStyle w:val="afa"/>
          <w:i w:val="0"/>
        </w:rPr>
        <w:t xml:space="preserve"> Interface Specification</w:t>
      </w:r>
    </w:p>
    <w:p w:rsidR="008A61BC" w:rsidRPr="00F90BDC" w:rsidRDefault="008A61BC" w:rsidP="004B013A">
      <w:pPr>
        <w:pStyle w:val="body"/>
      </w:pPr>
    </w:p>
    <w:p w:rsidR="00C76273" w:rsidRPr="00F90BDC" w:rsidRDefault="00C76273" w:rsidP="00412C55">
      <w:pPr>
        <w:pStyle w:val="body"/>
        <w:sectPr w:rsidR="00C76273" w:rsidRPr="00F90BDC"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Pr="00F90BDC" w:rsidRDefault="00FF0B8F" w:rsidP="00EF3D42">
      <w:pPr>
        <w:pStyle w:val="1"/>
      </w:pPr>
      <w:bookmarkStart w:id="8" w:name="_Toc453344654"/>
      <w:r w:rsidRPr="00F90BDC">
        <w:lastRenderedPageBreak/>
        <w:t>Environment setup</w:t>
      </w:r>
      <w:bookmarkEnd w:id="8"/>
    </w:p>
    <w:p w:rsidR="00FF0B8F" w:rsidRPr="00F90BDC" w:rsidRDefault="00FF0B8F" w:rsidP="00FF0B8F">
      <w:pPr>
        <w:pStyle w:val="22"/>
        <w:numPr>
          <w:ilvl w:val="1"/>
          <w:numId w:val="1"/>
        </w:numPr>
        <w:ind w:left="630" w:hanging="630"/>
      </w:pPr>
      <w:bookmarkStart w:id="9" w:name="_Toc374593555"/>
      <w:bookmarkStart w:id="10" w:name="_Toc453344655"/>
      <w:r w:rsidRPr="00F90BDC">
        <w:t>Requirements</w:t>
      </w:r>
      <w:bookmarkEnd w:id="9"/>
      <w:bookmarkEnd w:id="10"/>
    </w:p>
    <w:p w:rsidR="00FF0B8F" w:rsidRPr="00F90BDC" w:rsidRDefault="00FF0B8F" w:rsidP="00F0585D">
      <w:pPr>
        <w:pStyle w:val="Body0"/>
      </w:pPr>
      <w:r w:rsidRPr="00F90BDC">
        <w:t>The following are required in order to execute these test cases:</w:t>
      </w:r>
    </w:p>
    <w:p w:rsidR="00FF0B8F" w:rsidRPr="00F90BDC" w:rsidRDefault="00FF0B8F" w:rsidP="000C678B">
      <w:pPr>
        <w:pStyle w:val="2c"/>
      </w:pPr>
      <w:r w:rsidRPr="00F90BDC">
        <w:t xml:space="preserve">An AllJoyn-enabled device (the device under test or DUT) that </w:t>
      </w:r>
      <w:r w:rsidR="002B1F2F" w:rsidRPr="00F90BDC">
        <w:rPr>
          <w:rFonts w:hint="eastAsia"/>
          <w:lang w:eastAsia="ko-KR"/>
        </w:rPr>
        <w:t xml:space="preserve">implements the HAE service framework </w:t>
      </w:r>
      <w:r w:rsidR="00B306FE">
        <w:rPr>
          <w:rFonts w:hint="eastAsia"/>
          <w:lang w:eastAsia="ko-KR"/>
        </w:rPr>
        <w:t>16.04</w:t>
      </w:r>
      <w:r w:rsidR="00047A67" w:rsidRPr="00F90BDC">
        <w:rPr>
          <w:rFonts w:hint="eastAsia"/>
          <w:lang w:eastAsia="ko-KR"/>
        </w:rPr>
        <w:t xml:space="preserve"> </w:t>
      </w:r>
      <w:r w:rsidR="002B1F2F" w:rsidRPr="00F90BDC">
        <w:rPr>
          <w:rFonts w:hint="eastAsia"/>
          <w:lang w:eastAsia="ko-KR"/>
        </w:rPr>
        <w:t xml:space="preserve">and </w:t>
      </w:r>
      <w:r w:rsidRPr="00F90BDC">
        <w:t>supports</w:t>
      </w:r>
      <w:r w:rsidR="002B1F2F" w:rsidRPr="00F90BDC">
        <w:rPr>
          <w:rFonts w:hint="eastAsia"/>
          <w:lang w:eastAsia="ko-KR"/>
        </w:rPr>
        <w:t xml:space="preserve"> t</w:t>
      </w:r>
      <w:r w:rsidRPr="00F90BDC">
        <w:t>he About feature 1.0</w:t>
      </w:r>
    </w:p>
    <w:p w:rsidR="00FF0B8F" w:rsidRPr="00F90BDC" w:rsidRDefault="00FF0B8F" w:rsidP="00890260">
      <w:pPr>
        <w:pStyle w:val="resultsBody"/>
      </w:pPr>
      <w:r w:rsidRPr="00F90BDC">
        <w:t>A supported test device on which the test cases will run</w:t>
      </w:r>
    </w:p>
    <w:p w:rsidR="00FF0B8F" w:rsidRPr="00F90BDC" w:rsidRDefault="00FF0B8F" w:rsidP="00890260">
      <w:pPr>
        <w:pStyle w:val="resultsBody"/>
      </w:pPr>
      <w:r w:rsidRPr="00F90BDC">
        <w:t>A Wi-Fi access point (referred to as the personal AP)</w:t>
      </w:r>
    </w:p>
    <w:p w:rsidR="00FF0B8F" w:rsidRPr="00F90BDC" w:rsidRDefault="00FF0B8F" w:rsidP="00FF0B8F">
      <w:pPr>
        <w:pStyle w:val="22"/>
        <w:numPr>
          <w:ilvl w:val="1"/>
          <w:numId w:val="1"/>
        </w:numPr>
        <w:ind w:left="630" w:hanging="630"/>
      </w:pPr>
      <w:bookmarkStart w:id="11" w:name="_Toc374593556"/>
      <w:bookmarkStart w:id="12" w:name="_Toc453344656"/>
      <w:r w:rsidRPr="00F90BDC">
        <w:t>Preconditions</w:t>
      </w:r>
      <w:bookmarkEnd w:id="11"/>
      <w:bookmarkEnd w:id="12"/>
    </w:p>
    <w:p w:rsidR="00FF0B8F" w:rsidRPr="00F90BDC" w:rsidRDefault="00FF0B8F" w:rsidP="00890260">
      <w:pPr>
        <w:pStyle w:val="Body0"/>
      </w:pPr>
      <w:r w:rsidRPr="00F90BDC">
        <w:t>Before running these test cases, it is assumed that:</w:t>
      </w:r>
    </w:p>
    <w:p w:rsidR="00FF0B8F" w:rsidRPr="00F90BDC" w:rsidRDefault="00FF0B8F" w:rsidP="00890260">
      <w:pPr>
        <w:pStyle w:val="resultsBody"/>
      </w:pPr>
      <w:r w:rsidRPr="00F90BDC">
        <w:t>The DUT is connected to the personal AP</w:t>
      </w:r>
    </w:p>
    <w:p w:rsidR="00FF0B8F" w:rsidRPr="00F90BDC" w:rsidRDefault="00FF0B8F" w:rsidP="00890260">
      <w:pPr>
        <w:pStyle w:val="resultsBody"/>
      </w:pPr>
      <w:r w:rsidRPr="00F90BDC">
        <w:t>The test device is connected to the personal AP</w:t>
      </w:r>
    </w:p>
    <w:p w:rsidR="00FF0B8F" w:rsidRPr="00F90BDC" w:rsidRDefault="00FF0B8F" w:rsidP="00890260">
      <w:pPr>
        <w:pStyle w:val="resultsBody"/>
      </w:pPr>
      <w:r w:rsidRPr="00F90BDC">
        <w:t>At least one application on the DUT is announcing its capabilities through an About announcement</w:t>
      </w:r>
    </w:p>
    <w:p w:rsidR="00FF0B8F" w:rsidRPr="00F90BDC" w:rsidRDefault="00FF0B8F" w:rsidP="00FF0B8F">
      <w:pPr>
        <w:pStyle w:val="22"/>
        <w:numPr>
          <w:ilvl w:val="1"/>
          <w:numId w:val="1"/>
        </w:numPr>
        <w:ind w:left="630" w:hanging="630"/>
      </w:pPr>
      <w:bookmarkStart w:id="13" w:name="_Toc374593557"/>
      <w:bookmarkStart w:id="14" w:name="_Toc453344657"/>
      <w:r w:rsidRPr="00F90BDC">
        <w:t>Parameters</w:t>
      </w:r>
      <w:bookmarkEnd w:id="13"/>
      <w:bookmarkEnd w:id="14"/>
    </w:p>
    <w:p w:rsidR="00FF0B8F" w:rsidRPr="00F90BDC" w:rsidRDefault="00FF0B8F" w:rsidP="00FF0B8F">
      <w:pPr>
        <w:pStyle w:val="a7"/>
      </w:pPr>
      <w:r w:rsidRPr="00F90BDC">
        <w:t xml:space="preserve">Table </w:t>
      </w:r>
      <w:r w:rsidR="008A3CF4">
        <w:fldChar w:fldCharType="begin"/>
      </w:r>
      <w:r w:rsidR="008A3CF4">
        <w:instrText xml:space="preserve"> SEQ Table \* ARABIC </w:instrText>
      </w:r>
      <w:r w:rsidR="008A3CF4">
        <w:fldChar w:fldCharType="separate"/>
      </w:r>
      <w:r w:rsidR="00CF775A" w:rsidRPr="00F90BDC">
        <w:rPr>
          <w:noProof/>
        </w:rPr>
        <w:t>1</w:t>
      </w:r>
      <w:r w:rsidR="008A3CF4">
        <w:rPr>
          <w:noProof/>
        </w:rPr>
        <w:fldChar w:fldCharType="end"/>
      </w:r>
      <w:r w:rsidRPr="00F90BDC">
        <w:t>. Parameters for the</w:t>
      </w:r>
      <w:r w:rsidR="00BD17D7">
        <w:rPr>
          <w:rFonts w:hint="eastAsia"/>
          <w:lang w:eastAsia="ko-KR"/>
        </w:rPr>
        <w:t xml:space="preserve"> HAE </w:t>
      </w:r>
      <w:r w:rsidR="00E53466" w:rsidRPr="00F90BDC">
        <w:t>service framework</w:t>
      </w:r>
    </w:p>
    <w:tbl>
      <w:tblPr>
        <w:tblStyle w:val="af6"/>
        <w:tblW w:w="8640" w:type="dxa"/>
        <w:tblInd w:w="835" w:type="dxa"/>
        <w:tblLook w:val="04A0" w:firstRow="1" w:lastRow="0" w:firstColumn="1" w:lastColumn="0" w:noHBand="0" w:noVBand="1"/>
      </w:tblPr>
      <w:tblGrid>
        <w:gridCol w:w="2880"/>
        <w:gridCol w:w="5760"/>
      </w:tblGrid>
      <w:tr w:rsidR="00FF0B8F" w:rsidRPr="00F90BDC" w:rsidTr="007C44DD">
        <w:trPr>
          <w:cnfStyle w:val="100000000000" w:firstRow="1" w:lastRow="0" w:firstColumn="0" w:lastColumn="0" w:oddVBand="0" w:evenVBand="0" w:oddHBand="0" w:evenHBand="0" w:firstRowFirstColumn="0" w:firstRowLastColumn="0" w:lastRowFirstColumn="0" w:lastRowLastColumn="0"/>
          <w:tblHeader/>
        </w:trPr>
        <w:tc>
          <w:tcPr>
            <w:tcW w:w="2880" w:type="dxa"/>
          </w:tcPr>
          <w:p w:rsidR="00FF0B8F" w:rsidRPr="00F90BDC" w:rsidRDefault="00FF0B8F" w:rsidP="00CB2F3C">
            <w:pPr>
              <w:pStyle w:val="tableheading"/>
            </w:pPr>
            <w:r w:rsidRPr="00F90BDC">
              <w:t>Parameter</w:t>
            </w:r>
          </w:p>
        </w:tc>
        <w:tc>
          <w:tcPr>
            <w:tcW w:w="5760" w:type="dxa"/>
          </w:tcPr>
          <w:p w:rsidR="00FF0B8F" w:rsidRPr="00F90BDC" w:rsidRDefault="00FF0B8F" w:rsidP="00CB2F3C">
            <w:pPr>
              <w:pStyle w:val="tableheading"/>
            </w:pPr>
            <w:r w:rsidRPr="00F90BDC">
              <w:t>Description</w:t>
            </w:r>
          </w:p>
        </w:tc>
      </w:tr>
      <w:tr w:rsidR="00FF0B8F" w:rsidRPr="00F90BDC" w:rsidTr="00CB2F3C">
        <w:tc>
          <w:tcPr>
            <w:tcW w:w="2880" w:type="dxa"/>
          </w:tcPr>
          <w:p w:rsidR="00FF0B8F" w:rsidRPr="00F90BDC" w:rsidRDefault="00FF0B8F" w:rsidP="00CB2F3C">
            <w:pPr>
              <w:pStyle w:val="tableentry"/>
            </w:pPr>
            <w:r w:rsidRPr="00F90BDC">
              <w:t>DeviceId</w:t>
            </w:r>
          </w:p>
        </w:tc>
        <w:tc>
          <w:tcPr>
            <w:tcW w:w="5760" w:type="dxa"/>
          </w:tcPr>
          <w:p w:rsidR="00FF0B8F" w:rsidRPr="00F90BDC" w:rsidRDefault="00FF0B8F" w:rsidP="00CB2F3C">
            <w:pPr>
              <w:pStyle w:val="tableentry"/>
            </w:pPr>
            <w:r w:rsidRPr="00F90BDC">
              <w:t>Device ID of the DUT</w:t>
            </w:r>
          </w:p>
        </w:tc>
      </w:tr>
      <w:tr w:rsidR="00FF0B8F" w:rsidRPr="00F90BDC" w:rsidTr="00CB2F3C">
        <w:tc>
          <w:tcPr>
            <w:tcW w:w="2880" w:type="dxa"/>
          </w:tcPr>
          <w:p w:rsidR="00FF0B8F" w:rsidRPr="00F90BDC" w:rsidRDefault="00FF0B8F" w:rsidP="00CB2F3C">
            <w:pPr>
              <w:pStyle w:val="tableentry"/>
            </w:pPr>
            <w:r w:rsidRPr="00F90BDC">
              <w:t>AppId</w:t>
            </w:r>
          </w:p>
        </w:tc>
        <w:tc>
          <w:tcPr>
            <w:tcW w:w="5760" w:type="dxa"/>
          </w:tcPr>
          <w:p w:rsidR="00FF0B8F" w:rsidRPr="00F90BDC" w:rsidRDefault="00FF0B8F" w:rsidP="00CB2F3C">
            <w:pPr>
              <w:pStyle w:val="tableentry"/>
            </w:pPr>
            <w:r w:rsidRPr="00F90BDC">
              <w:t>Application ID of the application on the DUT</w:t>
            </w:r>
          </w:p>
        </w:tc>
      </w:tr>
    </w:tbl>
    <w:p w:rsidR="00803D7B" w:rsidRPr="00F90BDC" w:rsidRDefault="00803D7B" w:rsidP="00932468">
      <w:pPr>
        <w:pStyle w:val="body"/>
        <w:sectPr w:rsidR="00803D7B" w:rsidRPr="00F90BDC" w:rsidSect="0050321A">
          <w:pgSz w:w="12240" w:h="15840" w:code="1"/>
          <w:pgMar w:top="1440" w:right="1440" w:bottom="1440" w:left="1440" w:header="720" w:footer="720" w:gutter="0"/>
          <w:cols w:space="720"/>
          <w:titlePg/>
          <w:docGrid w:linePitch="360"/>
        </w:sectPr>
      </w:pPr>
    </w:p>
    <w:p w:rsidR="00F0585D" w:rsidRPr="00F90BDC" w:rsidRDefault="002E0C3F" w:rsidP="00C53D99">
      <w:pPr>
        <w:pStyle w:val="1"/>
        <w:numPr>
          <w:ilvl w:val="0"/>
          <w:numId w:val="1"/>
        </w:numPr>
      </w:pPr>
      <w:bookmarkStart w:id="15" w:name="_Toc453344658"/>
      <w:r w:rsidRPr="00F90BDC">
        <w:rPr>
          <w:rFonts w:hint="eastAsia"/>
          <w:lang w:eastAsia="ko-KR"/>
        </w:rPr>
        <w:lastRenderedPageBreak/>
        <w:t>HAE</w:t>
      </w:r>
      <w:r w:rsidR="00911D02" w:rsidRPr="00F90BDC">
        <w:t xml:space="preserve"> service framework</w:t>
      </w:r>
      <w:r w:rsidR="00FF0B8F" w:rsidRPr="00F90BDC">
        <w:t xml:space="preserve"> test cases</w:t>
      </w:r>
      <w:bookmarkEnd w:id="15"/>
    </w:p>
    <w:p w:rsidR="00B306FE" w:rsidRDefault="007E7AFB" w:rsidP="00B306FE">
      <w:pPr>
        <w:pStyle w:val="22"/>
        <w:numPr>
          <w:ilvl w:val="1"/>
          <w:numId w:val="1"/>
        </w:numPr>
        <w:ind w:left="720" w:hanging="720"/>
        <w:rPr>
          <w:lang w:eastAsia="ko-KR"/>
        </w:rPr>
      </w:pPr>
      <w:bookmarkStart w:id="16" w:name="_Toc450663115"/>
      <w:bookmarkStart w:id="17" w:name="_Toc445994524"/>
      <w:bookmarkStart w:id="18" w:name="_Toc453344659"/>
      <w:r>
        <w:rPr>
          <w:rFonts w:hint="eastAsia"/>
          <w:lang w:eastAsia="ko-KR"/>
        </w:rPr>
        <w:t>HAE-v1-</w:t>
      </w:r>
      <w:r w:rsidR="00B306FE">
        <w:rPr>
          <w:rFonts w:hint="eastAsia"/>
          <w:lang w:eastAsia="ko-KR"/>
        </w:rPr>
        <w:t>HAEAbout Test</w:t>
      </w:r>
      <w:bookmarkEnd w:id="16"/>
      <w:bookmarkEnd w:id="18"/>
    </w:p>
    <w:p w:rsidR="00B306FE" w:rsidRDefault="00B306FE" w:rsidP="00B306FE">
      <w:pPr>
        <w:pStyle w:val="midTitle"/>
      </w:pPr>
      <w:r>
        <w:t>Objective</w:t>
      </w:r>
    </w:p>
    <w:p w:rsidR="00B306FE" w:rsidRDefault="00B306FE" w:rsidP="00B306FE">
      <w:pPr>
        <w:pStyle w:val="Body0"/>
      </w:pPr>
      <w:r w:rsidRPr="007A4302">
        <w:t xml:space="preserve">Verify </w:t>
      </w:r>
      <w:r>
        <w:t xml:space="preserve">Hae AboutData of </w:t>
      </w:r>
      <w:r w:rsidRPr="007A4302">
        <w:t xml:space="preserve">the </w:t>
      </w:r>
      <w:r>
        <w:t>DUT.</w:t>
      </w:r>
    </w:p>
    <w:p w:rsidR="00B306FE" w:rsidRDefault="00B306FE" w:rsidP="00B306FE">
      <w:pPr>
        <w:pStyle w:val="midTitle"/>
      </w:pPr>
      <w:r>
        <w:t xml:space="preserve">Procedure </w:t>
      </w:r>
    </w:p>
    <w:p w:rsidR="00B306FE" w:rsidRPr="006B24E2" w:rsidRDefault="00B306FE" w:rsidP="00B306FE">
      <w:pPr>
        <w:pStyle w:val="procedureBody"/>
      </w:pPr>
      <w:r w:rsidRPr="006B24E2">
        <w:t>The test device listens for an About announcement from the application on the DUT.</w:t>
      </w:r>
    </w:p>
    <w:p w:rsidR="00B306FE" w:rsidRDefault="00B306FE" w:rsidP="00B306FE">
      <w:pPr>
        <w:pStyle w:val="procedureBody"/>
      </w:pPr>
      <w:r>
        <w:t>Check additional About metadata fields.</w:t>
      </w:r>
    </w:p>
    <w:p w:rsidR="00B306FE" w:rsidRDefault="00B306FE" w:rsidP="00B306FE">
      <w:pPr>
        <w:pStyle w:val="procedureBody"/>
        <w:numPr>
          <w:ilvl w:val="1"/>
          <w:numId w:val="26"/>
        </w:numPr>
      </w:pPr>
      <w:r>
        <w:t>Check existence of mandatory fields as followings :</w:t>
      </w:r>
    </w:p>
    <w:p w:rsidR="00B306FE" w:rsidRDefault="00B306FE" w:rsidP="00B306FE">
      <w:pPr>
        <w:pStyle w:val="procedureBody"/>
        <w:numPr>
          <w:ilvl w:val="2"/>
          <w:numId w:val="26"/>
        </w:numPr>
      </w:pPr>
      <w:r>
        <w:t>Location field</w:t>
      </w:r>
    </w:p>
    <w:p w:rsidR="00B306FE" w:rsidRDefault="00B306FE" w:rsidP="00B306FE">
      <w:pPr>
        <w:pStyle w:val="procedureBody"/>
        <w:numPr>
          <w:ilvl w:val="2"/>
          <w:numId w:val="26"/>
        </w:numPr>
      </w:pPr>
      <w:r>
        <w:t>DeviceTypeDescription field</w:t>
      </w:r>
    </w:p>
    <w:p w:rsidR="00B306FE" w:rsidRPr="006B24E2" w:rsidRDefault="00B306FE" w:rsidP="00B306FE">
      <w:pPr>
        <w:pStyle w:val="procedureBody"/>
      </w:pPr>
      <w:r>
        <w:rPr>
          <w:rFonts w:hint="eastAsia"/>
          <w:lang w:eastAsia="ko-KR"/>
        </w:rPr>
        <w:t>Check existence of minimum required interfaces of device type.</w:t>
      </w:r>
    </w:p>
    <w:p w:rsidR="00B306FE" w:rsidRDefault="00B306FE" w:rsidP="00B306FE">
      <w:pPr>
        <w:pStyle w:val="midTitle"/>
        <w:rPr>
          <w:lang w:eastAsia="ko-KR"/>
        </w:rPr>
      </w:pPr>
      <w:r>
        <w:rPr>
          <w:lang w:eastAsia="ko-KR"/>
        </w:rPr>
        <w:t>Expected results</w:t>
      </w:r>
    </w:p>
    <w:p w:rsidR="00B306FE" w:rsidRDefault="00B306FE" w:rsidP="00B306FE">
      <w:pPr>
        <w:pStyle w:val="resultsBody"/>
        <w:rPr>
          <w:lang w:eastAsia="ko-KR"/>
        </w:rPr>
      </w:pPr>
      <w:r w:rsidRPr="00D316BA">
        <w:t>The test device receives an About announcement from the application on the DUT.</w:t>
      </w:r>
    </w:p>
    <w:p w:rsidR="00B306FE" w:rsidRDefault="00B306FE" w:rsidP="00B306FE">
      <w:pPr>
        <w:pStyle w:val="resultsBody"/>
        <w:rPr>
          <w:lang w:eastAsia="ko-KR"/>
        </w:rPr>
      </w:pPr>
      <w:r>
        <w:t>There are Location field and DeviceTypeDescription field in About data.</w:t>
      </w:r>
    </w:p>
    <w:p w:rsidR="00B306FE" w:rsidRDefault="00B306FE" w:rsidP="00B306FE">
      <w:pPr>
        <w:pStyle w:val="resultsBody"/>
        <w:rPr>
          <w:lang w:eastAsia="ko-KR"/>
        </w:rPr>
      </w:pPr>
      <w:r>
        <w:t xml:space="preserve">There are minimum required interfaces of DeviceType on the DUT as </w:t>
      </w:r>
      <w:r>
        <w:fldChar w:fldCharType="begin"/>
      </w:r>
      <w:r>
        <w:instrText xml:space="preserve"> REF _Ref450658535 \h </w:instrText>
      </w:r>
      <w:r>
        <w:fldChar w:fldCharType="separate"/>
      </w:r>
      <w:r w:rsidRPr="00F90BDC">
        <w:t xml:space="preserve">Table </w:t>
      </w:r>
      <w:r>
        <w:rPr>
          <w:noProof/>
        </w:rPr>
        <w:t>2</w:t>
      </w:r>
      <w:r>
        <w:fldChar w:fldCharType="end"/>
      </w:r>
    </w:p>
    <w:p w:rsidR="00B306FE" w:rsidRPr="00F90BDC" w:rsidRDefault="00B306FE" w:rsidP="00B306FE">
      <w:pPr>
        <w:pStyle w:val="a7"/>
      </w:pPr>
      <w:bookmarkStart w:id="19" w:name="_Ref450658535"/>
      <w:bookmarkStart w:id="20" w:name="_Ref450658528"/>
      <w:r w:rsidRPr="00F90BDC">
        <w:t xml:space="preserve">Table </w:t>
      </w:r>
      <w:r w:rsidR="008A3CF4">
        <w:fldChar w:fldCharType="begin"/>
      </w:r>
      <w:r w:rsidR="008A3CF4">
        <w:instrText xml:space="preserve"> SEQ Table \* ARABIC </w:instrText>
      </w:r>
      <w:r w:rsidR="008A3CF4">
        <w:fldChar w:fldCharType="separate"/>
      </w:r>
      <w:r>
        <w:rPr>
          <w:noProof/>
        </w:rPr>
        <w:t>2</w:t>
      </w:r>
      <w:r w:rsidR="008A3CF4">
        <w:rPr>
          <w:noProof/>
        </w:rPr>
        <w:fldChar w:fldCharType="end"/>
      </w:r>
      <w:bookmarkEnd w:id="19"/>
      <w:r w:rsidRPr="00F90BDC">
        <w:t xml:space="preserve">. </w:t>
      </w:r>
      <w:bookmarkEnd w:id="20"/>
      <w:r w:rsidRPr="00344D4E">
        <w:t>Minimum required interfaces</w:t>
      </w:r>
      <w:r>
        <w:t xml:space="preserve"> (ref. </w:t>
      </w:r>
      <w:r w:rsidRPr="00344D4E">
        <w:t>theory-of-operation-v1.md</w:t>
      </w:r>
      <w:r>
        <w:t>)</w:t>
      </w:r>
    </w:p>
    <w:tbl>
      <w:tblPr>
        <w:tblStyle w:val="af6"/>
        <w:tblW w:w="8620" w:type="dxa"/>
        <w:tblInd w:w="835" w:type="dxa"/>
        <w:tblLook w:val="04A0" w:firstRow="1" w:lastRow="0" w:firstColumn="1" w:lastColumn="0" w:noHBand="0" w:noVBand="1"/>
      </w:tblPr>
      <w:tblGrid>
        <w:gridCol w:w="2920"/>
        <w:gridCol w:w="698"/>
        <w:gridCol w:w="5002"/>
      </w:tblGrid>
      <w:tr w:rsidR="007E7AFB" w:rsidRPr="00F90BDC" w:rsidTr="007E7AFB">
        <w:trPr>
          <w:cnfStyle w:val="100000000000" w:firstRow="1" w:lastRow="0" w:firstColumn="0" w:lastColumn="0" w:oddVBand="0" w:evenVBand="0" w:oddHBand="0" w:evenHBand="0" w:firstRowFirstColumn="0" w:firstRowLastColumn="0" w:lastRowFirstColumn="0" w:lastRowLastColumn="0"/>
          <w:trHeight w:val="296"/>
          <w:tblHeader/>
        </w:trPr>
        <w:tc>
          <w:tcPr>
            <w:tcW w:w="2920" w:type="dxa"/>
          </w:tcPr>
          <w:p w:rsidR="007E7AFB" w:rsidRPr="00F90BDC" w:rsidRDefault="007E7AFB" w:rsidP="00A6731A">
            <w:pPr>
              <w:pStyle w:val="tableheading"/>
            </w:pPr>
            <w:r>
              <w:t>Device Type</w:t>
            </w:r>
          </w:p>
        </w:tc>
        <w:tc>
          <w:tcPr>
            <w:tcW w:w="698" w:type="dxa"/>
          </w:tcPr>
          <w:p w:rsidR="007E7AFB" w:rsidRPr="00F90BDC" w:rsidRDefault="007E7AFB" w:rsidP="00A6731A">
            <w:pPr>
              <w:pStyle w:val="tableheading"/>
              <w:rPr>
                <w:lang w:eastAsia="ko-KR"/>
              </w:rPr>
            </w:pPr>
            <w:r>
              <w:rPr>
                <w:rFonts w:hint="eastAsia"/>
                <w:lang w:eastAsia="ko-KR"/>
              </w:rPr>
              <w:t>Id</w:t>
            </w:r>
          </w:p>
        </w:tc>
        <w:tc>
          <w:tcPr>
            <w:tcW w:w="5002" w:type="dxa"/>
          </w:tcPr>
          <w:p w:rsidR="007E7AFB" w:rsidRPr="00F90BDC" w:rsidRDefault="007E7AFB" w:rsidP="00A6731A">
            <w:pPr>
              <w:pStyle w:val="tableheading"/>
            </w:pPr>
            <w:r w:rsidRPr="00416517">
              <w:t>Minimum required interfaces</w:t>
            </w:r>
          </w:p>
        </w:tc>
      </w:tr>
      <w:tr w:rsidR="007E7AFB" w:rsidRPr="005B6FBD" w:rsidTr="007E7AFB">
        <w:trPr>
          <w:trHeight w:val="197"/>
        </w:trPr>
        <w:tc>
          <w:tcPr>
            <w:tcW w:w="2920" w:type="dxa"/>
            <w:hideMark/>
          </w:tcPr>
          <w:p w:rsidR="007E7AFB" w:rsidRPr="005B6FBD" w:rsidRDefault="007E7AFB" w:rsidP="00A6731A">
            <w:pPr>
              <w:pStyle w:val="tableentry"/>
            </w:pPr>
            <w:r w:rsidRPr="005B6FBD">
              <w:t>Root</w:t>
            </w:r>
          </w:p>
        </w:tc>
        <w:tc>
          <w:tcPr>
            <w:tcW w:w="698" w:type="dxa"/>
            <w:hideMark/>
          </w:tcPr>
          <w:p w:rsidR="007E7AFB" w:rsidRPr="005B6FBD" w:rsidRDefault="007E7AFB" w:rsidP="00A6731A">
            <w:pPr>
              <w:pStyle w:val="tableentry"/>
            </w:pPr>
            <w:r w:rsidRPr="005B6FBD">
              <w:t>0</w:t>
            </w:r>
          </w:p>
        </w:tc>
        <w:tc>
          <w:tcPr>
            <w:tcW w:w="5002" w:type="dxa"/>
            <w:hideMark/>
          </w:tcPr>
          <w:p w:rsidR="007E7AFB" w:rsidRPr="005B6FBD" w:rsidRDefault="007E7AFB" w:rsidP="00A6731A">
            <w:pPr>
              <w:pStyle w:val="tableentry"/>
            </w:pPr>
            <w:r w:rsidRPr="005B6FBD">
              <w:t xml:space="preserve"> None </w:t>
            </w:r>
          </w:p>
        </w:tc>
      </w:tr>
      <w:tr w:rsidR="007E7AFB" w:rsidRPr="005B6FBD" w:rsidTr="007E7AFB">
        <w:trPr>
          <w:trHeight w:val="146"/>
        </w:trPr>
        <w:tc>
          <w:tcPr>
            <w:tcW w:w="2920" w:type="dxa"/>
            <w:hideMark/>
          </w:tcPr>
          <w:p w:rsidR="007E7AFB" w:rsidRPr="005B6FBD" w:rsidRDefault="007E7AFB" w:rsidP="00A6731A">
            <w:pPr>
              <w:pStyle w:val="tableentry"/>
            </w:pPr>
            <w:r w:rsidRPr="005B6FBD">
              <w:t>Other</w:t>
            </w:r>
          </w:p>
        </w:tc>
        <w:tc>
          <w:tcPr>
            <w:tcW w:w="698" w:type="dxa"/>
            <w:hideMark/>
          </w:tcPr>
          <w:p w:rsidR="007E7AFB" w:rsidRPr="005B6FBD" w:rsidRDefault="007E7AFB" w:rsidP="00A6731A">
            <w:pPr>
              <w:pStyle w:val="tableentry"/>
            </w:pPr>
            <w:r w:rsidRPr="005B6FBD">
              <w:t>1</w:t>
            </w:r>
          </w:p>
        </w:tc>
        <w:tc>
          <w:tcPr>
            <w:tcW w:w="5002" w:type="dxa"/>
            <w:hideMark/>
          </w:tcPr>
          <w:p w:rsidR="007E7AFB" w:rsidRPr="005B6FBD" w:rsidRDefault="007E7AFB" w:rsidP="00A6731A">
            <w:pPr>
              <w:pStyle w:val="tableentry"/>
            </w:pPr>
            <w:r w:rsidRPr="005B6FBD">
              <w:t xml:space="preserve"> None </w:t>
            </w:r>
          </w:p>
        </w:tc>
      </w:tr>
      <w:tr w:rsidR="007E7AFB" w:rsidRPr="005B6FBD" w:rsidTr="007E7AFB">
        <w:trPr>
          <w:trHeight w:val="236"/>
        </w:trPr>
        <w:tc>
          <w:tcPr>
            <w:tcW w:w="2920" w:type="dxa"/>
            <w:hideMark/>
          </w:tcPr>
          <w:p w:rsidR="007E7AFB" w:rsidRPr="005B6FBD" w:rsidRDefault="007E7AFB" w:rsidP="00A6731A">
            <w:pPr>
              <w:pStyle w:val="tableentry"/>
            </w:pPr>
            <w:r w:rsidRPr="005B6FBD">
              <w:t>Refrigerator</w:t>
            </w:r>
          </w:p>
        </w:tc>
        <w:tc>
          <w:tcPr>
            <w:tcW w:w="698" w:type="dxa"/>
            <w:hideMark/>
          </w:tcPr>
          <w:p w:rsidR="007E7AFB" w:rsidRPr="005B6FBD" w:rsidRDefault="007E7AFB" w:rsidP="00A6731A">
            <w:pPr>
              <w:pStyle w:val="tableentry"/>
            </w:pPr>
            <w:r w:rsidRPr="005B6FBD">
              <w:t>2</w:t>
            </w:r>
          </w:p>
        </w:tc>
        <w:tc>
          <w:tcPr>
            <w:tcW w:w="5002" w:type="dxa"/>
            <w:hideMark/>
          </w:tcPr>
          <w:p w:rsidR="007E7AFB" w:rsidRPr="005B6FBD" w:rsidRDefault="007E7AFB" w:rsidP="00A6731A">
            <w:pPr>
              <w:pStyle w:val="tableentry"/>
            </w:pPr>
            <w:r w:rsidRPr="005B6FBD">
              <w:t xml:space="preserve"> Operation.ClosedStatus </w:t>
            </w:r>
          </w:p>
        </w:tc>
      </w:tr>
      <w:tr w:rsidR="007E7AFB" w:rsidRPr="005B6FBD" w:rsidTr="007E7AFB">
        <w:trPr>
          <w:trHeight w:val="45"/>
        </w:trPr>
        <w:tc>
          <w:tcPr>
            <w:tcW w:w="2920" w:type="dxa"/>
            <w:hideMark/>
          </w:tcPr>
          <w:p w:rsidR="007E7AFB" w:rsidRPr="005B6FBD" w:rsidRDefault="007E7AFB" w:rsidP="00A6731A">
            <w:pPr>
              <w:pStyle w:val="tableentry"/>
            </w:pPr>
            <w:r w:rsidRPr="005B6FBD">
              <w:t>Freezer</w:t>
            </w:r>
          </w:p>
        </w:tc>
        <w:tc>
          <w:tcPr>
            <w:tcW w:w="698" w:type="dxa"/>
            <w:hideMark/>
          </w:tcPr>
          <w:p w:rsidR="007E7AFB" w:rsidRPr="005B6FBD" w:rsidRDefault="007E7AFB" w:rsidP="00A6731A">
            <w:pPr>
              <w:pStyle w:val="tableentry"/>
            </w:pPr>
            <w:r w:rsidRPr="005B6FBD">
              <w:t>3</w:t>
            </w:r>
          </w:p>
        </w:tc>
        <w:tc>
          <w:tcPr>
            <w:tcW w:w="5002" w:type="dxa"/>
            <w:hideMark/>
          </w:tcPr>
          <w:p w:rsidR="007E7AFB" w:rsidRPr="005B6FBD" w:rsidRDefault="007E7AFB" w:rsidP="00A6731A">
            <w:pPr>
              <w:pStyle w:val="tableentry"/>
            </w:pPr>
            <w:r w:rsidRPr="005B6FBD">
              <w:t xml:space="preserve"> Operation.ClosedStatus </w:t>
            </w:r>
          </w:p>
        </w:tc>
      </w:tr>
      <w:tr w:rsidR="007E7AFB" w:rsidRPr="005B6FBD" w:rsidTr="007E7AFB">
        <w:trPr>
          <w:trHeight w:val="45"/>
        </w:trPr>
        <w:tc>
          <w:tcPr>
            <w:tcW w:w="2920" w:type="dxa"/>
            <w:hideMark/>
          </w:tcPr>
          <w:p w:rsidR="007E7AFB" w:rsidRPr="005B6FBD" w:rsidRDefault="007E7AFB" w:rsidP="00A6731A">
            <w:pPr>
              <w:pStyle w:val="tableentry"/>
            </w:pPr>
            <w:r w:rsidRPr="005B6FBD">
              <w:t>Ice Maker</w:t>
            </w:r>
          </w:p>
        </w:tc>
        <w:tc>
          <w:tcPr>
            <w:tcW w:w="698" w:type="dxa"/>
            <w:hideMark/>
          </w:tcPr>
          <w:p w:rsidR="007E7AFB" w:rsidRPr="005B6FBD" w:rsidRDefault="007E7AFB" w:rsidP="00A6731A">
            <w:pPr>
              <w:pStyle w:val="tableentry"/>
            </w:pPr>
            <w:r w:rsidRPr="005B6FBD">
              <w:t>4</w:t>
            </w:r>
          </w:p>
        </w:tc>
        <w:tc>
          <w:tcPr>
            <w:tcW w:w="5002" w:type="dxa"/>
            <w:hideMark/>
          </w:tcPr>
          <w:p w:rsidR="007E7AFB" w:rsidRPr="005B6FBD" w:rsidRDefault="007E7AFB" w:rsidP="00A6731A">
            <w:pPr>
              <w:pStyle w:val="tableentry"/>
            </w:pPr>
            <w:r w:rsidRPr="005B6FBD">
              <w:t xml:space="preserve"> None </w:t>
            </w:r>
          </w:p>
        </w:tc>
      </w:tr>
      <w:tr w:rsidR="007E7AFB" w:rsidRPr="005B6FBD" w:rsidTr="007E7AFB">
        <w:trPr>
          <w:trHeight w:val="427"/>
        </w:trPr>
        <w:tc>
          <w:tcPr>
            <w:tcW w:w="2920" w:type="dxa"/>
            <w:hideMark/>
          </w:tcPr>
          <w:p w:rsidR="007E7AFB" w:rsidRPr="005B6FBD" w:rsidRDefault="007E7AFB" w:rsidP="00A6731A">
            <w:pPr>
              <w:pStyle w:val="tableentry"/>
            </w:pPr>
            <w:r w:rsidRPr="005B6FBD">
              <w:t>Air Conditioner</w:t>
            </w:r>
          </w:p>
        </w:tc>
        <w:tc>
          <w:tcPr>
            <w:tcW w:w="698" w:type="dxa"/>
            <w:hideMark/>
          </w:tcPr>
          <w:p w:rsidR="007E7AFB" w:rsidRPr="005B6FBD" w:rsidRDefault="007E7AFB" w:rsidP="00A6731A">
            <w:pPr>
              <w:pStyle w:val="tableentry"/>
            </w:pPr>
            <w:r w:rsidRPr="005B6FBD">
              <w:t>5</w:t>
            </w:r>
          </w:p>
        </w:tc>
        <w:tc>
          <w:tcPr>
            <w:tcW w:w="5002" w:type="dxa"/>
            <w:hideMark/>
          </w:tcPr>
          <w:p w:rsidR="007E7AFB" w:rsidRPr="005B6FBD" w:rsidRDefault="007E7AFB" w:rsidP="00A6731A">
            <w:pPr>
              <w:pStyle w:val="tableentry"/>
            </w:pPr>
            <w:r w:rsidRPr="005B6FBD">
              <w:t xml:space="preserve"> Operation.OnOffStatus, Operation.ClimateControlMode, Environment.TargetTemperature, Environment.CurrentTemperature </w:t>
            </w:r>
          </w:p>
        </w:tc>
      </w:tr>
      <w:tr w:rsidR="007E7AFB" w:rsidRPr="005B6FBD" w:rsidTr="007E7AFB">
        <w:trPr>
          <w:trHeight w:val="551"/>
        </w:trPr>
        <w:tc>
          <w:tcPr>
            <w:tcW w:w="2920" w:type="dxa"/>
            <w:hideMark/>
          </w:tcPr>
          <w:p w:rsidR="007E7AFB" w:rsidRPr="005B6FBD" w:rsidRDefault="007E7AFB" w:rsidP="00A6731A">
            <w:pPr>
              <w:pStyle w:val="tableentry"/>
            </w:pPr>
            <w:r w:rsidRPr="005B6FBD">
              <w:t>Thermostat</w:t>
            </w:r>
          </w:p>
        </w:tc>
        <w:tc>
          <w:tcPr>
            <w:tcW w:w="698" w:type="dxa"/>
            <w:hideMark/>
          </w:tcPr>
          <w:p w:rsidR="007E7AFB" w:rsidRPr="005B6FBD" w:rsidRDefault="007E7AFB" w:rsidP="00A6731A">
            <w:pPr>
              <w:pStyle w:val="tableentry"/>
            </w:pPr>
            <w:r w:rsidRPr="005B6FBD">
              <w:t>6</w:t>
            </w:r>
          </w:p>
        </w:tc>
        <w:tc>
          <w:tcPr>
            <w:tcW w:w="5002" w:type="dxa"/>
            <w:hideMark/>
          </w:tcPr>
          <w:p w:rsidR="007E7AFB" w:rsidRPr="005B6FBD" w:rsidRDefault="007E7AFB" w:rsidP="00A6731A">
            <w:pPr>
              <w:pStyle w:val="tableentry"/>
            </w:pPr>
            <w:r w:rsidRPr="005B6FBD">
              <w:t xml:space="preserve"> Operation.OnOffStatus, Operation.ClimateControlMode, Environment.TargetTemperature, Environment.CurrentTemperature </w:t>
            </w:r>
          </w:p>
        </w:tc>
      </w:tr>
      <w:tr w:rsidR="007E7AFB" w:rsidRPr="005B6FBD" w:rsidTr="007E7AFB">
        <w:trPr>
          <w:trHeight w:val="87"/>
        </w:trPr>
        <w:tc>
          <w:tcPr>
            <w:tcW w:w="2920" w:type="dxa"/>
            <w:hideMark/>
          </w:tcPr>
          <w:p w:rsidR="007E7AFB" w:rsidRPr="005B6FBD" w:rsidRDefault="007E7AFB" w:rsidP="00A6731A">
            <w:pPr>
              <w:pStyle w:val="tableentry"/>
            </w:pPr>
            <w:r w:rsidRPr="005B6FBD">
              <w:t>Humidifier</w:t>
            </w:r>
          </w:p>
        </w:tc>
        <w:tc>
          <w:tcPr>
            <w:tcW w:w="698" w:type="dxa"/>
            <w:hideMark/>
          </w:tcPr>
          <w:p w:rsidR="007E7AFB" w:rsidRPr="005B6FBD" w:rsidRDefault="007E7AFB" w:rsidP="00A6731A">
            <w:pPr>
              <w:pStyle w:val="tableentry"/>
            </w:pPr>
            <w:r w:rsidRPr="005B6FBD">
              <w:t>7</w:t>
            </w:r>
          </w:p>
        </w:tc>
        <w:tc>
          <w:tcPr>
            <w:tcW w:w="5002" w:type="dxa"/>
            <w:hideMark/>
          </w:tcPr>
          <w:p w:rsidR="007E7AFB" w:rsidRPr="005B6FBD" w:rsidRDefault="007E7AFB" w:rsidP="00A6731A">
            <w:pPr>
              <w:pStyle w:val="tableentry"/>
            </w:pPr>
            <w:r w:rsidRPr="005B6FBD">
              <w:t xml:space="preserve"> Operation.OnOffStatus </w:t>
            </w:r>
          </w:p>
        </w:tc>
      </w:tr>
      <w:tr w:rsidR="007E7AFB" w:rsidRPr="005B6FBD" w:rsidTr="007E7AFB">
        <w:trPr>
          <w:trHeight w:val="190"/>
        </w:trPr>
        <w:tc>
          <w:tcPr>
            <w:tcW w:w="2920" w:type="dxa"/>
            <w:hideMark/>
          </w:tcPr>
          <w:p w:rsidR="007E7AFB" w:rsidRPr="005B6FBD" w:rsidRDefault="007E7AFB" w:rsidP="00A6731A">
            <w:pPr>
              <w:pStyle w:val="tableentry"/>
            </w:pPr>
            <w:r w:rsidRPr="005B6FBD">
              <w:t>Dehumidifier</w:t>
            </w:r>
          </w:p>
        </w:tc>
        <w:tc>
          <w:tcPr>
            <w:tcW w:w="698" w:type="dxa"/>
            <w:hideMark/>
          </w:tcPr>
          <w:p w:rsidR="007E7AFB" w:rsidRPr="005B6FBD" w:rsidRDefault="007E7AFB" w:rsidP="00A6731A">
            <w:pPr>
              <w:pStyle w:val="tableentry"/>
            </w:pPr>
            <w:r w:rsidRPr="005B6FBD">
              <w:t>8</w:t>
            </w:r>
          </w:p>
        </w:tc>
        <w:tc>
          <w:tcPr>
            <w:tcW w:w="5002" w:type="dxa"/>
            <w:hideMark/>
          </w:tcPr>
          <w:p w:rsidR="007E7AFB" w:rsidRPr="005B6FBD" w:rsidRDefault="007E7AFB" w:rsidP="00A6731A">
            <w:pPr>
              <w:pStyle w:val="tableentry"/>
            </w:pPr>
            <w:r w:rsidRPr="005B6FBD">
              <w:t xml:space="preserve"> Operation.OnOffStatus, Environment.TargetHumidity, Environment.CurrentHumidity </w:t>
            </w:r>
          </w:p>
        </w:tc>
      </w:tr>
      <w:tr w:rsidR="007E7AFB" w:rsidRPr="005B6FBD" w:rsidTr="007E7AFB">
        <w:trPr>
          <w:trHeight w:val="312"/>
        </w:trPr>
        <w:tc>
          <w:tcPr>
            <w:tcW w:w="2920" w:type="dxa"/>
            <w:hideMark/>
          </w:tcPr>
          <w:p w:rsidR="007E7AFB" w:rsidRPr="005B6FBD" w:rsidRDefault="007E7AFB" w:rsidP="00A6731A">
            <w:pPr>
              <w:pStyle w:val="tableentry"/>
            </w:pPr>
            <w:r w:rsidRPr="005B6FBD">
              <w:t>Air Purifier</w:t>
            </w:r>
          </w:p>
        </w:tc>
        <w:tc>
          <w:tcPr>
            <w:tcW w:w="698" w:type="dxa"/>
            <w:hideMark/>
          </w:tcPr>
          <w:p w:rsidR="007E7AFB" w:rsidRPr="005B6FBD" w:rsidRDefault="007E7AFB" w:rsidP="00A6731A">
            <w:pPr>
              <w:pStyle w:val="tableentry"/>
            </w:pPr>
            <w:r w:rsidRPr="005B6FBD">
              <w:t>9</w:t>
            </w:r>
          </w:p>
        </w:tc>
        <w:tc>
          <w:tcPr>
            <w:tcW w:w="5002" w:type="dxa"/>
            <w:hideMark/>
          </w:tcPr>
          <w:p w:rsidR="007E7AFB" w:rsidRPr="005B6FBD" w:rsidRDefault="007E7AFB" w:rsidP="00A6731A">
            <w:pPr>
              <w:pStyle w:val="tableentry"/>
            </w:pPr>
            <w:r w:rsidRPr="005B6FBD">
              <w:t xml:space="preserve"> Operation.OnOffStatus </w:t>
            </w:r>
          </w:p>
        </w:tc>
      </w:tr>
      <w:tr w:rsidR="007E7AFB" w:rsidRPr="005B6FBD" w:rsidTr="007E7AFB">
        <w:trPr>
          <w:trHeight w:val="45"/>
        </w:trPr>
        <w:tc>
          <w:tcPr>
            <w:tcW w:w="2920" w:type="dxa"/>
            <w:hideMark/>
          </w:tcPr>
          <w:p w:rsidR="007E7AFB" w:rsidRPr="005B6FBD" w:rsidRDefault="007E7AFB" w:rsidP="00A6731A">
            <w:pPr>
              <w:pStyle w:val="tableentry"/>
            </w:pPr>
            <w:r w:rsidRPr="005B6FBD">
              <w:t>Electric Fan</w:t>
            </w:r>
          </w:p>
        </w:tc>
        <w:tc>
          <w:tcPr>
            <w:tcW w:w="698" w:type="dxa"/>
            <w:hideMark/>
          </w:tcPr>
          <w:p w:rsidR="007E7AFB" w:rsidRPr="005B6FBD" w:rsidRDefault="007E7AFB" w:rsidP="00A6731A">
            <w:pPr>
              <w:pStyle w:val="tableentry"/>
            </w:pPr>
            <w:r w:rsidRPr="005B6FBD">
              <w:t>10</w:t>
            </w:r>
          </w:p>
        </w:tc>
        <w:tc>
          <w:tcPr>
            <w:tcW w:w="5002" w:type="dxa"/>
            <w:hideMark/>
          </w:tcPr>
          <w:p w:rsidR="007E7AFB" w:rsidRPr="005B6FBD" w:rsidRDefault="007E7AFB" w:rsidP="00A6731A">
            <w:pPr>
              <w:pStyle w:val="tableentry"/>
            </w:pPr>
            <w:r w:rsidRPr="005B6FBD">
              <w:t xml:space="preserve"> Operation.OnOffStatus </w:t>
            </w:r>
          </w:p>
        </w:tc>
      </w:tr>
      <w:tr w:rsidR="007E7AFB" w:rsidRPr="005B6FBD" w:rsidTr="007E7AFB">
        <w:trPr>
          <w:trHeight w:val="263"/>
        </w:trPr>
        <w:tc>
          <w:tcPr>
            <w:tcW w:w="2920" w:type="dxa"/>
            <w:hideMark/>
          </w:tcPr>
          <w:p w:rsidR="007E7AFB" w:rsidRPr="005B6FBD" w:rsidRDefault="007E7AFB" w:rsidP="00A6731A">
            <w:pPr>
              <w:pStyle w:val="tableentry"/>
            </w:pPr>
            <w:r w:rsidRPr="005B6FBD">
              <w:t>Air Quality Monitor</w:t>
            </w:r>
          </w:p>
        </w:tc>
        <w:tc>
          <w:tcPr>
            <w:tcW w:w="698" w:type="dxa"/>
            <w:hideMark/>
          </w:tcPr>
          <w:p w:rsidR="007E7AFB" w:rsidRPr="005B6FBD" w:rsidRDefault="007E7AFB" w:rsidP="00A6731A">
            <w:pPr>
              <w:pStyle w:val="tableentry"/>
            </w:pPr>
            <w:r w:rsidRPr="005B6FBD">
              <w:t>11</w:t>
            </w:r>
          </w:p>
        </w:tc>
        <w:tc>
          <w:tcPr>
            <w:tcW w:w="5002" w:type="dxa"/>
            <w:hideMark/>
          </w:tcPr>
          <w:p w:rsidR="007E7AFB" w:rsidRPr="005B6FBD" w:rsidRDefault="007E7AFB" w:rsidP="00A6731A">
            <w:pPr>
              <w:pStyle w:val="tableentry"/>
            </w:pPr>
            <w:r w:rsidRPr="005B6FBD">
              <w:t xml:space="preserve"> At least one between Environment.CurrentAirQuality and Environment.CurrentAirQualityLevel </w:t>
            </w:r>
          </w:p>
        </w:tc>
      </w:tr>
      <w:tr w:rsidR="007E7AFB" w:rsidRPr="005B6FBD" w:rsidTr="007E7AFB">
        <w:trPr>
          <w:trHeight w:val="45"/>
        </w:trPr>
        <w:tc>
          <w:tcPr>
            <w:tcW w:w="2920" w:type="dxa"/>
            <w:hideMark/>
          </w:tcPr>
          <w:p w:rsidR="007E7AFB" w:rsidRPr="005B6FBD" w:rsidRDefault="007E7AFB" w:rsidP="00A6731A">
            <w:pPr>
              <w:pStyle w:val="tableentry"/>
            </w:pPr>
            <w:r w:rsidRPr="005B6FBD">
              <w:lastRenderedPageBreak/>
              <w:t>Clothes Washer</w:t>
            </w:r>
          </w:p>
        </w:tc>
        <w:tc>
          <w:tcPr>
            <w:tcW w:w="698" w:type="dxa"/>
            <w:hideMark/>
          </w:tcPr>
          <w:p w:rsidR="007E7AFB" w:rsidRPr="005B6FBD" w:rsidRDefault="007E7AFB" w:rsidP="00A6731A">
            <w:pPr>
              <w:pStyle w:val="tableentry"/>
            </w:pPr>
            <w:r w:rsidRPr="005B6FBD">
              <w:t>12</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45"/>
        </w:trPr>
        <w:tc>
          <w:tcPr>
            <w:tcW w:w="2920" w:type="dxa"/>
            <w:hideMark/>
          </w:tcPr>
          <w:p w:rsidR="007E7AFB" w:rsidRPr="005B6FBD" w:rsidRDefault="007E7AFB" w:rsidP="00A6731A">
            <w:pPr>
              <w:pStyle w:val="tableentry"/>
            </w:pPr>
            <w:r w:rsidRPr="005B6FBD">
              <w:t>Clothes Dryer</w:t>
            </w:r>
          </w:p>
        </w:tc>
        <w:tc>
          <w:tcPr>
            <w:tcW w:w="698" w:type="dxa"/>
            <w:hideMark/>
          </w:tcPr>
          <w:p w:rsidR="007E7AFB" w:rsidRPr="005B6FBD" w:rsidRDefault="007E7AFB" w:rsidP="00A6731A">
            <w:pPr>
              <w:pStyle w:val="tableentry"/>
            </w:pPr>
            <w:r w:rsidRPr="005B6FBD">
              <w:t>13</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45"/>
        </w:trPr>
        <w:tc>
          <w:tcPr>
            <w:tcW w:w="2920" w:type="dxa"/>
            <w:hideMark/>
          </w:tcPr>
          <w:p w:rsidR="007E7AFB" w:rsidRPr="005B6FBD" w:rsidRDefault="007E7AFB" w:rsidP="00A6731A">
            <w:pPr>
              <w:pStyle w:val="tableentry"/>
            </w:pPr>
            <w:r w:rsidRPr="005B6FBD">
              <w:t>Clothes Washer-Dryer</w:t>
            </w:r>
          </w:p>
        </w:tc>
        <w:tc>
          <w:tcPr>
            <w:tcW w:w="698" w:type="dxa"/>
            <w:hideMark/>
          </w:tcPr>
          <w:p w:rsidR="007E7AFB" w:rsidRPr="005B6FBD" w:rsidRDefault="007E7AFB" w:rsidP="00A6731A">
            <w:pPr>
              <w:pStyle w:val="tableentry"/>
            </w:pPr>
            <w:r w:rsidRPr="005B6FBD">
              <w:t>14</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45"/>
        </w:trPr>
        <w:tc>
          <w:tcPr>
            <w:tcW w:w="2920" w:type="dxa"/>
            <w:hideMark/>
          </w:tcPr>
          <w:p w:rsidR="007E7AFB" w:rsidRPr="005B6FBD" w:rsidRDefault="007E7AFB" w:rsidP="00A6731A">
            <w:pPr>
              <w:pStyle w:val="tableentry"/>
            </w:pPr>
            <w:r w:rsidRPr="005B6FBD">
              <w:t>Dish Washer</w:t>
            </w:r>
          </w:p>
        </w:tc>
        <w:tc>
          <w:tcPr>
            <w:tcW w:w="698" w:type="dxa"/>
            <w:hideMark/>
          </w:tcPr>
          <w:p w:rsidR="007E7AFB" w:rsidRPr="005B6FBD" w:rsidRDefault="007E7AFB" w:rsidP="00A6731A">
            <w:pPr>
              <w:pStyle w:val="tableentry"/>
            </w:pPr>
            <w:r w:rsidRPr="005B6FBD">
              <w:t>15</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226"/>
        </w:trPr>
        <w:tc>
          <w:tcPr>
            <w:tcW w:w="2920" w:type="dxa"/>
            <w:hideMark/>
          </w:tcPr>
          <w:p w:rsidR="007E7AFB" w:rsidRPr="005B6FBD" w:rsidRDefault="007E7AFB" w:rsidP="00A6731A">
            <w:pPr>
              <w:pStyle w:val="tableentry"/>
            </w:pPr>
            <w:r w:rsidRPr="005B6FBD">
              <w:t>Robot Cleaner</w:t>
            </w:r>
          </w:p>
        </w:tc>
        <w:tc>
          <w:tcPr>
            <w:tcW w:w="698" w:type="dxa"/>
            <w:hideMark/>
          </w:tcPr>
          <w:p w:rsidR="007E7AFB" w:rsidRPr="005B6FBD" w:rsidRDefault="007E7AFB" w:rsidP="00A6731A">
            <w:pPr>
              <w:pStyle w:val="tableentry"/>
            </w:pPr>
            <w:r w:rsidRPr="005B6FBD">
              <w:t>16</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181"/>
        </w:trPr>
        <w:tc>
          <w:tcPr>
            <w:tcW w:w="2920" w:type="dxa"/>
            <w:hideMark/>
          </w:tcPr>
          <w:p w:rsidR="007E7AFB" w:rsidRPr="005B6FBD" w:rsidRDefault="007E7AFB" w:rsidP="00A6731A">
            <w:pPr>
              <w:pStyle w:val="tableentry"/>
            </w:pPr>
            <w:r w:rsidRPr="005B6FBD">
              <w:t>Oven</w:t>
            </w:r>
          </w:p>
        </w:tc>
        <w:tc>
          <w:tcPr>
            <w:tcW w:w="698" w:type="dxa"/>
            <w:hideMark/>
          </w:tcPr>
          <w:p w:rsidR="007E7AFB" w:rsidRPr="005B6FBD" w:rsidRDefault="007E7AFB" w:rsidP="00A6731A">
            <w:pPr>
              <w:pStyle w:val="tableentry"/>
            </w:pPr>
            <w:r w:rsidRPr="005B6FBD">
              <w:t>17</w:t>
            </w:r>
          </w:p>
        </w:tc>
        <w:tc>
          <w:tcPr>
            <w:tcW w:w="5002" w:type="dxa"/>
            <w:hideMark/>
          </w:tcPr>
          <w:p w:rsidR="007E7AFB" w:rsidRPr="005B6FBD" w:rsidRDefault="007E7AFB" w:rsidP="00A6731A">
            <w:pPr>
              <w:pStyle w:val="tableentry"/>
            </w:pPr>
            <w:r w:rsidRPr="005B6FBD">
              <w:t xml:space="preserve"> Operation.OnOffStatus, Operation.CycleControl </w:t>
            </w:r>
          </w:p>
        </w:tc>
      </w:tr>
      <w:tr w:rsidR="007E7AFB" w:rsidRPr="005B6FBD" w:rsidTr="007E7AFB">
        <w:trPr>
          <w:trHeight w:val="137"/>
        </w:trPr>
        <w:tc>
          <w:tcPr>
            <w:tcW w:w="2920" w:type="dxa"/>
            <w:hideMark/>
          </w:tcPr>
          <w:p w:rsidR="007E7AFB" w:rsidRPr="005B6FBD" w:rsidRDefault="007E7AFB" w:rsidP="00A6731A">
            <w:pPr>
              <w:pStyle w:val="tableentry"/>
            </w:pPr>
            <w:r w:rsidRPr="005B6FBD">
              <w:t>Cooker Hood</w:t>
            </w:r>
          </w:p>
        </w:tc>
        <w:tc>
          <w:tcPr>
            <w:tcW w:w="698" w:type="dxa"/>
            <w:hideMark/>
          </w:tcPr>
          <w:p w:rsidR="007E7AFB" w:rsidRPr="005B6FBD" w:rsidRDefault="007E7AFB" w:rsidP="00A6731A">
            <w:pPr>
              <w:pStyle w:val="tableentry"/>
            </w:pPr>
            <w:r w:rsidRPr="005B6FBD">
              <w:t>18</w:t>
            </w:r>
          </w:p>
        </w:tc>
        <w:tc>
          <w:tcPr>
            <w:tcW w:w="5002" w:type="dxa"/>
            <w:hideMark/>
          </w:tcPr>
          <w:p w:rsidR="007E7AFB" w:rsidRPr="005B6FBD" w:rsidRDefault="007E7AFB" w:rsidP="00A6731A">
            <w:pPr>
              <w:pStyle w:val="tableentry"/>
            </w:pPr>
            <w:r w:rsidRPr="005B6FBD">
              <w:t xml:space="preserve"> Operation.OnOffStatus, Operation.HvacMode, Operation.FanSpeedLevel </w:t>
            </w:r>
          </w:p>
        </w:tc>
      </w:tr>
      <w:tr w:rsidR="007E7AFB" w:rsidRPr="005B6FBD" w:rsidTr="007E7AFB">
        <w:trPr>
          <w:trHeight w:val="312"/>
        </w:trPr>
        <w:tc>
          <w:tcPr>
            <w:tcW w:w="2920" w:type="dxa"/>
            <w:hideMark/>
          </w:tcPr>
          <w:p w:rsidR="007E7AFB" w:rsidRPr="005B6FBD" w:rsidRDefault="007E7AFB" w:rsidP="00A6731A">
            <w:pPr>
              <w:pStyle w:val="tableentry"/>
            </w:pPr>
            <w:r w:rsidRPr="005B6FBD">
              <w:t>Cooktop</w:t>
            </w:r>
          </w:p>
        </w:tc>
        <w:tc>
          <w:tcPr>
            <w:tcW w:w="698" w:type="dxa"/>
            <w:hideMark/>
          </w:tcPr>
          <w:p w:rsidR="007E7AFB" w:rsidRPr="005B6FBD" w:rsidRDefault="007E7AFB" w:rsidP="00A6731A">
            <w:pPr>
              <w:pStyle w:val="tableentry"/>
            </w:pPr>
            <w:r w:rsidRPr="005B6FBD">
              <w:t>19</w:t>
            </w:r>
          </w:p>
        </w:tc>
        <w:tc>
          <w:tcPr>
            <w:tcW w:w="5002" w:type="dxa"/>
            <w:hideMark/>
          </w:tcPr>
          <w:p w:rsidR="007E7AFB" w:rsidRPr="005B6FBD" w:rsidRDefault="007E7AFB" w:rsidP="00A6731A">
            <w:pPr>
              <w:pStyle w:val="tableentry"/>
            </w:pPr>
            <w:r w:rsidRPr="005B6FBD">
              <w:t xml:space="preserve"> Operation.HeatingZone </w:t>
            </w:r>
          </w:p>
        </w:tc>
      </w:tr>
      <w:tr w:rsidR="007E7AFB" w:rsidRPr="005B6FBD" w:rsidTr="007E7AFB">
        <w:trPr>
          <w:trHeight w:val="312"/>
        </w:trPr>
        <w:tc>
          <w:tcPr>
            <w:tcW w:w="2920" w:type="dxa"/>
            <w:hideMark/>
          </w:tcPr>
          <w:p w:rsidR="007E7AFB" w:rsidRPr="005B6FBD" w:rsidRDefault="007E7AFB" w:rsidP="00A6731A">
            <w:pPr>
              <w:pStyle w:val="tableentry"/>
            </w:pPr>
            <w:r w:rsidRPr="005B6FBD">
              <w:t>FoodProbe</w:t>
            </w:r>
          </w:p>
        </w:tc>
        <w:tc>
          <w:tcPr>
            <w:tcW w:w="698" w:type="dxa"/>
            <w:hideMark/>
          </w:tcPr>
          <w:p w:rsidR="007E7AFB" w:rsidRPr="005B6FBD" w:rsidRDefault="007E7AFB" w:rsidP="00A6731A">
            <w:pPr>
              <w:pStyle w:val="tableentry"/>
            </w:pPr>
            <w:r w:rsidRPr="005B6FBD">
              <w:t>20</w:t>
            </w:r>
          </w:p>
        </w:tc>
        <w:tc>
          <w:tcPr>
            <w:tcW w:w="5002" w:type="dxa"/>
            <w:hideMark/>
          </w:tcPr>
          <w:p w:rsidR="007E7AFB" w:rsidRPr="005B6FBD" w:rsidRDefault="007E7AFB" w:rsidP="00A6731A">
            <w:pPr>
              <w:pStyle w:val="tableentry"/>
            </w:pPr>
            <w:r w:rsidRPr="005B6FBD">
              <w:t xml:space="preserve"> Environment.TargetTemperature </w:t>
            </w:r>
          </w:p>
        </w:tc>
      </w:tr>
      <w:tr w:rsidR="007E7AFB" w:rsidRPr="005B6FBD" w:rsidTr="007E7AFB">
        <w:trPr>
          <w:trHeight w:val="105"/>
        </w:trPr>
        <w:tc>
          <w:tcPr>
            <w:tcW w:w="2920" w:type="dxa"/>
            <w:hideMark/>
          </w:tcPr>
          <w:p w:rsidR="007E7AFB" w:rsidRPr="005B6FBD" w:rsidRDefault="007E7AFB" w:rsidP="00A6731A">
            <w:pPr>
              <w:pStyle w:val="tableentry"/>
            </w:pPr>
            <w:r w:rsidRPr="005B6FBD">
              <w:t>Television</w:t>
            </w:r>
          </w:p>
        </w:tc>
        <w:tc>
          <w:tcPr>
            <w:tcW w:w="698" w:type="dxa"/>
            <w:hideMark/>
          </w:tcPr>
          <w:p w:rsidR="007E7AFB" w:rsidRPr="005B6FBD" w:rsidRDefault="007E7AFB" w:rsidP="00A6731A">
            <w:pPr>
              <w:pStyle w:val="tableentry"/>
            </w:pPr>
            <w:r w:rsidRPr="005B6FBD">
              <w:t>21</w:t>
            </w:r>
          </w:p>
        </w:tc>
        <w:tc>
          <w:tcPr>
            <w:tcW w:w="5002" w:type="dxa"/>
            <w:hideMark/>
          </w:tcPr>
          <w:p w:rsidR="007E7AFB" w:rsidRPr="005B6FBD" w:rsidRDefault="007E7AFB" w:rsidP="00A6731A">
            <w:pPr>
              <w:pStyle w:val="tableentry"/>
            </w:pPr>
            <w:r w:rsidRPr="005B6FBD">
              <w:t xml:space="preserve"> Operation.OnOffStatus, Operation.Channel, Operation.AudioVolume </w:t>
            </w:r>
          </w:p>
        </w:tc>
      </w:tr>
      <w:tr w:rsidR="007E7AFB" w:rsidRPr="005B6FBD" w:rsidTr="007E7AFB">
        <w:trPr>
          <w:trHeight w:val="45"/>
        </w:trPr>
        <w:tc>
          <w:tcPr>
            <w:tcW w:w="2920" w:type="dxa"/>
            <w:hideMark/>
          </w:tcPr>
          <w:p w:rsidR="007E7AFB" w:rsidRPr="005B6FBD" w:rsidRDefault="007E7AFB" w:rsidP="00A6731A">
            <w:pPr>
              <w:pStyle w:val="tableentry"/>
            </w:pPr>
            <w:r w:rsidRPr="005B6FBD">
              <w:t>SetTopBox</w:t>
            </w:r>
          </w:p>
        </w:tc>
        <w:tc>
          <w:tcPr>
            <w:tcW w:w="698" w:type="dxa"/>
            <w:hideMark/>
          </w:tcPr>
          <w:p w:rsidR="007E7AFB" w:rsidRPr="005B6FBD" w:rsidRDefault="007E7AFB" w:rsidP="00A6731A">
            <w:pPr>
              <w:pStyle w:val="tableentry"/>
            </w:pPr>
            <w:r w:rsidRPr="005B6FBD">
              <w:t>22</w:t>
            </w:r>
          </w:p>
        </w:tc>
        <w:tc>
          <w:tcPr>
            <w:tcW w:w="5002" w:type="dxa"/>
            <w:hideMark/>
          </w:tcPr>
          <w:p w:rsidR="007E7AFB" w:rsidRPr="005B6FBD" w:rsidRDefault="007E7AFB" w:rsidP="00A6731A">
            <w:pPr>
              <w:pStyle w:val="tableentry"/>
            </w:pPr>
            <w:r w:rsidRPr="005B6FBD">
              <w:t xml:space="preserve"> Operation.OnOffStatus </w:t>
            </w:r>
          </w:p>
        </w:tc>
      </w:tr>
    </w:tbl>
    <w:p w:rsidR="00B306FE" w:rsidRPr="00416517" w:rsidRDefault="00B306FE" w:rsidP="00B306FE">
      <w:pPr>
        <w:pStyle w:val="resultsBody"/>
        <w:numPr>
          <w:ilvl w:val="0"/>
          <w:numId w:val="0"/>
        </w:numPr>
        <w:ind w:left="1080"/>
        <w:rPr>
          <w:lang w:eastAsia="ko-KR"/>
        </w:rPr>
      </w:pPr>
    </w:p>
    <w:p w:rsidR="00B306FE" w:rsidRDefault="00B306FE" w:rsidP="00B306FE">
      <w:pPr>
        <w:spacing w:before="0" w:after="0" w:line="240" w:lineRule="auto"/>
        <w:ind w:left="0"/>
        <w:rPr>
          <w:rFonts w:cs="Arial"/>
          <w:sz w:val="36"/>
          <w:szCs w:val="36"/>
        </w:rPr>
      </w:pPr>
      <w:r>
        <w:br w:type="page"/>
      </w:r>
    </w:p>
    <w:p w:rsidR="00EC0954" w:rsidRPr="0040035D" w:rsidRDefault="007E7AFB" w:rsidP="00EC0954">
      <w:pPr>
        <w:pStyle w:val="22"/>
        <w:numPr>
          <w:ilvl w:val="1"/>
          <w:numId w:val="1"/>
        </w:numPr>
        <w:ind w:left="720" w:hanging="720"/>
      </w:pPr>
      <w:bookmarkStart w:id="21" w:name="_Toc453344660"/>
      <w:r>
        <w:lastRenderedPageBreak/>
        <w:t>HAE-v1-</w:t>
      </w:r>
      <w:r w:rsidR="00EC0954" w:rsidRPr="008A4292">
        <w:t>AirRecirculationMode</w:t>
      </w:r>
      <w:r w:rsidR="00EC0954">
        <w:t xml:space="preserve"> Interface Test</w:t>
      </w:r>
      <w:bookmarkEnd w:id="21"/>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A4292">
        <w:t>AirRecirculationMode</w:t>
      </w:r>
      <w:r>
        <w:t>interface of DUT.</w:t>
      </w:r>
    </w:p>
    <w:p w:rsidR="00EC0954" w:rsidRDefault="00EC0954" w:rsidP="00EC0954">
      <w:pPr>
        <w:pStyle w:val="midTitle"/>
      </w:pPr>
      <w:r>
        <w:t xml:space="preserve">Procedure </w:t>
      </w:r>
    </w:p>
    <w:p w:rsidR="00EC0954" w:rsidRPr="006B24E2" w:rsidRDefault="00EC0954" w:rsidP="00EC0954">
      <w:pPr>
        <w:pStyle w:val="procedureBody"/>
      </w:pPr>
      <w:r w:rsidRPr="006B24E2">
        <w:t>The test device listens for an About announcement from the application on the DUT.</w:t>
      </w:r>
    </w:p>
    <w:p w:rsidR="00EC0954" w:rsidRPr="006B24E2" w:rsidRDefault="00EC0954" w:rsidP="00EC0954">
      <w:pPr>
        <w:pStyle w:val="procedureBody"/>
      </w:pPr>
      <w:r w:rsidRPr="006B24E2">
        <w:t>After receiving an About announcement from the application, the test device joins a session with the application at the port specified in the received About announcement if there is AirRecirculationMode Interface on DUT.</w:t>
      </w:r>
    </w:p>
    <w:p w:rsidR="00EC0954" w:rsidRPr="002C0448" w:rsidRDefault="00EC0954" w:rsidP="00EC0954">
      <w:pPr>
        <w:pStyle w:val="procedureBody"/>
        <w:rPr>
          <w:rStyle w:val="afa"/>
          <w:i w:val="0"/>
          <w:iCs w:val="0"/>
        </w:rPr>
      </w:pPr>
      <w:r w:rsidRPr="002C0448">
        <w:rPr>
          <w:rStyle w:val="afa"/>
          <w:i w:val="0"/>
        </w:rPr>
        <w:t>Get initial values for all properties</w:t>
      </w:r>
      <w:r>
        <w:rPr>
          <w:rStyle w:val="afa"/>
          <w:rFonts w:hint="eastAsia"/>
          <w:i w:val="0"/>
          <w:lang w:eastAsia="ko-KR"/>
        </w:rPr>
        <w:t>.</w:t>
      </w:r>
    </w:p>
    <w:p w:rsidR="00EC0954" w:rsidRPr="006B24E2" w:rsidRDefault="00EC0954" w:rsidP="00EC0954">
      <w:pPr>
        <w:pStyle w:val="procedureBody"/>
        <w:numPr>
          <w:ilvl w:val="1"/>
          <w:numId w:val="26"/>
        </w:numPr>
      </w:pPr>
      <w:r>
        <w:rPr>
          <w:rStyle w:val="afa"/>
          <w:rFonts w:hint="eastAsia"/>
          <w:i w:val="0"/>
          <w:lang w:eastAsia="ko-KR"/>
        </w:rPr>
        <w:t>Retr</w:t>
      </w:r>
      <w:r>
        <w:rPr>
          <w:rStyle w:val="afa"/>
          <w:i w:val="0"/>
          <w:lang w:eastAsia="ko-KR"/>
        </w:rPr>
        <w:t xml:space="preserve">ieve the </w:t>
      </w:r>
      <w:r w:rsidRPr="00245E6A">
        <w:rPr>
          <w:rStyle w:val="afa"/>
          <w:i w:val="0"/>
        </w:rPr>
        <w:t>IsRecirculating property.</w:t>
      </w:r>
    </w:p>
    <w:p w:rsidR="00EC0954" w:rsidRPr="002C0448" w:rsidRDefault="00EC0954" w:rsidP="00EC0954">
      <w:pPr>
        <w:pStyle w:val="procedureBody"/>
        <w:rPr>
          <w:rStyle w:val="afa"/>
          <w:i w:val="0"/>
          <w:iCs w:val="0"/>
        </w:rPr>
      </w:pPr>
      <w:r w:rsidRPr="002C0448">
        <w:rPr>
          <w:rStyle w:val="afa"/>
          <w:i w:val="0"/>
        </w:rPr>
        <w:t xml:space="preserve">Initialize all </w:t>
      </w:r>
      <w:r>
        <w:rPr>
          <w:rFonts w:hint="eastAsia"/>
          <w:lang w:eastAsia="ko-KR"/>
        </w:rPr>
        <w:t xml:space="preserve">read-write </w:t>
      </w:r>
      <w:r w:rsidRPr="002C0448">
        <w:rPr>
          <w:rStyle w:val="afa"/>
          <w:i w:val="0"/>
        </w:rPr>
        <w:t>properties</w:t>
      </w:r>
      <w:r>
        <w:rPr>
          <w:rStyle w:val="afa"/>
          <w:rFonts w:hint="eastAsia"/>
          <w:i w:val="0"/>
          <w:lang w:eastAsia="ko-KR"/>
        </w:rPr>
        <w:t>.</w:t>
      </w:r>
    </w:p>
    <w:p w:rsidR="00EC0954" w:rsidRDefault="00BE4287" w:rsidP="00EC0954">
      <w:pPr>
        <w:pStyle w:val="procedureBody"/>
        <w:numPr>
          <w:ilvl w:val="1"/>
          <w:numId w:val="26"/>
        </w:numPr>
      </w:pPr>
      <w:r w:rsidRPr="00F90BDC">
        <w:t>Initialize</w:t>
      </w:r>
      <w:r w:rsidR="00EC0954">
        <w:rPr>
          <w:rStyle w:val="afa"/>
          <w:i w:val="0"/>
        </w:rPr>
        <w:t xml:space="preserve">the </w:t>
      </w:r>
      <w:r w:rsidR="00EC0954" w:rsidRPr="00245E6A">
        <w:rPr>
          <w:rStyle w:val="afa"/>
          <w:i w:val="0"/>
        </w:rPr>
        <w:t xml:space="preserve">IsRecirculating property </w:t>
      </w:r>
      <w:r w:rsidR="00EC0954">
        <w:rPr>
          <w:rStyle w:val="afa"/>
          <w:i w:val="0"/>
        </w:rPr>
        <w:t>to</w:t>
      </w:r>
      <w:r w:rsidR="00877E44">
        <w:rPr>
          <w:rStyle w:val="afa"/>
          <w:i w:val="0"/>
        </w:rPr>
        <w:t xml:space="preserve"> </w:t>
      </w:r>
      <w:r w:rsidR="00EC0954" w:rsidRPr="002C0448">
        <w:rPr>
          <w:rStyle w:val="afa"/>
        </w:rPr>
        <w:t>true</w:t>
      </w:r>
      <w:r w:rsidR="00EC0954" w:rsidRPr="00245E6A">
        <w:rPr>
          <w:rStyle w:val="afa"/>
          <w:i w:val="0"/>
        </w:rPr>
        <w:t>.</w:t>
      </w:r>
    </w:p>
    <w:p w:rsidR="00EC0954" w:rsidRDefault="00EC0954" w:rsidP="00EC0954">
      <w:pPr>
        <w:pStyle w:val="procedureBody"/>
      </w:pPr>
      <w:r>
        <w:rPr>
          <w:rStyle w:val="afa"/>
          <w:rFonts w:hint="eastAsia"/>
          <w:i w:val="0"/>
          <w:iCs w:val="0"/>
        </w:rPr>
        <w:t>Set properties to valid value</w:t>
      </w:r>
      <w:r>
        <w:rPr>
          <w:rStyle w:val="afa"/>
          <w:rFonts w:hint="eastAsia"/>
          <w:i w:val="0"/>
          <w:iCs w:val="0"/>
          <w:lang w:eastAsia="ko-KR"/>
        </w:rPr>
        <w:t>.</w:t>
      </w:r>
    </w:p>
    <w:p w:rsidR="00EC0954" w:rsidRPr="006B24E2" w:rsidRDefault="00EC0954" w:rsidP="00EC0954">
      <w:pPr>
        <w:pStyle w:val="procedureBody"/>
        <w:numPr>
          <w:ilvl w:val="1"/>
          <w:numId w:val="26"/>
        </w:numPr>
      </w:pPr>
      <w:r>
        <w:rPr>
          <w:rStyle w:val="afa"/>
          <w:i w:val="0"/>
        </w:rPr>
        <w:t>Set the IsRecirculating</w:t>
      </w:r>
      <w:r w:rsidRPr="00245E6A">
        <w:rPr>
          <w:rStyle w:val="afa"/>
          <w:i w:val="0"/>
        </w:rPr>
        <w:t xml:space="preserve"> property </w:t>
      </w:r>
      <w:r>
        <w:rPr>
          <w:rStyle w:val="afa"/>
          <w:i w:val="0"/>
        </w:rPr>
        <w:t xml:space="preserve">to </w:t>
      </w:r>
      <w:r w:rsidRPr="009F6AFB">
        <w:rPr>
          <w:rStyle w:val="afa"/>
        </w:rPr>
        <w:t>false</w:t>
      </w:r>
      <w:r w:rsidRPr="00245E6A">
        <w:rPr>
          <w:rStyle w:val="afa"/>
          <w:i w:val="0"/>
        </w:rPr>
        <w:t>.</w:t>
      </w:r>
    </w:p>
    <w:p w:rsidR="00EC0954" w:rsidRDefault="00EC0954" w:rsidP="00EC0954">
      <w:pPr>
        <w:pStyle w:val="procedureBody"/>
        <w:numPr>
          <w:ilvl w:val="2"/>
          <w:numId w:val="26"/>
        </w:numPr>
      </w:pPr>
      <w:r>
        <w:rPr>
          <w:rStyle w:val="afa"/>
          <w:i w:val="0"/>
        </w:rPr>
        <w:t xml:space="preserve">Wait the PropertiesChanged signal for the </w:t>
      </w:r>
      <w:r w:rsidRPr="00245E6A">
        <w:rPr>
          <w:rStyle w:val="afa"/>
          <w:i w:val="0"/>
        </w:rPr>
        <w:t>IsRecirculating</w:t>
      </w:r>
      <w:r>
        <w:rPr>
          <w:rStyle w:val="afa"/>
          <w:i w:val="0"/>
        </w:rPr>
        <w:t xml:space="preserve"> property</w:t>
      </w:r>
      <w:r w:rsidRPr="00245E6A">
        <w:rPr>
          <w:rStyle w:val="afa"/>
          <w:i w:val="0"/>
        </w:rPr>
        <w:t>.</w:t>
      </w:r>
    </w:p>
    <w:p w:rsidR="00EC0954" w:rsidRPr="006B24E2" w:rsidRDefault="00EC0954" w:rsidP="00EC0954">
      <w:pPr>
        <w:pStyle w:val="procedureBody"/>
        <w:numPr>
          <w:ilvl w:val="2"/>
          <w:numId w:val="26"/>
        </w:numPr>
      </w:pPr>
      <w:r w:rsidRPr="00245E6A">
        <w:rPr>
          <w:rStyle w:val="afa"/>
          <w:i w:val="0"/>
        </w:rPr>
        <w:t>Get</w:t>
      </w:r>
      <w:r>
        <w:rPr>
          <w:rStyle w:val="afa"/>
          <w:i w:val="0"/>
        </w:rPr>
        <w:t xml:space="preserve"> the IsRecirculating</w:t>
      </w:r>
      <w:r w:rsidRPr="00245E6A">
        <w:rPr>
          <w:rStyle w:val="afa"/>
          <w:i w:val="0"/>
        </w:rPr>
        <w:t xml:space="preserve"> property.</w:t>
      </w:r>
    </w:p>
    <w:p w:rsidR="00EC0954" w:rsidRPr="006B24E2" w:rsidRDefault="00EC0954" w:rsidP="00EC0954">
      <w:pPr>
        <w:pStyle w:val="procedureBody"/>
      </w:pPr>
      <w:r w:rsidRPr="006B24E2">
        <w:t>The test device leaves the session.</w:t>
      </w:r>
    </w:p>
    <w:p w:rsidR="00EC0954" w:rsidRPr="00881C0F" w:rsidRDefault="00EC0954" w:rsidP="00EC0954">
      <w:pPr>
        <w:pStyle w:val="midTitle"/>
        <w:rPr>
          <w:rStyle w:val="afa"/>
          <w:i w:val="0"/>
          <w:iCs w:val="0"/>
        </w:rPr>
      </w:pPr>
      <w:r>
        <w:t>Expected results</w:t>
      </w:r>
    </w:p>
    <w:p w:rsidR="00EC0954" w:rsidRPr="00D316BA" w:rsidRDefault="00EC0954" w:rsidP="00EC0954">
      <w:pPr>
        <w:pStyle w:val="resultsBody"/>
      </w:pPr>
      <w:r w:rsidRPr="00D316BA">
        <w:t>The test device receives an About announcement from the application on the DUT.</w:t>
      </w:r>
    </w:p>
    <w:p w:rsidR="00EC0954" w:rsidRPr="00D316BA" w:rsidRDefault="00EC0954" w:rsidP="00EC0954">
      <w:pPr>
        <w:pStyle w:val="resultsBody"/>
      </w:pPr>
      <w:r w:rsidRPr="00D316BA">
        <w:t>The test device joins a session with the application at the port specified in the received About announcement.</w:t>
      </w:r>
    </w:p>
    <w:p w:rsidR="00EC0954" w:rsidRPr="00D316BA" w:rsidRDefault="00EC0954" w:rsidP="00EC0954">
      <w:pPr>
        <w:pStyle w:val="resultsBody"/>
      </w:pPr>
      <w:r w:rsidRPr="00D316BA">
        <w:t>Getting initial values for all properties are succeeded.</w:t>
      </w:r>
    </w:p>
    <w:p w:rsidR="00EC0954" w:rsidRPr="00D316BA" w:rsidRDefault="00EC0954" w:rsidP="00EC0954">
      <w:pPr>
        <w:pStyle w:val="resultsBody"/>
      </w:pPr>
      <w:r w:rsidRPr="00D316BA">
        <w:t xml:space="preserve">Setting initial values for all </w:t>
      </w:r>
      <w:r>
        <w:rPr>
          <w:rFonts w:hint="eastAsia"/>
          <w:lang w:eastAsia="ko-KR"/>
        </w:rPr>
        <w:t xml:space="preserve">read-write </w:t>
      </w:r>
      <w:r w:rsidRPr="00D316BA">
        <w:t>properties are succeeded</w:t>
      </w:r>
      <w:r>
        <w:rPr>
          <w:rFonts w:hint="eastAsia"/>
          <w:lang w:eastAsia="ko-KR"/>
        </w:rPr>
        <w:t>.</w:t>
      </w:r>
    </w:p>
    <w:p w:rsidR="00EC0954" w:rsidRPr="00D316BA" w:rsidRDefault="00EC0954" w:rsidP="00EC0954">
      <w:pPr>
        <w:pStyle w:val="resultsBody"/>
      </w:pPr>
      <w:r w:rsidRPr="00D316BA">
        <w:t xml:space="preserve">Setting properties </w:t>
      </w:r>
      <w:r>
        <w:t>to</w:t>
      </w:r>
      <w:r w:rsidRPr="00D316BA">
        <w:t xml:space="preserve"> valid value are succeeded.</w:t>
      </w:r>
    </w:p>
    <w:p w:rsidR="00EC0954" w:rsidRDefault="00EC0954" w:rsidP="00C62E25">
      <w:pPr>
        <w:pStyle w:val="resultsBody"/>
        <w:numPr>
          <w:ilvl w:val="1"/>
          <w:numId w:val="2"/>
        </w:numPr>
        <w:rPr>
          <w:rFonts w:cs="Arial"/>
          <w:sz w:val="36"/>
          <w:szCs w:val="36"/>
        </w:rPr>
      </w:pPr>
      <w:r w:rsidRPr="00D316BA">
        <w:t xml:space="preserve">The </w:t>
      </w:r>
      <w:r w:rsidRPr="00D316BA">
        <w:rPr>
          <w:rStyle w:val="afa"/>
          <w:i w:val="0"/>
          <w:iCs w:val="0"/>
        </w:rPr>
        <w:t>IsRecirculating</w:t>
      </w:r>
      <w:r>
        <w:rPr>
          <w:rStyle w:val="afa"/>
          <w:i w:val="0"/>
          <w:iCs w:val="0"/>
        </w:rPr>
        <w:t xml:space="preserve"> property</w:t>
      </w:r>
      <w:r>
        <w:t xml:space="preserve"> is set to </w:t>
      </w:r>
      <w:r w:rsidRPr="00D316BA">
        <w:rPr>
          <w:i/>
        </w:rPr>
        <w:t>false</w:t>
      </w:r>
      <w:r>
        <w:t xml:space="preserve">, </w:t>
      </w:r>
      <w:r w:rsidRPr="00740C32">
        <w:t>and the PropertiesChanged signal is received</w:t>
      </w:r>
      <w:r>
        <w:t>.</w:t>
      </w:r>
    </w:p>
    <w:p w:rsidR="00EC0954" w:rsidRDefault="00EC0954" w:rsidP="00EC0954">
      <w:pPr>
        <w:spacing w:before="0" w:after="0" w:line="240" w:lineRule="auto"/>
        <w:ind w:left="0"/>
        <w:rPr>
          <w:rFonts w:cs="Arial"/>
          <w:sz w:val="36"/>
          <w:szCs w:val="36"/>
        </w:rPr>
      </w:pPr>
      <w:r>
        <w:br w:type="page"/>
      </w:r>
    </w:p>
    <w:p w:rsidR="007E7AFB" w:rsidRDefault="007E7AFB" w:rsidP="007E7AFB">
      <w:pPr>
        <w:pStyle w:val="22"/>
        <w:numPr>
          <w:ilvl w:val="1"/>
          <w:numId w:val="1"/>
        </w:numPr>
        <w:ind w:left="720" w:hanging="720"/>
      </w:pPr>
      <w:bookmarkStart w:id="22" w:name="_Toc453163613"/>
      <w:bookmarkStart w:id="23" w:name="_Toc453344661"/>
      <w:r>
        <w:lastRenderedPageBreak/>
        <w:t>HAE-v1-Alerts Interface Test</w:t>
      </w:r>
      <w:bookmarkEnd w:id="22"/>
      <w:bookmarkEnd w:id="23"/>
    </w:p>
    <w:p w:rsidR="007E7AFB" w:rsidRDefault="007E7AFB">
      <w:pPr>
        <w:spacing w:before="0" w:after="0" w:line="240" w:lineRule="auto"/>
        <w:ind w:left="0"/>
        <w:rPr>
          <w:rFonts w:cs="Arial"/>
          <w:sz w:val="36"/>
          <w:szCs w:val="36"/>
        </w:rPr>
      </w:pPr>
      <w:r>
        <w:br w:type="page"/>
      </w:r>
    </w:p>
    <w:p w:rsidR="00EC0954" w:rsidRPr="0040035D" w:rsidRDefault="007E7AFB" w:rsidP="00EC0954">
      <w:pPr>
        <w:pStyle w:val="22"/>
        <w:numPr>
          <w:ilvl w:val="1"/>
          <w:numId w:val="1"/>
        </w:numPr>
        <w:ind w:left="720" w:hanging="720"/>
      </w:pPr>
      <w:bookmarkStart w:id="24" w:name="_Toc453344662"/>
      <w:r>
        <w:lastRenderedPageBreak/>
        <w:t>HAE-v1-</w:t>
      </w:r>
      <w:r w:rsidR="00EC0954" w:rsidRPr="00843A35">
        <w:t>AudioVideoInput</w:t>
      </w:r>
      <w:r w:rsidR="00EC0954">
        <w:t xml:space="preserve"> Interface Test</w:t>
      </w:r>
      <w:bookmarkEnd w:id="24"/>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43A35">
        <w:t>AudioVideoInput</w:t>
      </w:r>
      <w:r>
        <w:t xml:space="preserve"> interface of DUT</w:t>
      </w:r>
      <w:r w:rsidRPr="007A4302">
        <w:t>.</w:t>
      </w:r>
    </w:p>
    <w:p w:rsidR="00EC0954" w:rsidRDefault="00EC0954" w:rsidP="00EC0954">
      <w:pPr>
        <w:pStyle w:val="midTitle"/>
      </w:pPr>
      <w:r>
        <w:t xml:space="preserve">Procedure </w:t>
      </w:r>
    </w:p>
    <w:p w:rsidR="00EC0954" w:rsidRPr="000733C0" w:rsidRDefault="00EC0954" w:rsidP="00EC0954">
      <w:pPr>
        <w:pStyle w:val="procedureBody"/>
        <w:numPr>
          <w:ilvl w:val="0"/>
          <w:numId w:val="29"/>
        </w:numPr>
      </w:pPr>
      <w:r w:rsidRPr="000733C0">
        <w:t>The test device listens for an About announcement from the application on the DUT.</w:t>
      </w:r>
    </w:p>
    <w:p w:rsidR="00EC0954" w:rsidRPr="000733C0" w:rsidRDefault="00EC0954" w:rsidP="00EC0954">
      <w:pPr>
        <w:pStyle w:val="procedureBody"/>
      </w:pPr>
      <w:r w:rsidRPr="000733C0">
        <w:t>After receiving an About announcement from the application, the test device joins a session with the application at the port specified in the received About announcement if there is AudioVideoInput Interface on DUT.</w:t>
      </w:r>
    </w:p>
    <w:p w:rsidR="00EC0954" w:rsidRDefault="00EC0954" w:rsidP="00EC0954">
      <w:pPr>
        <w:pStyle w:val="procedureBody"/>
      </w:pPr>
      <w:r w:rsidRPr="000733C0">
        <w:t>Get initial values for all properties</w:t>
      </w:r>
      <w:r>
        <w:rPr>
          <w:rFonts w:hint="eastAsia"/>
          <w:lang w:eastAsia="ko-KR"/>
        </w:rPr>
        <w:t>.</w:t>
      </w:r>
    </w:p>
    <w:p w:rsidR="00EC0954" w:rsidRPr="000733C0" w:rsidRDefault="00EC0954" w:rsidP="00EC0954">
      <w:pPr>
        <w:pStyle w:val="procedureBody"/>
        <w:numPr>
          <w:ilvl w:val="1"/>
          <w:numId w:val="26"/>
        </w:numPr>
      </w:pPr>
      <w:r>
        <w:t>Retrieve the InputSourceId</w:t>
      </w:r>
      <w:r w:rsidRPr="000733C0">
        <w:t xml:space="preserve"> property. </w:t>
      </w:r>
    </w:p>
    <w:p w:rsidR="00EC0954" w:rsidRPr="000733C0" w:rsidRDefault="00EC0954" w:rsidP="00EC0954">
      <w:pPr>
        <w:pStyle w:val="procedureBody"/>
        <w:numPr>
          <w:ilvl w:val="1"/>
          <w:numId w:val="26"/>
        </w:numPr>
      </w:pPr>
      <w:r>
        <w:t>Retrieve the SupportedInputSources</w:t>
      </w:r>
      <w:r w:rsidRPr="000733C0">
        <w:t xml:space="preserve"> property.</w:t>
      </w:r>
    </w:p>
    <w:p w:rsidR="00EC0954" w:rsidRDefault="00EC0954" w:rsidP="00EC0954">
      <w:pPr>
        <w:pStyle w:val="procedureBody"/>
      </w:pPr>
      <w:r>
        <w:t xml:space="preserve">Initialize all </w:t>
      </w:r>
      <w:r>
        <w:rPr>
          <w:rFonts w:hint="eastAsia"/>
          <w:lang w:eastAsia="ko-KR"/>
        </w:rPr>
        <w:t xml:space="preserve">read-write </w:t>
      </w:r>
      <w:r>
        <w:t>properties</w:t>
      </w:r>
      <w:r>
        <w:rPr>
          <w:rFonts w:hint="eastAsia"/>
          <w:lang w:eastAsia="ko-KR"/>
        </w:rPr>
        <w:t>.</w:t>
      </w:r>
    </w:p>
    <w:p w:rsidR="00EC0954" w:rsidRDefault="00BE4287" w:rsidP="00EC0954">
      <w:pPr>
        <w:pStyle w:val="procedureBody"/>
        <w:numPr>
          <w:ilvl w:val="1"/>
          <w:numId w:val="26"/>
        </w:numPr>
      </w:pPr>
      <w:r>
        <w:t xml:space="preserve">Initialize </w:t>
      </w:r>
      <w:r w:rsidR="00EC0954">
        <w:t>the InputSourceId</w:t>
      </w:r>
      <w:r w:rsidR="00EC0954" w:rsidRPr="000733C0">
        <w:t xml:space="preserve"> property </w:t>
      </w:r>
      <w:r w:rsidR="00EC0954">
        <w:t>to</w:t>
      </w:r>
      <w:r w:rsidR="00EC0954" w:rsidRPr="000733C0">
        <w:t xml:space="preserve"> the 1</w:t>
      </w:r>
      <w:r w:rsidR="00EC0954" w:rsidRPr="00C50EC3">
        <w:rPr>
          <w:vertAlign w:val="superscript"/>
        </w:rPr>
        <w:t>st</w:t>
      </w:r>
      <w:r w:rsidR="00771F0A">
        <w:t xml:space="preserve"> i</w:t>
      </w:r>
      <w:r w:rsidR="00EC0954">
        <w:t>tem of the SupportedInputSources</w:t>
      </w:r>
      <w:r w:rsidR="00EC0954" w:rsidRPr="000733C0">
        <w:t>.</w:t>
      </w:r>
    </w:p>
    <w:p w:rsidR="00EC0954" w:rsidRPr="000733C0" w:rsidRDefault="00EC0954" w:rsidP="00EC0954">
      <w:pPr>
        <w:pStyle w:val="procedureBody"/>
      </w:pPr>
      <w:r w:rsidRPr="00AB23EA">
        <w:t>Set properties to invalid value</w:t>
      </w:r>
      <w:r>
        <w:rPr>
          <w:rFonts w:hint="eastAsia"/>
          <w:lang w:eastAsia="ko-KR"/>
        </w:rPr>
        <w:t>.</w:t>
      </w:r>
    </w:p>
    <w:p w:rsidR="00EC0954" w:rsidRPr="000733C0" w:rsidRDefault="00EC0954" w:rsidP="00EC0954">
      <w:pPr>
        <w:pStyle w:val="procedureBody"/>
        <w:numPr>
          <w:ilvl w:val="1"/>
          <w:numId w:val="26"/>
        </w:numPr>
      </w:pPr>
      <w:r w:rsidRPr="000733C0">
        <w:t>Set</w:t>
      </w:r>
      <w:r>
        <w:t xml:space="preserve"> the InputSourceId</w:t>
      </w:r>
      <w:r w:rsidRPr="000733C0">
        <w:t xml:space="preserve"> property </w:t>
      </w:r>
      <w:r>
        <w:t>to</w:t>
      </w:r>
      <w:r w:rsidRPr="000733C0">
        <w:t xml:space="preserve"> an invalid </w:t>
      </w:r>
      <w:r w:rsidRPr="000733C0">
        <w:rPr>
          <w:rFonts w:hint="eastAsia"/>
        </w:rPr>
        <w:t>value</w:t>
      </w:r>
      <w:r w:rsidRPr="000733C0">
        <w:t>.</w:t>
      </w:r>
    </w:p>
    <w:p w:rsidR="00EC0954" w:rsidRPr="000733C0" w:rsidRDefault="00EC0954" w:rsidP="00EC0954">
      <w:pPr>
        <w:pStyle w:val="procedureBody"/>
        <w:numPr>
          <w:ilvl w:val="2"/>
          <w:numId w:val="26"/>
        </w:numPr>
      </w:pPr>
      <w:r>
        <w:t>Get the InputSourceId property.</w:t>
      </w:r>
    </w:p>
    <w:p w:rsidR="00EC0954" w:rsidRDefault="00EC0954" w:rsidP="00EC0954">
      <w:pPr>
        <w:pStyle w:val="procedureBody"/>
      </w:pPr>
      <w:r w:rsidRPr="00C50EC3">
        <w:t>Set properties to valid value</w:t>
      </w:r>
      <w:r>
        <w:rPr>
          <w:rFonts w:hint="eastAsia"/>
          <w:lang w:eastAsia="ko-KR"/>
        </w:rPr>
        <w:t>.</w:t>
      </w:r>
    </w:p>
    <w:p w:rsidR="00EC0954" w:rsidRDefault="00EC0954" w:rsidP="00EC0954">
      <w:pPr>
        <w:pStyle w:val="procedureBody"/>
        <w:numPr>
          <w:ilvl w:val="1"/>
          <w:numId w:val="26"/>
        </w:numPr>
      </w:pPr>
      <w:r>
        <w:t xml:space="preserve">If </w:t>
      </w:r>
      <w:r w:rsidRPr="00143DDC">
        <w:rPr>
          <w:i/>
        </w:rPr>
        <w:t>size of SupportedInputSources</w:t>
      </w:r>
      <w:r w:rsidRPr="00143DDC">
        <w:rPr>
          <w:rFonts w:hint="eastAsia"/>
          <w:i/>
          <w:lang w:eastAsia="ko-KR"/>
        </w:rPr>
        <w:t>!=</w:t>
      </w:r>
      <w:r w:rsidRPr="00143DDC">
        <w:rPr>
          <w:i/>
        </w:rPr>
        <w:t>1</w:t>
      </w:r>
      <w:r>
        <w:t xml:space="preserve">, set </w:t>
      </w:r>
      <w:r w:rsidR="00771F0A">
        <w:t xml:space="preserve">the </w:t>
      </w:r>
      <w:r>
        <w:t xml:space="preserve">InputSourceId property to </w:t>
      </w:r>
      <w:r w:rsidRPr="00143DDC">
        <w:rPr>
          <w:i/>
        </w:rPr>
        <w:t>2</w:t>
      </w:r>
      <w:r w:rsidRPr="00143DDC">
        <w:rPr>
          <w:i/>
          <w:vertAlign w:val="superscript"/>
        </w:rPr>
        <w:t>nd</w:t>
      </w:r>
      <w:r w:rsidRPr="00143DDC">
        <w:rPr>
          <w:i/>
        </w:rPr>
        <w:t xml:space="preserve"> item of SupportedInputSources</w:t>
      </w:r>
      <w:r>
        <w:t>.</w:t>
      </w:r>
    </w:p>
    <w:p w:rsidR="00EC0954" w:rsidRDefault="00EC0954" w:rsidP="00EC0954">
      <w:pPr>
        <w:pStyle w:val="procedureBody"/>
        <w:numPr>
          <w:ilvl w:val="2"/>
          <w:numId w:val="26"/>
        </w:numPr>
      </w:pPr>
      <w:r>
        <w:t>Wait the PropertiesChanged signal for the InputSourceId property.</w:t>
      </w:r>
    </w:p>
    <w:p w:rsidR="00EC0954" w:rsidRDefault="00EC0954" w:rsidP="00EC0954">
      <w:pPr>
        <w:pStyle w:val="procedureBody"/>
        <w:numPr>
          <w:ilvl w:val="2"/>
          <w:numId w:val="26"/>
        </w:numPr>
      </w:pPr>
      <w:r>
        <w:t>Get the InputSourceId property</w:t>
      </w:r>
      <w:r>
        <w:rPr>
          <w:rFonts w:hint="eastAsia"/>
          <w:lang w:eastAsia="ko-KR"/>
        </w:rPr>
        <w:t>.</w:t>
      </w:r>
    </w:p>
    <w:p w:rsidR="00EC0954" w:rsidRPr="006B24E2" w:rsidRDefault="00EC0954" w:rsidP="00EC0954">
      <w:pPr>
        <w:pStyle w:val="procedureBody"/>
      </w:pPr>
      <w:r w:rsidRPr="006B24E2">
        <w:t>The test device leaves the session.</w:t>
      </w:r>
    </w:p>
    <w:p w:rsidR="00EC0954" w:rsidRPr="00881C0F" w:rsidRDefault="00EC0954" w:rsidP="00EC0954">
      <w:pPr>
        <w:pStyle w:val="midTitle"/>
        <w:rPr>
          <w:rStyle w:val="afa"/>
          <w:i w:val="0"/>
          <w:iCs w:val="0"/>
        </w:rPr>
      </w:pPr>
      <w:r>
        <w:t>Expected results</w:t>
      </w:r>
    </w:p>
    <w:p w:rsidR="00EC0954" w:rsidRPr="0098552C" w:rsidRDefault="00EC0954" w:rsidP="00EC0954">
      <w:pPr>
        <w:pStyle w:val="resultsBody"/>
      </w:pPr>
      <w:r w:rsidRPr="0098552C">
        <w:t>The test device receives an About announcement from the application on the DUT.</w:t>
      </w:r>
    </w:p>
    <w:p w:rsidR="00EC0954" w:rsidRDefault="00EC0954" w:rsidP="00EC0954">
      <w:pPr>
        <w:pStyle w:val="resultsBody"/>
      </w:pPr>
      <w:r w:rsidRPr="0098552C">
        <w:t>The test device joins a session with the application at the port specified in the received About announcement.</w:t>
      </w:r>
    </w:p>
    <w:p w:rsidR="00EC0954" w:rsidRDefault="00EC0954" w:rsidP="00EC0954">
      <w:pPr>
        <w:pStyle w:val="resultsBody"/>
        <w:rPr>
          <w:rStyle w:val="afa"/>
          <w:i w:val="0"/>
          <w:iCs w:val="0"/>
        </w:rPr>
      </w:pPr>
      <w:r>
        <w:rPr>
          <w:rStyle w:val="afa"/>
          <w:i w:val="0"/>
          <w:iCs w:val="0"/>
        </w:rP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Default="00EC0954" w:rsidP="00EC0954">
      <w:pPr>
        <w:pStyle w:val="resultsBody"/>
      </w:pPr>
      <w:r>
        <w:rPr>
          <w:rFonts w:hint="eastAsia"/>
        </w:rPr>
        <w:t xml:space="preserve">The result of setting properties with invalid value is </w:t>
      </w:r>
      <w:r>
        <w:t>failed.</w:t>
      </w:r>
    </w:p>
    <w:p w:rsidR="00EC0954" w:rsidRDefault="00EC0954" w:rsidP="00EC0954">
      <w:pPr>
        <w:pStyle w:val="resultsBody"/>
        <w:numPr>
          <w:ilvl w:val="1"/>
          <w:numId w:val="2"/>
        </w:numPr>
      </w:pPr>
      <w:r w:rsidRPr="000733C0">
        <w:t>Set</w:t>
      </w:r>
      <w:r>
        <w:t>ting the InputSourceId</w:t>
      </w:r>
      <w:r w:rsidRPr="000733C0">
        <w:t xml:space="preserve"> property </w:t>
      </w:r>
      <w:r>
        <w:t>to</w:t>
      </w:r>
      <w:r w:rsidRPr="000733C0">
        <w:t xml:space="preserve"> an invalid </w:t>
      </w:r>
      <w:r w:rsidRPr="000733C0">
        <w:rPr>
          <w:rFonts w:hint="eastAsia"/>
        </w:rPr>
        <w:t>value</w:t>
      </w:r>
      <w:r>
        <w:t xml:space="preserve"> is failed.</w:t>
      </w:r>
    </w:p>
    <w:p w:rsidR="00EC0954" w:rsidRDefault="00EC0954" w:rsidP="00EC0954">
      <w:pPr>
        <w:pStyle w:val="resultsBody"/>
        <w:numPr>
          <w:ilvl w:val="1"/>
          <w:numId w:val="2"/>
        </w:numPr>
      </w:pPr>
      <w:r>
        <w:rPr>
          <w:lang w:eastAsia="ko-KR"/>
        </w:rPr>
        <w:t>The current InputSourceId is 1</w:t>
      </w:r>
      <w:r w:rsidRPr="00C85A93">
        <w:rPr>
          <w:vertAlign w:val="superscript"/>
          <w:lang w:eastAsia="ko-KR"/>
        </w:rPr>
        <w:t>st</w:t>
      </w:r>
      <w:r>
        <w:rPr>
          <w:lang w:eastAsia="ko-KR"/>
        </w:rPr>
        <w:t xml:space="preserve"> item of SupportedInputSources.</w:t>
      </w:r>
    </w:p>
    <w:p w:rsidR="00EC0954" w:rsidRDefault="00EC0954" w:rsidP="00EC0954">
      <w:pPr>
        <w:pStyle w:val="resultsBody"/>
      </w:pPr>
      <w:r>
        <w:t>Setting properties to valid value are succeeded.</w:t>
      </w:r>
    </w:p>
    <w:p w:rsidR="00EC0954" w:rsidRDefault="00EC0954" w:rsidP="00EC0954">
      <w:pPr>
        <w:pStyle w:val="procedureBody"/>
        <w:numPr>
          <w:ilvl w:val="1"/>
          <w:numId w:val="2"/>
        </w:numPr>
      </w:pPr>
      <w:r w:rsidRPr="004C7E4F">
        <w:t>If</w:t>
      </w:r>
      <w:r w:rsidRPr="00143DDC">
        <w:rPr>
          <w:i/>
        </w:rPr>
        <w:t xml:space="preserve"> size of SupportedInputSources</w:t>
      </w:r>
      <w:r w:rsidRPr="00143DDC">
        <w:rPr>
          <w:rFonts w:hint="eastAsia"/>
          <w:i/>
          <w:lang w:eastAsia="ko-KR"/>
        </w:rPr>
        <w:t xml:space="preserve"> !=</w:t>
      </w:r>
      <w:r w:rsidRPr="00143DDC">
        <w:rPr>
          <w:i/>
        </w:rPr>
        <w:t xml:space="preserve"> 1</w:t>
      </w:r>
      <w:r>
        <w:t xml:space="preserve">, the InputSourceId property is set to </w:t>
      </w:r>
      <w:r w:rsidRPr="00143DDC">
        <w:rPr>
          <w:i/>
        </w:rPr>
        <w:t>2</w:t>
      </w:r>
      <w:r w:rsidRPr="00143DDC">
        <w:rPr>
          <w:i/>
          <w:vertAlign w:val="superscript"/>
        </w:rPr>
        <w:t>nd</w:t>
      </w:r>
      <w:r w:rsidRPr="00143DDC">
        <w:rPr>
          <w:i/>
        </w:rPr>
        <w:t xml:space="preserve"> item of SupportedInputSources</w:t>
      </w:r>
      <w:r>
        <w:t>, and the PropertiesChanged signal is received.</w:t>
      </w:r>
    </w:p>
    <w:p w:rsidR="00EC0954" w:rsidRPr="0040035D" w:rsidRDefault="007E7AFB" w:rsidP="00EC0954">
      <w:pPr>
        <w:pStyle w:val="22"/>
        <w:numPr>
          <w:ilvl w:val="1"/>
          <w:numId w:val="1"/>
        </w:numPr>
        <w:ind w:left="720" w:hanging="720"/>
      </w:pPr>
      <w:bookmarkStart w:id="25" w:name="_Toc453344663"/>
      <w:r>
        <w:lastRenderedPageBreak/>
        <w:t>HAE-v1-</w:t>
      </w:r>
      <w:r w:rsidR="00EC0954" w:rsidRPr="00A024E4">
        <w:t>AudioVolume</w:t>
      </w:r>
      <w:r w:rsidR="00EC0954">
        <w:t xml:space="preserve"> Interface Test</w:t>
      </w:r>
      <w:bookmarkEnd w:id="25"/>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A024E4">
        <w:t>AudioVolume</w:t>
      </w:r>
      <w:r>
        <w:t xml:space="preserve"> interface of DUT</w:t>
      </w:r>
      <w:r w:rsidRPr="007A4302">
        <w:t>.</w:t>
      </w:r>
    </w:p>
    <w:p w:rsidR="00EC0954" w:rsidRDefault="00EC0954" w:rsidP="00EC0954">
      <w:pPr>
        <w:pStyle w:val="midTitle"/>
      </w:pPr>
      <w:r>
        <w:t xml:space="preserve">Procedure </w:t>
      </w:r>
    </w:p>
    <w:p w:rsidR="00EC0954" w:rsidRPr="002F5855" w:rsidRDefault="00EC0954" w:rsidP="00705359">
      <w:pPr>
        <w:pStyle w:val="procedureBody"/>
        <w:numPr>
          <w:ilvl w:val="0"/>
          <w:numId w:val="43"/>
        </w:numPr>
      </w:pPr>
      <w:r w:rsidRPr="002F5855">
        <w:t xml:space="preserve">The test device listens for an About announcement from the application on the DUT. </w:t>
      </w:r>
    </w:p>
    <w:p w:rsidR="00EC0954" w:rsidRPr="002F5855" w:rsidRDefault="00EC0954" w:rsidP="00EC0954">
      <w:pPr>
        <w:pStyle w:val="procedureBody"/>
        <w:numPr>
          <w:ilvl w:val="0"/>
          <w:numId w:val="29"/>
        </w:numPr>
      </w:pPr>
      <w:r w:rsidRPr="002F5855">
        <w:t>After receiving an About announcement from the application, the test device joins a session with the application at the port specified in the received About announcement if there is AudioVolume Interface on DUT.</w:t>
      </w:r>
    </w:p>
    <w:p w:rsidR="00EC0954" w:rsidRDefault="00EC0954" w:rsidP="00EC0954">
      <w:pPr>
        <w:pStyle w:val="procedureBody"/>
        <w:numPr>
          <w:ilvl w:val="0"/>
          <w:numId w:val="29"/>
        </w:numPr>
      </w:pPr>
      <w:r w:rsidRPr="002F5855">
        <w:t>Get initial values for all properties</w:t>
      </w:r>
      <w:r>
        <w:rPr>
          <w:rFonts w:hint="eastAsia"/>
          <w:lang w:eastAsia="ko-KR"/>
        </w:rPr>
        <w:t>.</w:t>
      </w:r>
    </w:p>
    <w:p w:rsidR="00EC0954" w:rsidRPr="002F5855" w:rsidRDefault="00EC0954" w:rsidP="00EC0954">
      <w:pPr>
        <w:pStyle w:val="procedureBody"/>
        <w:numPr>
          <w:ilvl w:val="1"/>
          <w:numId w:val="29"/>
        </w:numPr>
      </w:pPr>
      <w:r>
        <w:t>Ret</w:t>
      </w:r>
      <w:r w:rsidR="005E6C2B">
        <w:t>r</w:t>
      </w:r>
      <w:r>
        <w:t xml:space="preserve">ieve the </w:t>
      </w:r>
      <w:r w:rsidRPr="002F5855">
        <w:t xml:space="preserve">Volume property. </w:t>
      </w:r>
    </w:p>
    <w:p w:rsidR="00EC0954" w:rsidRPr="002F5855" w:rsidRDefault="00EC0954" w:rsidP="00EC0954">
      <w:pPr>
        <w:pStyle w:val="procedureBody"/>
        <w:numPr>
          <w:ilvl w:val="1"/>
          <w:numId w:val="29"/>
        </w:numPr>
      </w:pPr>
      <w:r>
        <w:t>Ret</w:t>
      </w:r>
      <w:r w:rsidR="005E6C2B">
        <w:t>r</w:t>
      </w:r>
      <w:r>
        <w:t>ieve the MaxVolume</w:t>
      </w:r>
      <w:r w:rsidRPr="002F5855">
        <w:t xml:space="preserve"> property. </w:t>
      </w:r>
    </w:p>
    <w:p w:rsidR="00EC0954" w:rsidRPr="002F5855" w:rsidRDefault="00EC0954" w:rsidP="00EC0954">
      <w:pPr>
        <w:pStyle w:val="procedureBody"/>
        <w:numPr>
          <w:ilvl w:val="1"/>
          <w:numId w:val="29"/>
        </w:numPr>
      </w:pPr>
      <w:r>
        <w:t>Ret</w:t>
      </w:r>
      <w:r w:rsidR="005E6C2B">
        <w:t>r</w:t>
      </w:r>
      <w:r>
        <w:t>ieve the Mute</w:t>
      </w:r>
      <w:r w:rsidRPr="002F5855">
        <w:t xml:space="preserve"> property.</w:t>
      </w:r>
    </w:p>
    <w:p w:rsidR="00EC0954" w:rsidRDefault="00EC0954" w:rsidP="00EC0954">
      <w:pPr>
        <w:pStyle w:val="procedureBody"/>
        <w:numPr>
          <w:ilvl w:val="0"/>
          <w:numId w:val="29"/>
        </w:numPr>
      </w:pPr>
      <w:r>
        <w:t xml:space="preserve">Initialize all </w:t>
      </w:r>
      <w:r>
        <w:rPr>
          <w:rFonts w:hint="eastAsia"/>
          <w:lang w:eastAsia="ko-KR"/>
        </w:rPr>
        <w:t xml:space="preserve">read-write </w:t>
      </w:r>
      <w:r>
        <w:t>properties</w:t>
      </w:r>
      <w:r>
        <w:rPr>
          <w:rFonts w:hint="eastAsia"/>
          <w:lang w:eastAsia="ko-KR"/>
        </w:rPr>
        <w:t>.</w:t>
      </w:r>
    </w:p>
    <w:p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Volume property </w:t>
      </w:r>
      <w:r w:rsidR="00EC0954">
        <w:t>to</w:t>
      </w:r>
      <w:r w:rsidR="00836598">
        <w:t xml:space="preserve"> </w:t>
      </w:r>
      <w:r w:rsidR="00EC0954" w:rsidRPr="007C05B2">
        <w:rPr>
          <w:i/>
        </w:rPr>
        <w:t>0</w:t>
      </w:r>
      <w:r w:rsidR="00EC0954" w:rsidRPr="002F5855">
        <w:t xml:space="preserve">. </w:t>
      </w:r>
    </w:p>
    <w:p w:rsidR="00EC0954" w:rsidRPr="002F5855" w:rsidRDefault="00BE4287" w:rsidP="00EC0954">
      <w:pPr>
        <w:pStyle w:val="procedureBody"/>
        <w:numPr>
          <w:ilvl w:val="1"/>
          <w:numId w:val="29"/>
        </w:numPr>
      </w:pPr>
      <w:r>
        <w:t xml:space="preserve">Initialize </w:t>
      </w:r>
      <w:r w:rsidR="00EC0954">
        <w:t xml:space="preserve">the </w:t>
      </w:r>
      <w:r w:rsidR="00EC0954" w:rsidRPr="002F5855">
        <w:t xml:space="preserve">Mute property </w:t>
      </w:r>
      <w:r w:rsidR="00EC0954">
        <w:t xml:space="preserve">to </w:t>
      </w:r>
      <w:r w:rsidR="00EC0954" w:rsidRPr="007C05B2">
        <w:rPr>
          <w:i/>
        </w:rPr>
        <w:t>false</w:t>
      </w:r>
      <w:r w:rsidR="00EC0954" w:rsidRPr="002F5855">
        <w:t xml:space="preserve">. </w:t>
      </w:r>
    </w:p>
    <w:p w:rsidR="00EC0954" w:rsidRPr="002F5855" w:rsidRDefault="00EC0954" w:rsidP="00EC0954">
      <w:pPr>
        <w:pStyle w:val="procedureBody"/>
        <w:numPr>
          <w:ilvl w:val="0"/>
          <w:numId w:val="29"/>
        </w:numPr>
      </w:pPr>
      <w:r w:rsidRPr="007C05B2">
        <w:t>Set properties to valid value</w:t>
      </w:r>
      <w:r>
        <w:rPr>
          <w:rFonts w:hint="eastAsia"/>
          <w:lang w:eastAsia="ko-KR"/>
        </w:rPr>
        <w:t>.</w:t>
      </w:r>
    </w:p>
    <w:p w:rsidR="00EC0954" w:rsidRPr="002F5855" w:rsidRDefault="00EC0954" w:rsidP="00EC0954">
      <w:pPr>
        <w:pStyle w:val="procedureBody"/>
        <w:numPr>
          <w:ilvl w:val="1"/>
          <w:numId w:val="29"/>
        </w:numPr>
      </w:pPr>
      <w:r w:rsidRPr="002F5855">
        <w:t>Set</w:t>
      </w:r>
      <w:r>
        <w:t xml:space="preserve"> the Volume</w:t>
      </w:r>
      <w:r w:rsidRPr="002F5855">
        <w:t xml:space="preserve"> property </w:t>
      </w:r>
      <w:r>
        <w:t>to</w:t>
      </w:r>
      <w:r w:rsidRPr="002F5855">
        <w:rPr>
          <w:rFonts w:hint="eastAsia"/>
        </w:rPr>
        <w:t>value</w:t>
      </w:r>
      <w:r w:rsidRPr="00335E82">
        <w:rPr>
          <w:rFonts w:hint="eastAsia"/>
          <w:i/>
          <w:lang w:eastAsia="ko-KR"/>
        </w:rPr>
        <w:t>1</w:t>
      </w:r>
      <w:r w:rsidRPr="002F5855">
        <w:t>.</w:t>
      </w:r>
    </w:p>
    <w:p w:rsidR="00EC0954" w:rsidRDefault="00EC0954" w:rsidP="00EC0954">
      <w:pPr>
        <w:pStyle w:val="procedureBody"/>
        <w:numPr>
          <w:ilvl w:val="2"/>
          <w:numId w:val="29"/>
        </w:numPr>
      </w:pPr>
      <w:r>
        <w:t>W</w:t>
      </w:r>
      <w:r w:rsidRPr="002F5855">
        <w:t xml:space="preserve">ait </w:t>
      </w:r>
      <w:r>
        <w:t xml:space="preserve">the PropertiesChanged signal for the </w:t>
      </w:r>
      <w:r w:rsidRPr="002F5855">
        <w:t>Volume</w:t>
      </w:r>
      <w:r>
        <w:t xml:space="preserve"> property</w:t>
      </w:r>
      <w:r w:rsidRPr="002F5855">
        <w:t>.</w:t>
      </w:r>
    </w:p>
    <w:p w:rsidR="00EC0954" w:rsidRPr="002F5855" w:rsidRDefault="00EC0954" w:rsidP="00EC0954">
      <w:pPr>
        <w:pStyle w:val="procedureBody"/>
        <w:numPr>
          <w:ilvl w:val="2"/>
          <w:numId w:val="29"/>
        </w:numPr>
      </w:pPr>
      <w:r>
        <w:t>Get the Volume property</w:t>
      </w:r>
      <w:r>
        <w:rPr>
          <w:rFonts w:hint="eastAsia"/>
          <w:lang w:eastAsia="ko-KR"/>
        </w:rPr>
        <w:t>.</w:t>
      </w:r>
    </w:p>
    <w:p w:rsidR="00EC0954" w:rsidRPr="002F5855" w:rsidRDefault="00EC0954" w:rsidP="00EC0954">
      <w:pPr>
        <w:pStyle w:val="procedureBody"/>
        <w:numPr>
          <w:ilvl w:val="1"/>
          <w:numId w:val="29"/>
        </w:numPr>
      </w:pPr>
      <w:r w:rsidRPr="002F5855">
        <w:t>Set</w:t>
      </w:r>
      <w:r>
        <w:t xml:space="preserve"> the </w:t>
      </w:r>
      <w:r w:rsidRPr="002F5855">
        <w:t xml:space="preserve">Mute property </w:t>
      </w:r>
      <w:r>
        <w:t>to</w:t>
      </w:r>
      <w:r w:rsidR="00836598">
        <w:t xml:space="preserve"> </w:t>
      </w:r>
      <w:r w:rsidRPr="008B1E34">
        <w:rPr>
          <w:i/>
        </w:rPr>
        <w:t>true</w:t>
      </w:r>
      <w:r w:rsidRPr="002F5855">
        <w:t>.</w:t>
      </w:r>
    </w:p>
    <w:p w:rsidR="00EC0954" w:rsidRDefault="00EC0954" w:rsidP="00EC0954">
      <w:pPr>
        <w:pStyle w:val="procedureBody"/>
        <w:numPr>
          <w:ilvl w:val="2"/>
          <w:numId w:val="29"/>
        </w:numPr>
      </w:pPr>
      <w:r>
        <w:t>W</w:t>
      </w:r>
      <w:r w:rsidRPr="002F5855">
        <w:t xml:space="preserve">ait </w:t>
      </w:r>
      <w:r>
        <w:t xml:space="preserve">the PropertiesChanged signal for the </w:t>
      </w:r>
      <w:r w:rsidRPr="002F5855">
        <w:t>Mute</w:t>
      </w:r>
      <w:r>
        <w:t xml:space="preserve"> property</w:t>
      </w:r>
      <w:r w:rsidRPr="002F5855">
        <w:t>.</w:t>
      </w:r>
    </w:p>
    <w:p w:rsidR="00EC0954" w:rsidRPr="002F5855" w:rsidRDefault="00EC0954" w:rsidP="00EC0954">
      <w:pPr>
        <w:pStyle w:val="procedureBody"/>
        <w:numPr>
          <w:ilvl w:val="2"/>
          <w:numId w:val="29"/>
        </w:numPr>
      </w:pPr>
      <w:r>
        <w:t>Get the Mute property</w:t>
      </w:r>
      <w:r>
        <w:rPr>
          <w:rFonts w:hint="eastAsia"/>
          <w:lang w:eastAsia="ko-KR"/>
        </w:rPr>
        <w:t>.</w:t>
      </w:r>
    </w:p>
    <w:p w:rsidR="00EC0954" w:rsidRDefault="00EC0954" w:rsidP="00EC0954">
      <w:pPr>
        <w:pStyle w:val="procedureBody"/>
        <w:numPr>
          <w:ilvl w:val="0"/>
          <w:numId w:val="29"/>
        </w:numPr>
      </w:pPr>
      <w:r>
        <w:t>Set properties to invalid value</w:t>
      </w:r>
      <w:r>
        <w:rPr>
          <w:rFonts w:hint="eastAsia"/>
          <w:lang w:eastAsia="ko-KR"/>
        </w:rPr>
        <w:t>.</w:t>
      </w:r>
    </w:p>
    <w:p w:rsidR="00EC0954" w:rsidRPr="002F5855" w:rsidRDefault="00EC0954" w:rsidP="00EC0954">
      <w:pPr>
        <w:pStyle w:val="procedureBody"/>
        <w:numPr>
          <w:ilvl w:val="1"/>
          <w:numId w:val="29"/>
        </w:numPr>
      </w:pPr>
      <w:r>
        <w:rPr>
          <w:lang w:eastAsia="ko-KR"/>
        </w:rPr>
        <w:t>I</w:t>
      </w:r>
      <w:r>
        <w:rPr>
          <w:rFonts w:hint="eastAsia"/>
          <w:lang w:eastAsia="ko-KR"/>
        </w:rPr>
        <w:t xml:space="preserve">f </w:t>
      </w:r>
      <w:r w:rsidRPr="00E67012">
        <w:rPr>
          <w:rFonts w:hint="eastAsia"/>
          <w:i/>
          <w:lang w:eastAsia="ko-KR"/>
        </w:rPr>
        <w:t>MaxVolume != UINT8_MAX</w:t>
      </w:r>
      <w:r>
        <w:rPr>
          <w:rFonts w:hint="eastAsia"/>
          <w:lang w:eastAsia="ko-KR"/>
        </w:rPr>
        <w:t xml:space="preserve">, </w:t>
      </w:r>
      <w:r w:rsidRPr="002F5855">
        <w:t>Set</w:t>
      </w:r>
      <w:r>
        <w:t xml:space="preserve"> the </w:t>
      </w:r>
      <w:r w:rsidRPr="002F5855">
        <w:t xml:space="preserve">Volume property </w:t>
      </w:r>
      <w:r>
        <w:t>to</w:t>
      </w:r>
      <w:r w:rsidR="00836598">
        <w:t xml:space="preserve"> </w:t>
      </w:r>
      <w:r w:rsidRPr="007C05B2">
        <w:rPr>
          <w:i/>
        </w:rPr>
        <w:t>MaxVolume + 1</w:t>
      </w:r>
      <w:r>
        <w:rPr>
          <w:i/>
        </w:rPr>
        <w:t>.</w:t>
      </w:r>
    </w:p>
    <w:p w:rsidR="00EC0954" w:rsidRDefault="00EC0954" w:rsidP="00EC0954">
      <w:pPr>
        <w:pStyle w:val="procedureBody"/>
        <w:numPr>
          <w:ilvl w:val="2"/>
          <w:numId w:val="29"/>
        </w:numPr>
      </w:pPr>
      <w:r>
        <w:t>Wait</w:t>
      </w:r>
      <w:r w:rsidR="00836598">
        <w:t xml:space="preserve"> </w:t>
      </w:r>
      <w:r>
        <w:t xml:space="preserve">the PropertiesChanged signal for the </w:t>
      </w:r>
      <w:r w:rsidRPr="002F5855">
        <w:t>Volume</w:t>
      </w:r>
      <w:r>
        <w:t xml:space="preserve"> property</w:t>
      </w:r>
      <w:r w:rsidRPr="002F5855">
        <w:t>.</w:t>
      </w:r>
    </w:p>
    <w:p w:rsidR="00EC0954" w:rsidRDefault="00EC0954" w:rsidP="00EC0954">
      <w:pPr>
        <w:pStyle w:val="procedureBody"/>
        <w:numPr>
          <w:ilvl w:val="2"/>
          <w:numId w:val="29"/>
        </w:numPr>
      </w:pPr>
      <w:r w:rsidRPr="002F5855">
        <w:t>Get</w:t>
      </w:r>
      <w:r>
        <w:t xml:space="preserve"> the Volume</w:t>
      </w:r>
      <w:r w:rsidRPr="002F5855">
        <w:t xml:space="preserve"> property.</w:t>
      </w:r>
    </w:p>
    <w:p w:rsidR="00EC0954" w:rsidRPr="002F5855" w:rsidRDefault="00EC0954" w:rsidP="00EC0954">
      <w:pPr>
        <w:pStyle w:val="procedureBody"/>
        <w:numPr>
          <w:ilvl w:val="0"/>
          <w:numId w:val="29"/>
        </w:numPr>
      </w:pPr>
      <w:r w:rsidRPr="002F5855">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pPr>
      <w:r>
        <w:t>The test device receives an About announcement from the application on the DUT.</w:t>
      </w:r>
    </w:p>
    <w:p w:rsidR="00EC0954" w:rsidRDefault="00EC0954" w:rsidP="00EC0954">
      <w:pPr>
        <w:pStyle w:val="resultsBody"/>
        <w:rPr>
          <w:iCs/>
        </w:rPr>
      </w:pPr>
      <w:r w:rsidRPr="00881C0F">
        <w:rPr>
          <w:iCs/>
        </w:rPr>
        <w:t>The test device joins a session with the application at the port specified in the received About announcement.</w:t>
      </w:r>
    </w:p>
    <w:p w:rsidR="00EC0954" w:rsidRDefault="00EC0954" w:rsidP="00EC0954">
      <w:pPr>
        <w:pStyle w:val="resultsBody"/>
      </w:pPr>
      <w: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Pr="00F460B1" w:rsidRDefault="00EC0954" w:rsidP="00EC0954">
      <w:pPr>
        <w:pStyle w:val="resultsBody"/>
        <w:rPr>
          <w:iCs/>
        </w:rPr>
      </w:pPr>
      <w:r>
        <w:lastRenderedPageBreak/>
        <w:t xml:space="preserve">Setting properties </w:t>
      </w:r>
      <w:r>
        <w:rPr>
          <w:rFonts w:hint="eastAsia"/>
          <w:lang w:eastAsia="ko-KR"/>
        </w:rPr>
        <w:t>to</w:t>
      </w:r>
      <w:r>
        <w:t xml:space="preserve"> valid value are succeeded</w:t>
      </w:r>
      <w:r>
        <w:rPr>
          <w:rFonts w:hint="eastAsia"/>
          <w:lang w:eastAsia="ko-KR"/>
        </w:rPr>
        <w:t>.</w:t>
      </w:r>
    </w:p>
    <w:p w:rsidR="00EC0954" w:rsidRDefault="00EC0954" w:rsidP="00EC0954">
      <w:pPr>
        <w:pStyle w:val="bulletlv1"/>
        <w:numPr>
          <w:ilvl w:val="1"/>
          <w:numId w:val="2"/>
        </w:numPr>
        <w:rPr>
          <w:rStyle w:val="afa"/>
          <w:i w:val="0"/>
          <w:iCs w:val="0"/>
        </w:rPr>
      </w:pPr>
      <w:r>
        <w:t xml:space="preserve">The </w:t>
      </w:r>
      <w:r w:rsidRPr="00F460B1">
        <w:rPr>
          <w:rStyle w:val="afa"/>
          <w:i w:val="0"/>
        </w:rPr>
        <w:t>Volume</w:t>
      </w:r>
      <w:r>
        <w:t xml:space="preserve"> property is set to </w:t>
      </w:r>
      <w:r w:rsidRPr="00335E82">
        <w:rPr>
          <w:rFonts w:hint="eastAsia"/>
          <w:i/>
          <w:lang w:eastAsia="ko-KR"/>
        </w:rPr>
        <w:t>1</w:t>
      </w:r>
      <w:r w:rsidR="004625CF">
        <w:t>,</w:t>
      </w:r>
      <w:r w:rsidR="004625CF">
        <w:rPr>
          <w:rStyle w:val="afa"/>
          <w:i w:val="0"/>
          <w:iCs w:val="0"/>
        </w:rPr>
        <w:t xml:space="preserve"> and</w:t>
      </w:r>
      <w:r>
        <w:rPr>
          <w:rStyle w:val="afa"/>
          <w:i w:val="0"/>
          <w:iCs w:val="0"/>
        </w:rPr>
        <w:t xml:space="preserve"> the PropertiesChanged signal is received.</w:t>
      </w:r>
    </w:p>
    <w:p w:rsidR="00EC0954" w:rsidRDefault="00EC0954" w:rsidP="00EC0954">
      <w:pPr>
        <w:pStyle w:val="resultsBody"/>
        <w:numPr>
          <w:ilvl w:val="1"/>
          <w:numId w:val="2"/>
        </w:numPr>
      </w:pPr>
      <w:r>
        <w:t xml:space="preserve">The </w:t>
      </w:r>
      <w:r w:rsidRPr="00F460B1">
        <w:rPr>
          <w:rStyle w:val="afa"/>
          <w:i w:val="0"/>
        </w:rPr>
        <w:t>Mute</w:t>
      </w:r>
      <w:r>
        <w:t xml:space="preserve"> property is set to </w:t>
      </w:r>
      <w:r w:rsidRPr="00B37126">
        <w:rPr>
          <w:i/>
        </w:rPr>
        <w:t>true</w:t>
      </w:r>
      <w:r>
        <w:t xml:space="preserve">, </w:t>
      </w:r>
      <w:r>
        <w:rPr>
          <w:rStyle w:val="afa"/>
          <w:i w:val="0"/>
          <w:iCs w:val="0"/>
        </w:rPr>
        <w:t>and the PropertiesChanged signal is received.</w:t>
      </w:r>
    </w:p>
    <w:p w:rsidR="00EC0954" w:rsidRDefault="00EC0954" w:rsidP="00EC0954">
      <w:pPr>
        <w:pStyle w:val="resultsBody"/>
        <w:rPr>
          <w:iCs/>
        </w:rPr>
      </w:pPr>
      <w:r w:rsidRPr="00F460B1">
        <w:rPr>
          <w:iCs/>
        </w:rPr>
        <w:t xml:space="preserve">The result of setting properties </w:t>
      </w:r>
      <w:r>
        <w:rPr>
          <w:iCs/>
        </w:rPr>
        <w:t>to</w:t>
      </w:r>
      <w:r w:rsidRPr="00F460B1">
        <w:rPr>
          <w:iCs/>
        </w:rPr>
        <w:t xml:space="preserve"> invalid value is as follows.</w:t>
      </w:r>
    </w:p>
    <w:p w:rsidR="00EC0954" w:rsidRPr="005E6C2B" w:rsidRDefault="00EC0954" w:rsidP="005E6C2B">
      <w:pPr>
        <w:pStyle w:val="bulletlv1"/>
        <w:numPr>
          <w:ilvl w:val="1"/>
          <w:numId w:val="2"/>
        </w:numPr>
      </w:pPr>
      <w:r>
        <w:rPr>
          <w:lang w:eastAsia="ko-KR"/>
        </w:rPr>
        <w:t>I</w:t>
      </w:r>
      <w:r>
        <w:rPr>
          <w:rFonts w:hint="eastAsia"/>
          <w:lang w:eastAsia="ko-KR"/>
        </w:rPr>
        <w:t xml:space="preserve">f </w:t>
      </w:r>
      <w:r w:rsidRPr="00046BB4">
        <w:rPr>
          <w:rFonts w:hint="eastAsia"/>
          <w:i/>
          <w:lang w:eastAsia="ko-KR"/>
        </w:rPr>
        <w:t>MaxVolume != 1</w:t>
      </w:r>
      <w:r>
        <w:rPr>
          <w:rFonts w:hint="eastAsia"/>
          <w:lang w:eastAsia="ko-KR"/>
        </w:rPr>
        <w:t xml:space="preserve">, </w:t>
      </w:r>
      <w:r>
        <w:rPr>
          <w:iCs/>
        </w:rPr>
        <w:t>T</w:t>
      </w:r>
      <w:r w:rsidRPr="00F460B1">
        <w:rPr>
          <w:iCs/>
        </w:rPr>
        <w:t xml:space="preserve">he Volume property </w:t>
      </w:r>
      <w:r>
        <w:rPr>
          <w:iCs/>
        </w:rPr>
        <w:t xml:space="preserve">is set </w:t>
      </w:r>
      <w:r w:rsidRPr="00F460B1">
        <w:rPr>
          <w:iCs/>
        </w:rPr>
        <w:t xml:space="preserve">to </w:t>
      </w:r>
      <w:r w:rsidRPr="00335E82">
        <w:rPr>
          <w:i/>
          <w:iCs/>
        </w:rPr>
        <w:t>MaxVolume</w:t>
      </w:r>
      <w:r w:rsidR="004625CF">
        <w:rPr>
          <w:i/>
          <w:iCs/>
        </w:rPr>
        <w:t xml:space="preserve"> </w:t>
      </w:r>
      <w:r>
        <w:rPr>
          <w:rStyle w:val="afa"/>
          <w:i w:val="0"/>
          <w:iCs w:val="0"/>
        </w:rPr>
        <w:t>and the PropertiesChanged signal is received.</w:t>
      </w:r>
    </w:p>
    <w:p w:rsidR="00EC0954" w:rsidRDefault="00EC0954" w:rsidP="00EC0954">
      <w:pPr>
        <w:spacing w:before="0" w:after="0" w:line="240" w:lineRule="auto"/>
        <w:ind w:left="0"/>
        <w:rPr>
          <w:rFonts w:cs="Arial"/>
          <w:sz w:val="36"/>
          <w:szCs w:val="36"/>
        </w:rPr>
      </w:pPr>
      <w:r>
        <w:br w:type="page"/>
      </w:r>
    </w:p>
    <w:p w:rsidR="00EC0954" w:rsidRPr="0040035D" w:rsidRDefault="007E7AFB" w:rsidP="00EC0954">
      <w:pPr>
        <w:pStyle w:val="22"/>
        <w:numPr>
          <w:ilvl w:val="1"/>
          <w:numId w:val="1"/>
        </w:numPr>
        <w:ind w:left="720" w:hanging="720"/>
      </w:pPr>
      <w:bookmarkStart w:id="26" w:name="_Toc453344664"/>
      <w:r>
        <w:lastRenderedPageBreak/>
        <w:t>HAE-v1-</w:t>
      </w:r>
      <w:r w:rsidR="00EC0954" w:rsidRPr="001919A5">
        <w:t>BatteryStatus</w:t>
      </w:r>
      <w:r w:rsidR="00EC0954">
        <w:t xml:space="preserve"> Interface Test</w:t>
      </w:r>
      <w:bookmarkEnd w:id="26"/>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1919A5">
        <w:t>BatteryStatus</w:t>
      </w:r>
      <w:r>
        <w:t xml:space="preserve">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4"/>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919A5">
        <w:t>BatteryStatus</w:t>
      </w:r>
      <w:r w:rsidR="004625CF">
        <w:t xml:space="preserve"> </w:t>
      </w:r>
      <w:r w:rsidRPr="006B24E2">
        <w:t>Interface on DUT.</w:t>
      </w:r>
    </w:p>
    <w:p w:rsidR="00EC0954" w:rsidRDefault="00EC0954" w:rsidP="00EC0954">
      <w:pPr>
        <w:pStyle w:val="procedureBody"/>
        <w:numPr>
          <w:ilvl w:val="0"/>
          <w:numId w:val="29"/>
        </w:numPr>
      </w:pPr>
      <w:r w:rsidRPr="00F460B1">
        <w:t>Get initial values for all properties</w:t>
      </w:r>
      <w:r>
        <w:rPr>
          <w:rFonts w:hint="eastAsia"/>
          <w:lang w:eastAsia="ko-KR"/>
        </w:rPr>
        <w:t>.</w:t>
      </w:r>
    </w:p>
    <w:p w:rsidR="00EC0954" w:rsidRPr="006B24E2" w:rsidRDefault="00EC0954" w:rsidP="00EC0954">
      <w:pPr>
        <w:pStyle w:val="procedureBody"/>
        <w:numPr>
          <w:ilvl w:val="1"/>
          <w:numId w:val="29"/>
        </w:numPr>
      </w:pPr>
      <w:r>
        <w:t>Retrieve the CurrentValue</w:t>
      </w:r>
      <w:r w:rsidRPr="00F460B1">
        <w:t xml:space="preserve"> property.</w:t>
      </w:r>
    </w:p>
    <w:p w:rsidR="00EC0954" w:rsidRDefault="00EC0954" w:rsidP="00EC0954">
      <w:pPr>
        <w:pStyle w:val="procedureBody"/>
        <w:numPr>
          <w:ilvl w:val="1"/>
          <w:numId w:val="29"/>
        </w:numPr>
        <w:rPr>
          <w:lang w:eastAsia="ko-KR"/>
        </w:rPr>
      </w:pPr>
      <w:r>
        <w:t xml:space="preserve">Retrieve the </w:t>
      </w:r>
      <w:r w:rsidRPr="006A04A2">
        <w:t>IsCharging</w:t>
      </w:r>
      <w:r w:rsidRPr="00F460B1">
        <w:t xml:space="preserve"> property.</w:t>
      </w:r>
    </w:p>
    <w:p w:rsidR="00EC0954" w:rsidRDefault="00EC0954" w:rsidP="00EC0954">
      <w:pPr>
        <w:pStyle w:val="procedureBody"/>
        <w:numPr>
          <w:ilvl w:val="0"/>
          <w:numId w:val="29"/>
        </w:numPr>
        <w:rPr>
          <w:lang w:eastAsia="ko-KR"/>
        </w:rPr>
      </w:pPr>
      <w:r w:rsidRPr="006B24E2">
        <w:t>The test device leaves</w:t>
      </w:r>
      <w:r w:rsidR="00877E44">
        <w:t xml:space="preserve"> </w:t>
      </w:r>
      <w:r w:rsidRPr="006B24E2">
        <w:t>session.</w:t>
      </w:r>
    </w:p>
    <w:p w:rsidR="00EC0954" w:rsidRPr="00881C0F" w:rsidRDefault="00EC0954" w:rsidP="00EC0954">
      <w:pPr>
        <w:pStyle w:val="subhead"/>
        <w:rPr>
          <w:rStyle w:val="afa"/>
          <w:i w:val="0"/>
          <w:iCs w:val="0"/>
        </w:rPr>
      </w:pPr>
      <w:r>
        <w:t>Expected results</w:t>
      </w:r>
    </w:p>
    <w:p w:rsidR="00EC0954" w:rsidRDefault="00EC0954" w:rsidP="00EC0954">
      <w:pPr>
        <w:pStyle w:val="resultsBody"/>
        <w:tabs>
          <w:tab w:val="clear" w:pos="1080"/>
        </w:tabs>
      </w:pPr>
      <w:r>
        <w:t>The test device receives an About announcement from the application on the DUT.</w:t>
      </w:r>
    </w:p>
    <w:p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rsidR="00EC0954" w:rsidRDefault="00EC0954" w:rsidP="00EC0954">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rsidR="00EC0954" w:rsidRDefault="00EC0954" w:rsidP="00EC0954">
      <w:pPr>
        <w:spacing w:before="0" w:after="0" w:line="240" w:lineRule="auto"/>
        <w:ind w:left="0"/>
        <w:rPr>
          <w:rFonts w:cs="Arial"/>
          <w:sz w:val="36"/>
          <w:szCs w:val="36"/>
        </w:rPr>
      </w:pPr>
      <w:r>
        <w:br w:type="page"/>
      </w:r>
    </w:p>
    <w:p w:rsidR="00EC0954" w:rsidRPr="0040035D" w:rsidRDefault="007E7AFB" w:rsidP="00EC0954">
      <w:pPr>
        <w:pStyle w:val="22"/>
        <w:numPr>
          <w:ilvl w:val="1"/>
          <w:numId w:val="1"/>
        </w:numPr>
        <w:ind w:left="720" w:hanging="720"/>
      </w:pPr>
      <w:bookmarkStart w:id="27" w:name="_Toc453344665"/>
      <w:r>
        <w:lastRenderedPageBreak/>
        <w:t>HAE-v1-</w:t>
      </w:r>
      <w:r w:rsidR="00EC0954">
        <w:t>Channel Interface Test</w:t>
      </w:r>
      <w:bookmarkEnd w:id="27"/>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t>Channel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5"/>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 xml:space="preserve">Channel </w:t>
      </w:r>
      <w:r w:rsidRPr="006B24E2">
        <w:t>Interface on DUT.</w:t>
      </w:r>
    </w:p>
    <w:p w:rsidR="00EC0954" w:rsidRDefault="00EC0954" w:rsidP="00EC0954">
      <w:pPr>
        <w:pStyle w:val="procedureBody"/>
        <w:numPr>
          <w:ilvl w:val="0"/>
          <w:numId w:val="29"/>
        </w:numPr>
      </w:pPr>
      <w:bookmarkStart w:id="28" w:name="_Ref445735518"/>
      <w:r w:rsidRPr="00590DBE">
        <w:t>Get initial values for all properties</w:t>
      </w:r>
      <w:r>
        <w:t>.</w:t>
      </w:r>
    </w:p>
    <w:p w:rsidR="00EC0954" w:rsidRPr="006B24E2" w:rsidRDefault="00EC0954" w:rsidP="00EC0954">
      <w:pPr>
        <w:pStyle w:val="procedureBody"/>
        <w:numPr>
          <w:ilvl w:val="1"/>
          <w:numId w:val="29"/>
        </w:numPr>
      </w:pPr>
      <w:r>
        <w:rPr>
          <w:rStyle w:val="afa"/>
          <w:rFonts w:hint="eastAsia"/>
          <w:i w:val="0"/>
          <w:iCs w:val="0"/>
        </w:rPr>
        <w:t xml:space="preserve">Retrieve the </w:t>
      </w:r>
      <w:r>
        <w:t>ChannelId</w:t>
      </w:r>
      <w:r w:rsidRPr="00590DBE">
        <w:t xml:space="preserve"> property.</w:t>
      </w:r>
      <w:bookmarkEnd w:id="28"/>
    </w:p>
    <w:p w:rsidR="00EC0954" w:rsidRPr="00245E6A" w:rsidRDefault="00EC0954" w:rsidP="00EC0954">
      <w:pPr>
        <w:pStyle w:val="procedureBody"/>
        <w:numPr>
          <w:ilvl w:val="1"/>
          <w:numId w:val="29"/>
        </w:numPr>
      </w:pPr>
      <w:r>
        <w:rPr>
          <w:rStyle w:val="afa"/>
          <w:rFonts w:hint="eastAsia"/>
          <w:i w:val="0"/>
          <w:iCs w:val="0"/>
        </w:rPr>
        <w:t xml:space="preserve">Retrieve the </w:t>
      </w:r>
      <w:r>
        <w:t>TotalNumberOfChannels</w:t>
      </w:r>
      <w:r w:rsidRPr="00590DBE">
        <w:t xml:space="preserve"> property.</w:t>
      </w:r>
    </w:p>
    <w:p w:rsidR="00EC0954" w:rsidRPr="00245E6A" w:rsidRDefault="00EC0954" w:rsidP="00EC0954">
      <w:pPr>
        <w:pStyle w:val="procedureBody"/>
        <w:numPr>
          <w:ilvl w:val="1"/>
          <w:numId w:val="29"/>
        </w:numPr>
      </w:pPr>
      <w:r>
        <w:t xml:space="preserve">Calls </w:t>
      </w:r>
      <w:r w:rsidRPr="005D6B76">
        <w:t>GetChannelList</w:t>
      </w:r>
      <w:r>
        <w:t xml:space="preserve"> method with following</w:t>
      </w:r>
      <w:r>
        <w:rPr>
          <w:rFonts w:hint="eastAsia"/>
          <w:lang w:eastAsia="ko-KR"/>
        </w:rPr>
        <w:t>.</w:t>
      </w:r>
    </w:p>
    <w:p w:rsidR="00EC0954" w:rsidRPr="00245E6A" w:rsidRDefault="00EC0954" w:rsidP="00EC0954">
      <w:pPr>
        <w:pStyle w:val="procedureBody"/>
        <w:numPr>
          <w:ilvl w:val="2"/>
          <w:numId w:val="29"/>
        </w:numPr>
      </w:pPr>
      <w:r w:rsidRPr="00245E6A">
        <w:t xml:space="preserve">startingRecord = </w:t>
      </w:r>
      <w:r w:rsidRPr="00B1018A">
        <w:rPr>
          <w:i/>
        </w:rPr>
        <w:t>0</w:t>
      </w:r>
    </w:p>
    <w:p w:rsidR="00EC0954" w:rsidRPr="00B1018A" w:rsidRDefault="00EC0954" w:rsidP="00EC0954">
      <w:pPr>
        <w:pStyle w:val="procedureBody"/>
        <w:numPr>
          <w:ilvl w:val="2"/>
          <w:numId w:val="29"/>
        </w:numPr>
        <w:rPr>
          <w:i/>
        </w:rPr>
      </w:pPr>
      <w:r w:rsidRPr="00245E6A">
        <w:t>numRecords =</w:t>
      </w:r>
      <w:r w:rsidRPr="00B1018A">
        <w:rPr>
          <w:rFonts w:hint="eastAsia"/>
          <w:i/>
          <w:lang w:eastAsia="ko-KR"/>
        </w:rPr>
        <w:t xml:space="preserve">min(100, </w:t>
      </w:r>
      <w:r w:rsidRPr="00B1018A">
        <w:rPr>
          <w:i/>
        </w:rPr>
        <w:t>TotalNumberOfChannels</w:t>
      </w:r>
      <w:r w:rsidRPr="00B1018A">
        <w:rPr>
          <w:rFonts w:hint="eastAsia"/>
          <w:i/>
          <w:lang w:eastAsia="ko-KR"/>
        </w:rPr>
        <w:t>)</w:t>
      </w:r>
    </w:p>
    <w:p w:rsidR="00EC0954" w:rsidRDefault="00EC0954" w:rsidP="00EC0954">
      <w:pPr>
        <w:pStyle w:val="procedureBody"/>
        <w:numPr>
          <w:ilvl w:val="0"/>
          <w:numId w:val="29"/>
        </w:numPr>
      </w:pPr>
      <w:r w:rsidRPr="00EF6254">
        <w:t xml:space="preserve">Initialize all </w:t>
      </w:r>
      <w:r>
        <w:rPr>
          <w:rFonts w:hint="eastAsia"/>
          <w:lang w:eastAsia="ko-KR"/>
        </w:rPr>
        <w:t xml:space="preserve">read-write </w:t>
      </w:r>
      <w:r w:rsidRPr="00EF6254">
        <w:t>propertie</w:t>
      </w:r>
      <w:r>
        <w:t>s</w:t>
      </w:r>
      <w:r>
        <w:rPr>
          <w:rFonts w:hint="eastAsia"/>
          <w:lang w:eastAsia="ko-KR"/>
        </w:rPr>
        <w:t>.</w:t>
      </w:r>
    </w:p>
    <w:p w:rsidR="00EC0954" w:rsidRDefault="00BE4287" w:rsidP="00EC0954">
      <w:pPr>
        <w:pStyle w:val="procedureBody"/>
        <w:numPr>
          <w:ilvl w:val="1"/>
          <w:numId w:val="29"/>
        </w:numPr>
      </w:pPr>
      <w:r>
        <w:t>Initialize</w:t>
      </w:r>
      <w:r w:rsidR="00EC0954">
        <w:t xml:space="preserve"> the ChannelId property to the </w:t>
      </w:r>
      <w:r w:rsidR="00EC0954" w:rsidRPr="00B1018A">
        <w:rPr>
          <w:i/>
        </w:rPr>
        <w:t>1st item of the ChannelList</w:t>
      </w:r>
      <w:r w:rsidR="00EC0954">
        <w:t>.</w:t>
      </w:r>
    </w:p>
    <w:p w:rsidR="00EC0954" w:rsidRPr="00712FE3" w:rsidRDefault="00EC0954" w:rsidP="00EC0954">
      <w:pPr>
        <w:pStyle w:val="procedureBody"/>
        <w:numPr>
          <w:ilvl w:val="0"/>
          <w:numId w:val="29"/>
        </w:numPr>
      </w:pPr>
      <w:r w:rsidRPr="00712FE3">
        <w:t>Set properties to invalid value</w:t>
      </w:r>
      <w:r>
        <w:rPr>
          <w:rFonts w:hint="eastAsia"/>
          <w:lang w:eastAsia="ko-KR"/>
        </w:rPr>
        <w:t>.</w:t>
      </w:r>
    </w:p>
    <w:p w:rsidR="00EC0954" w:rsidRPr="0067719B" w:rsidRDefault="00EC0954" w:rsidP="00EC0954">
      <w:pPr>
        <w:pStyle w:val="procedureBody"/>
        <w:numPr>
          <w:ilvl w:val="1"/>
          <w:numId w:val="29"/>
        </w:numPr>
        <w:rPr>
          <w:i/>
        </w:rPr>
      </w:pPr>
      <w:r>
        <w:t xml:space="preserve">Set the ChannelId property to </w:t>
      </w:r>
      <w:r w:rsidRPr="0067719B">
        <w:rPr>
          <w:i/>
        </w:rPr>
        <w:t>“Invalid_ChannelId”.</w:t>
      </w:r>
    </w:p>
    <w:p w:rsidR="00EC0954" w:rsidRDefault="00EC0954" w:rsidP="00EC0954">
      <w:pPr>
        <w:pStyle w:val="procedureBody"/>
        <w:numPr>
          <w:ilvl w:val="2"/>
          <w:numId w:val="29"/>
        </w:numPr>
      </w:pPr>
      <w:r>
        <w:t>Get the ChannelId property.</w:t>
      </w:r>
    </w:p>
    <w:p w:rsidR="00EC0954" w:rsidRDefault="00EC0954" w:rsidP="00EC0954">
      <w:pPr>
        <w:pStyle w:val="procedureBody"/>
        <w:numPr>
          <w:ilvl w:val="0"/>
          <w:numId w:val="29"/>
        </w:numPr>
      </w:pPr>
      <w:r w:rsidRPr="00F227F6">
        <w:t>Set properties to valid value</w:t>
      </w:r>
      <w:r>
        <w:rPr>
          <w:rFonts w:hint="eastAsia"/>
          <w:lang w:eastAsia="ko-KR"/>
        </w:rPr>
        <w:t>.</w:t>
      </w:r>
    </w:p>
    <w:p w:rsidR="00EC0954" w:rsidRDefault="00EC0954" w:rsidP="00EC0954">
      <w:pPr>
        <w:pStyle w:val="procedureBody"/>
        <w:numPr>
          <w:ilvl w:val="1"/>
          <w:numId w:val="29"/>
        </w:numPr>
      </w:pPr>
      <w:r w:rsidRPr="00590DBE">
        <w:t xml:space="preserve">If </w:t>
      </w:r>
      <w:r w:rsidRPr="0067719B">
        <w:t>TotalNumberOfChannels&gt;</w:t>
      </w:r>
      <w:r w:rsidRPr="0067719B">
        <w:rPr>
          <w:i/>
        </w:rPr>
        <w:t>1</w:t>
      </w:r>
      <w:r>
        <w:t xml:space="preserve">, set the ChannelId property to the </w:t>
      </w:r>
      <w:r w:rsidRPr="00B1018A">
        <w:rPr>
          <w:i/>
        </w:rPr>
        <w:t>2</w:t>
      </w:r>
      <w:r w:rsidRPr="00B1018A">
        <w:rPr>
          <w:i/>
          <w:vertAlign w:val="superscript"/>
        </w:rPr>
        <w:t>nd</w:t>
      </w:r>
      <w:r w:rsidRPr="00B1018A">
        <w:rPr>
          <w:i/>
        </w:rPr>
        <w:t xml:space="preserve"> item of the ChannelList</w:t>
      </w:r>
      <w:r>
        <w:t>.</w:t>
      </w:r>
    </w:p>
    <w:p w:rsidR="00EC0954" w:rsidRDefault="00EC0954" w:rsidP="00EC0954">
      <w:pPr>
        <w:pStyle w:val="procedureBody"/>
        <w:numPr>
          <w:ilvl w:val="2"/>
          <w:numId w:val="29"/>
        </w:numPr>
      </w:pPr>
      <w:r>
        <w:t xml:space="preserve">Wait the PropertiesChanged signal for the </w:t>
      </w:r>
      <w:r w:rsidRPr="00590DBE">
        <w:t>Channel</w:t>
      </w:r>
      <w:r>
        <w:t xml:space="preserve"> property</w:t>
      </w:r>
      <w:r w:rsidRPr="00590DBE">
        <w:t>.</w:t>
      </w:r>
    </w:p>
    <w:p w:rsidR="00EC0954" w:rsidRDefault="00EC0954" w:rsidP="00EC0954">
      <w:pPr>
        <w:pStyle w:val="procedureBody"/>
        <w:numPr>
          <w:ilvl w:val="2"/>
          <w:numId w:val="29"/>
        </w:numPr>
      </w:pPr>
      <w:r>
        <w:t>Get the Channel property.</w:t>
      </w:r>
    </w:p>
    <w:p w:rsidR="00EC0954" w:rsidRDefault="00EC0954" w:rsidP="00EC0954">
      <w:pPr>
        <w:pStyle w:val="procedureBody"/>
        <w:numPr>
          <w:ilvl w:val="0"/>
          <w:numId w:val="29"/>
        </w:numPr>
      </w:pPr>
      <w:r>
        <w:rPr>
          <w:rFonts w:hint="eastAsia"/>
          <w:lang w:eastAsia="ko-KR"/>
        </w:rPr>
        <w:t xml:space="preserve">Call method </w:t>
      </w:r>
      <w:r>
        <w:rPr>
          <w:lang w:eastAsia="ko-KR"/>
        </w:rPr>
        <w:t>with invalid params</w:t>
      </w:r>
    </w:p>
    <w:p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w:t>
      </w:r>
      <w:r w:rsidRPr="00245E6A">
        <w:t>startingRecord</w:t>
      </w:r>
      <w:r w:rsidR="004625CF">
        <w:t xml:space="preserve"> </w:t>
      </w:r>
      <w:r>
        <w:t>param as following</w:t>
      </w:r>
      <w:r>
        <w:rPr>
          <w:rFonts w:hint="eastAsia"/>
          <w:lang w:eastAsia="ko-KR"/>
        </w:rPr>
        <w:t>.</w:t>
      </w:r>
    </w:p>
    <w:p w:rsidR="00EC0954" w:rsidRPr="0067719B" w:rsidRDefault="00EC0954" w:rsidP="00EC0954">
      <w:pPr>
        <w:pStyle w:val="procedureBody"/>
        <w:numPr>
          <w:ilvl w:val="2"/>
          <w:numId w:val="29"/>
        </w:numPr>
        <w:rPr>
          <w:i/>
        </w:rPr>
      </w:pPr>
      <w:r w:rsidRPr="00245E6A">
        <w:t xml:space="preserve">startingRecord = </w:t>
      </w:r>
      <w:r w:rsidRPr="0067719B">
        <w:rPr>
          <w:i/>
        </w:rPr>
        <w:t>TotalNumberOfChannels + 1</w:t>
      </w:r>
    </w:p>
    <w:p w:rsidR="00EC0954" w:rsidRPr="00245E6A" w:rsidRDefault="00EC0954" w:rsidP="00EC0954">
      <w:pPr>
        <w:pStyle w:val="procedureBody"/>
        <w:numPr>
          <w:ilvl w:val="2"/>
          <w:numId w:val="29"/>
        </w:numPr>
      </w:pPr>
      <w:r w:rsidRPr="00245E6A">
        <w:t xml:space="preserve">numRecords = </w:t>
      </w:r>
      <w:r w:rsidRPr="0067719B">
        <w:rPr>
          <w:i/>
        </w:rPr>
        <w:t>50</w:t>
      </w:r>
    </w:p>
    <w:p w:rsidR="00EC0954" w:rsidRPr="00245E6A" w:rsidRDefault="00EC0954" w:rsidP="00EC0954">
      <w:pPr>
        <w:pStyle w:val="procedureBody"/>
        <w:numPr>
          <w:ilvl w:val="1"/>
          <w:numId w:val="29"/>
        </w:numPr>
      </w:pPr>
      <w:r>
        <w:t xml:space="preserve">Call </w:t>
      </w:r>
      <w:r>
        <w:rPr>
          <w:rFonts w:hint="eastAsia"/>
          <w:lang w:eastAsia="ko-KR"/>
        </w:rPr>
        <w:t xml:space="preserve">the </w:t>
      </w:r>
      <w:r w:rsidRPr="005D6B76">
        <w:t>GetChannelList</w:t>
      </w:r>
      <w:r>
        <w:t xml:space="preserve"> method with invalid numRecord</w:t>
      </w:r>
      <w:r w:rsidR="00262B97">
        <w:t>s</w:t>
      </w:r>
      <w:r w:rsidR="004625CF">
        <w:t xml:space="preserve"> </w:t>
      </w:r>
      <w:r>
        <w:t>param as following</w:t>
      </w:r>
      <w:r>
        <w:rPr>
          <w:rFonts w:hint="eastAsia"/>
          <w:lang w:eastAsia="ko-KR"/>
        </w:rPr>
        <w:t>.</w:t>
      </w:r>
    </w:p>
    <w:p w:rsidR="00EC0954" w:rsidRPr="0067719B" w:rsidRDefault="00EC0954" w:rsidP="00EC0954">
      <w:pPr>
        <w:pStyle w:val="procedureBody"/>
        <w:numPr>
          <w:ilvl w:val="2"/>
          <w:numId w:val="29"/>
        </w:numPr>
        <w:rPr>
          <w:i/>
        </w:rPr>
      </w:pPr>
      <w:r w:rsidRPr="00245E6A">
        <w:t xml:space="preserve">startingRecord = </w:t>
      </w:r>
      <w:r w:rsidRPr="0067719B">
        <w:rPr>
          <w:i/>
        </w:rPr>
        <w:t>max(0, TotalNumberOfChannels – 50)</w:t>
      </w:r>
    </w:p>
    <w:p w:rsidR="00EC0954" w:rsidRPr="00245E6A" w:rsidRDefault="00EC0954" w:rsidP="00EC0954">
      <w:pPr>
        <w:pStyle w:val="procedureBody"/>
        <w:numPr>
          <w:ilvl w:val="2"/>
          <w:numId w:val="29"/>
        </w:numPr>
      </w:pPr>
      <w:r w:rsidRPr="00245E6A">
        <w:t xml:space="preserve">numRecords = </w:t>
      </w:r>
      <w:r w:rsidRPr="0067719B">
        <w:rPr>
          <w:i/>
        </w:rPr>
        <w:t>100</w:t>
      </w:r>
    </w:p>
    <w:p w:rsidR="00EC0954" w:rsidRDefault="00EC0954" w:rsidP="00EC0954">
      <w:pPr>
        <w:pStyle w:val="procedureBody"/>
        <w:numPr>
          <w:ilvl w:val="0"/>
          <w:numId w:val="29"/>
        </w:numPr>
      </w:pPr>
      <w:r>
        <w:rPr>
          <w:rFonts w:hint="eastAsia"/>
          <w:lang w:eastAsia="ko-KR"/>
        </w:rPr>
        <w:t xml:space="preserve">Call method </w:t>
      </w:r>
      <w:r>
        <w:rPr>
          <w:lang w:eastAsia="ko-KR"/>
        </w:rPr>
        <w:t>with valid params</w:t>
      </w:r>
      <w:r>
        <w:rPr>
          <w:rFonts w:hint="eastAsia"/>
          <w:lang w:eastAsia="ko-KR"/>
        </w:rPr>
        <w:t>.</w:t>
      </w:r>
    </w:p>
    <w:p w:rsidR="00EC0954" w:rsidRDefault="00EC0954" w:rsidP="00EC0954">
      <w:pPr>
        <w:pStyle w:val="procedureBody"/>
        <w:numPr>
          <w:ilvl w:val="1"/>
          <w:numId w:val="29"/>
        </w:numPr>
      </w:pPr>
      <w:r>
        <w:rPr>
          <w:rFonts w:hint="eastAsia"/>
          <w:lang w:eastAsia="ko-KR"/>
        </w:rPr>
        <w:t>Call the GetChannelList method with valid startingRecord</w:t>
      </w:r>
      <w:r w:rsidR="004625CF">
        <w:rPr>
          <w:lang w:eastAsia="ko-KR"/>
        </w:rPr>
        <w:t xml:space="preserve"> </w:t>
      </w:r>
      <w:r>
        <w:rPr>
          <w:rFonts w:hint="eastAsia"/>
          <w:lang w:eastAsia="ko-KR"/>
        </w:rPr>
        <w:t xml:space="preserve">param as </w:t>
      </w:r>
      <w:r>
        <w:rPr>
          <w:lang w:eastAsia="ko-KR"/>
        </w:rPr>
        <w:t>following</w:t>
      </w:r>
      <w:r>
        <w:rPr>
          <w:rFonts w:hint="eastAsia"/>
          <w:lang w:eastAsia="ko-KR"/>
        </w:rPr>
        <w:t>.</w:t>
      </w:r>
    </w:p>
    <w:p w:rsidR="00EC0954" w:rsidRDefault="00EC0954" w:rsidP="00EC0954">
      <w:pPr>
        <w:pStyle w:val="procedureBody"/>
        <w:numPr>
          <w:ilvl w:val="2"/>
          <w:numId w:val="29"/>
        </w:numPr>
      </w:pPr>
      <w:r>
        <w:rPr>
          <w:rFonts w:hint="eastAsia"/>
          <w:lang w:eastAsia="ko-KR"/>
        </w:rPr>
        <w:lastRenderedPageBreak/>
        <w:t xml:space="preserve">startingRecord = </w:t>
      </w:r>
      <w:r w:rsidRPr="00F86C45">
        <w:rPr>
          <w:rFonts w:hint="eastAsia"/>
          <w:i/>
          <w:lang w:eastAsia="ko-KR"/>
        </w:rPr>
        <w:t>0</w:t>
      </w:r>
    </w:p>
    <w:p w:rsidR="00EC0954" w:rsidRPr="00F86C45" w:rsidRDefault="00EC0954" w:rsidP="00EC0954">
      <w:pPr>
        <w:pStyle w:val="procedureBody"/>
        <w:numPr>
          <w:ilvl w:val="2"/>
          <w:numId w:val="29"/>
        </w:numPr>
        <w:rPr>
          <w:i/>
        </w:rPr>
      </w:pPr>
      <w:r>
        <w:rPr>
          <w:rFonts w:hint="eastAsia"/>
          <w:lang w:eastAsia="ko-KR"/>
        </w:rPr>
        <w:t xml:space="preserve">numRecords = </w:t>
      </w:r>
      <w:r w:rsidRPr="00F86C45">
        <w:rPr>
          <w:rFonts w:hint="eastAsia"/>
          <w:i/>
          <w:lang w:eastAsia="ko-KR"/>
        </w:rPr>
        <w:t>min(100, TotalNumberOfChannels)</w:t>
      </w:r>
    </w:p>
    <w:p w:rsidR="00EC0954" w:rsidRPr="006B24E2" w:rsidRDefault="00EC0954" w:rsidP="00EC0954">
      <w:pPr>
        <w:pStyle w:val="procedureBody"/>
        <w:numPr>
          <w:ilvl w:val="0"/>
          <w:numId w:val="29"/>
        </w:numPr>
      </w:pPr>
      <w:r w:rsidRPr="006B24E2">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tabs>
          <w:tab w:val="clear" w:pos="1080"/>
        </w:tabs>
      </w:pPr>
      <w:r>
        <w:t>The test device receives an About announcement from the application on the DUT.</w:t>
      </w:r>
    </w:p>
    <w:p w:rsidR="00EC0954" w:rsidRDefault="00EC0954" w:rsidP="00EC0954">
      <w:pPr>
        <w:pStyle w:val="resultsBody"/>
        <w:tabs>
          <w:tab w:val="clear" w:pos="1080"/>
        </w:tabs>
        <w:rPr>
          <w:iCs/>
        </w:rPr>
      </w:pPr>
      <w:r w:rsidRPr="00881C0F">
        <w:rPr>
          <w:iCs/>
        </w:rPr>
        <w:t>The test device joins a session with the application at the port specified in the received About announcement.</w:t>
      </w:r>
    </w:p>
    <w:p w:rsidR="00EC0954" w:rsidRDefault="00EC0954" w:rsidP="00EC0954">
      <w:pPr>
        <w:pStyle w:val="resultsBody"/>
        <w:tabs>
          <w:tab w:val="clear" w:pos="1080"/>
        </w:tabs>
      </w:pPr>
      <w:r w:rsidRPr="00141232">
        <w:t>Getting initial values for all properties are succeeded</w:t>
      </w:r>
      <w:r>
        <w:t>.</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r>
        <w:rPr>
          <w:rFonts w:hint="eastAsia"/>
          <w:lang w:eastAsia="ko-KR"/>
        </w:rPr>
        <w:t>.</w:t>
      </w:r>
    </w:p>
    <w:p w:rsidR="00EC0954" w:rsidRPr="008E5DA0" w:rsidRDefault="00EC0954" w:rsidP="00EC0954">
      <w:pPr>
        <w:pStyle w:val="resultsBody"/>
        <w:rPr>
          <w:iCs/>
        </w:rPr>
      </w:pPr>
      <w:r>
        <w:t>Setting properties to invalid value are failed</w:t>
      </w:r>
      <w:r>
        <w:rPr>
          <w:rFonts w:hint="eastAsia"/>
          <w:lang w:eastAsia="ko-KR"/>
        </w:rPr>
        <w:t>.</w:t>
      </w:r>
    </w:p>
    <w:p w:rsidR="00EC0954" w:rsidRPr="000E2449" w:rsidRDefault="00EC0954" w:rsidP="00EC0954">
      <w:pPr>
        <w:pStyle w:val="resultsBody"/>
        <w:numPr>
          <w:ilvl w:val="1"/>
          <w:numId w:val="2"/>
        </w:numPr>
        <w:rPr>
          <w:iCs/>
        </w:rPr>
      </w:pPr>
      <w:r>
        <w:rPr>
          <w:lang w:eastAsia="ko-KR"/>
        </w:rPr>
        <w:t xml:space="preserve">Set the ChannelId property to </w:t>
      </w:r>
      <w:r w:rsidRPr="00A252EC">
        <w:rPr>
          <w:i/>
          <w:lang w:eastAsia="ko-KR"/>
        </w:rPr>
        <w:t>“Invalid_ChannelId”</w:t>
      </w:r>
      <w:r>
        <w:rPr>
          <w:lang w:eastAsia="ko-KR"/>
        </w:rPr>
        <w:t xml:space="preserve"> is failed, and the current ChannelId keeps the </w:t>
      </w:r>
      <w:r w:rsidRPr="00271504">
        <w:rPr>
          <w:i/>
          <w:lang w:eastAsia="ko-KR"/>
        </w:rPr>
        <w:t>1</w:t>
      </w:r>
      <w:r w:rsidRPr="00271504">
        <w:rPr>
          <w:i/>
          <w:vertAlign w:val="superscript"/>
          <w:lang w:eastAsia="ko-KR"/>
        </w:rPr>
        <w:t>st</w:t>
      </w:r>
      <w:r w:rsidRPr="00271504">
        <w:rPr>
          <w:i/>
          <w:lang w:eastAsia="ko-KR"/>
        </w:rPr>
        <w:t xml:space="preserve"> item of ChannelList</w:t>
      </w:r>
      <w:r>
        <w:rPr>
          <w:lang w:eastAsia="ko-KR"/>
        </w:rPr>
        <w:t>.</w:t>
      </w:r>
    </w:p>
    <w:p w:rsidR="00EC0954" w:rsidRPr="008E5DA0" w:rsidRDefault="00EC0954" w:rsidP="00EC0954">
      <w:pPr>
        <w:pStyle w:val="resultsBody"/>
        <w:rPr>
          <w:iCs/>
        </w:rPr>
      </w:pPr>
      <w:r>
        <w:t>Setting properties to valid value are succeeded.</w:t>
      </w:r>
    </w:p>
    <w:p w:rsidR="00EC0954" w:rsidRPr="000E2449" w:rsidRDefault="00EC0954" w:rsidP="00EC0954">
      <w:pPr>
        <w:pStyle w:val="resultsBody"/>
        <w:numPr>
          <w:ilvl w:val="1"/>
          <w:numId w:val="2"/>
        </w:numPr>
        <w:rPr>
          <w:iCs/>
        </w:rPr>
      </w:pPr>
      <w:r>
        <w:rPr>
          <w:lang w:eastAsia="ko-KR"/>
        </w:rPr>
        <w:t xml:space="preserve">The ChannelId property is set to the </w:t>
      </w:r>
      <w:r w:rsidRPr="00905B16">
        <w:rPr>
          <w:i/>
          <w:lang w:eastAsia="ko-KR"/>
        </w:rPr>
        <w:t>2</w:t>
      </w:r>
      <w:r w:rsidRPr="00905B16">
        <w:rPr>
          <w:i/>
          <w:vertAlign w:val="superscript"/>
          <w:lang w:eastAsia="ko-KR"/>
        </w:rPr>
        <w:t>nd</w:t>
      </w:r>
      <w:r w:rsidRPr="00905B16">
        <w:rPr>
          <w:i/>
          <w:lang w:eastAsia="ko-KR"/>
        </w:rPr>
        <w:t xml:space="preserve"> item of ChannelList</w:t>
      </w:r>
      <w:r>
        <w:rPr>
          <w:lang w:eastAsia="ko-KR"/>
        </w:rPr>
        <w:t>, and the PropertiesChanged signal is received.</w:t>
      </w:r>
    </w:p>
    <w:p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invalid params is as following:</w:t>
      </w:r>
    </w:p>
    <w:p w:rsidR="00EC0954" w:rsidRPr="009512E8"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 </w:t>
      </w:r>
      <w:r>
        <w:rPr>
          <w:rFonts w:hint="eastAsia"/>
          <w:lang w:eastAsia="ko-KR"/>
        </w:rPr>
        <w:t xml:space="preserve">call </w:t>
      </w:r>
      <w:r>
        <w:t xml:space="preserve">with the invalid </w:t>
      </w:r>
      <w:r w:rsidRPr="00245E6A">
        <w:t>startingRecord</w:t>
      </w:r>
      <w:r w:rsidR="004625CF">
        <w:t xml:space="preserve"> </w:t>
      </w:r>
      <w:r>
        <w:t>param is failed, and returns “</w:t>
      </w:r>
      <w:r w:rsidRPr="000E2449">
        <w:t>org.alljoyn.Error.InvalidValue</w:t>
      </w:r>
      <w:r>
        <w:t>” error.</w:t>
      </w:r>
    </w:p>
    <w:p w:rsidR="00EC0954" w:rsidRDefault="00EC0954" w:rsidP="00EC0954">
      <w:pPr>
        <w:pStyle w:val="resultsBody"/>
        <w:numPr>
          <w:ilvl w:val="1"/>
          <w:numId w:val="2"/>
        </w:numPr>
        <w:rPr>
          <w:iCs/>
        </w:rPr>
      </w:pPr>
      <w:r>
        <w:rPr>
          <w:rFonts w:hint="eastAsia"/>
          <w:iCs/>
          <w:lang w:eastAsia="ko-KR"/>
        </w:rPr>
        <w:t>T</w:t>
      </w:r>
      <w:r>
        <w:rPr>
          <w:iCs/>
          <w:lang w:eastAsia="ko-KR"/>
        </w:rPr>
        <w:t xml:space="preserve">he </w:t>
      </w:r>
      <w:r w:rsidRPr="005D6B76">
        <w:t>GetChannelList</w:t>
      </w:r>
      <w:r>
        <w:t xml:space="preserve"> method</w:t>
      </w:r>
      <w:r>
        <w:rPr>
          <w:rFonts w:hint="eastAsia"/>
          <w:lang w:eastAsia="ko-KR"/>
        </w:rPr>
        <w:t xml:space="preserve"> call</w:t>
      </w:r>
      <w:r>
        <w:t xml:space="preserve"> with invalid numRecords</w:t>
      </w:r>
      <w:r w:rsidR="004625CF">
        <w:t xml:space="preserve"> </w:t>
      </w:r>
      <w:r>
        <w:t xml:space="preserve">param is succeeded and returns a channel list that has </w:t>
      </w:r>
      <w:r w:rsidRPr="00254193">
        <w:rPr>
          <w:rStyle w:val="afa"/>
        </w:rPr>
        <w:t xml:space="preserve">TotalNumberOfChannels – </w:t>
      </w:r>
      <w:r w:rsidRPr="00254193">
        <w:rPr>
          <w:i/>
          <w:iCs/>
        </w:rPr>
        <w:t>startingRecord</w:t>
      </w:r>
      <w:r>
        <w:rPr>
          <w:iCs/>
        </w:rPr>
        <w:t xml:space="preserve"> size.</w:t>
      </w:r>
    </w:p>
    <w:p w:rsidR="00EC0954" w:rsidRDefault="00EC0954" w:rsidP="00EC0954">
      <w:pPr>
        <w:pStyle w:val="resultsBody"/>
      </w:pPr>
      <w:r>
        <w:rPr>
          <w:lang w:eastAsia="ko-KR"/>
        </w:rPr>
        <w:t xml:space="preserve">The result of </w:t>
      </w:r>
      <w:r>
        <w:rPr>
          <w:rFonts w:hint="eastAsia"/>
          <w:lang w:eastAsia="ko-KR"/>
        </w:rPr>
        <w:t xml:space="preserve">method call </w:t>
      </w:r>
      <w:r>
        <w:rPr>
          <w:lang w:eastAsia="ko-KR"/>
        </w:rPr>
        <w:t>with valid params is as following:</w:t>
      </w:r>
    </w:p>
    <w:p w:rsidR="00EC0954" w:rsidRPr="00B745D5" w:rsidRDefault="00EC0954" w:rsidP="00EC0954">
      <w:pPr>
        <w:pStyle w:val="resultsBody"/>
        <w:numPr>
          <w:ilvl w:val="1"/>
          <w:numId w:val="2"/>
        </w:numPr>
        <w:rPr>
          <w:i/>
          <w:iCs/>
        </w:rPr>
      </w:pPr>
      <w:r w:rsidRPr="00A252EC">
        <w:rPr>
          <w:i/>
          <w:iCs/>
          <w:lang w:eastAsia="ko-KR"/>
        </w:rPr>
        <w:t>M</w:t>
      </w:r>
      <w:r w:rsidRPr="00A252EC">
        <w:rPr>
          <w:rFonts w:hint="eastAsia"/>
          <w:i/>
          <w:iCs/>
          <w:lang w:eastAsia="ko-KR"/>
        </w:rPr>
        <w:t>in(100, TotalNumberOfChannels)</w:t>
      </w:r>
      <w:r>
        <w:rPr>
          <w:rFonts w:hint="eastAsia"/>
          <w:iCs/>
          <w:lang w:eastAsia="ko-KR"/>
        </w:rPr>
        <w:t xml:space="preserve"> channels are returned from </w:t>
      </w:r>
      <w:r w:rsidRPr="00B745D5">
        <w:rPr>
          <w:rFonts w:hint="eastAsia"/>
          <w:i/>
          <w:iCs/>
          <w:lang w:eastAsia="ko-KR"/>
        </w:rPr>
        <w:t>1</w:t>
      </w:r>
      <w:r w:rsidRPr="00B745D5">
        <w:rPr>
          <w:rFonts w:hint="eastAsia"/>
          <w:i/>
          <w:iCs/>
          <w:vertAlign w:val="superscript"/>
          <w:lang w:eastAsia="ko-KR"/>
        </w:rPr>
        <w:t>st</w:t>
      </w:r>
      <w:r w:rsidRPr="00B745D5">
        <w:rPr>
          <w:rFonts w:hint="eastAsia"/>
          <w:i/>
          <w:iCs/>
          <w:lang w:eastAsia="ko-KR"/>
        </w:rPr>
        <w:t xml:space="preserve"> item of ChannelList</w:t>
      </w:r>
      <w:r>
        <w:rPr>
          <w:rFonts w:hint="eastAsia"/>
          <w:i/>
          <w:iCs/>
          <w:lang w:eastAsia="ko-KR"/>
        </w:rPr>
        <w:t>.</w:t>
      </w:r>
    </w:p>
    <w:p w:rsidR="00EC0954" w:rsidRDefault="00EC0954" w:rsidP="00EC0954">
      <w:pPr>
        <w:spacing w:before="0" w:after="0" w:line="240" w:lineRule="auto"/>
        <w:ind w:left="0"/>
        <w:rPr>
          <w:rFonts w:cs="Arial"/>
          <w:sz w:val="36"/>
          <w:szCs w:val="36"/>
        </w:rPr>
      </w:pPr>
      <w:r>
        <w:br w:type="page"/>
      </w:r>
    </w:p>
    <w:p w:rsidR="00EC0954" w:rsidRPr="0040035D" w:rsidRDefault="007E7AFB" w:rsidP="00EC0954">
      <w:pPr>
        <w:pStyle w:val="22"/>
        <w:numPr>
          <w:ilvl w:val="1"/>
          <w:numId w:val="1"/>
        </w:numPr>
        <w:ind w:left="720" w:hanging="720"/>
      </w:pPr>
      <w:bookmarkStart w:id="29" w:name="_Toc453344666"/>
      <w:r>
        <w:lastRenderedPageBreak/>
        <w:t>HAE-v1-</w:t>
      </w:r>
      <w:r w:rsidR="00EC0954" w:rsidRPr="008F106C">
        <w:t>ClimateControlMode</w:t>
      </w:r>
      <w:r w:rsidR="00EC0954">
        <w:t xml:space="preserve"> Interface Test</w:t>
      </w:r>
      <w:bookmarkEnd w:id="29"/>
    </w:p>
    <w:p w:rsidR="00EC0954" w:rsidRDefault="00EC0954" w:rsidP="00EC0954">
      <w:pPr>
        <w:pStyle w:val="midTitle"/>
      </w:pPr>
      <w:r>
        <w:t>Objective</w:t>
      </w:r>
    </w:p>
    <w:p w:rsidR="00EC0954" w:rsidRDefault="00EC0954" w:rsidP="00EC0954">
      <w:pPr>
        <w:pStyle w:val="Body0"/>
      </w:pPr>
      <w:r w:rsidRPr="007A4302">
        <w:t xml:space="preserve">Verify </w:t>
      </w:r>
      <w:r>
        <w:t xml:space="preserve">the properties, methods and signals of </w:t>
      </w:r>
      <w:r w:rsidRPr="007A4302">
        <w:t xml:space="preserve">the </w:t>
      </w:r>
      <w:r w:rsidRPr="008F106C">
        <w:t>ClimateControlMode</w:t>
      </w:r>
      <w:r>
        <w:t xml:space="preserve"> interface of DUT.</w:t>
      </w:r>
    </w:p>
    <w:p w:rsidR="00EC0954" w:rsidRDefault="00EC0954" w:rsidP="00EC0954">
      <w:pPr>
        <w:pStyle w:val="midTitle"/>
      </w:pPr>
      <w:r>
        <w:t xml:space="preserve">Procedure </w:t>
      </w:r>
    </w:p>
    <w:p w:rsidR="00EC0954" w:rsidRPr="006B24E2" w:rsidRDefault="00EC0954" w:rsidP="00705359">
      <w:pPr>
        <w:pStyle w:val="procedureBody"/>
        <w:numPr>
          <w:ilvl w:val="0"/>
          <w:numId w:val="46"/>
        </w:numPr>
      </w:pPr>
      <w:r w:rsidRPr="006B24E2">
        <w:t>The test device listens for an About announcement from the application on the DUT.</w:t>
      </w:r>
    </w:p>
    <w:p w:rsidR="00EC0954" w:rsidRPr="006B24E2" w:rsidRDefault="00EC0954" w:rsidP="00EC0954">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8F106C">
        <w:t>ClimateControlMode</w:t>
      </w:r>
      <w:r w:rsidR="004625CF">
        <w:t xml:space="preserve"> </w:t>
      </w:r>
      <w:r w:rsidRPr="006B24E2">
        <w:t>Interface on DUT.</w:t>
      </w:r>
    </w:p>
    <w:p w:rsidR="00EC0954" w:rsidRPr="000D39D9" w:rsidRDefault="00EC0954" w:rsidP="00EC0954">
      <w:pPr>
        <w:pStyle w:val="procedureBody"/>
        <w:numPr>
          <w:ilvl w:val="0"/>
          <w:numId w:val="29"/>
        </w:numPr>
      </w:pPr>
      <w:r w:rsidRPr="000D39D9">
        <w:rPr>
          <w:iCs/>
        </w:rPr>
        <w:t>Get initial values for all properties</w:t>
      </w:r>
      <w:r>
        <w:rPr>
          <w:iCs/>
        </w:rPr>
        <w:t>.</w:t>
      </w:r>
    </w:p>
    <w:p w:rsidR="00EC0954" w:rsidRPr="006B24E2" w:rsidRDefault="00EC0954" w:rsidP="00EC0954">
      <w:pPr>
        <w:pStyle w:val="procedureBody"/>
        <w:numPr>
          <w:ilvl w:val="1"/>
          <w:numId w:val="29"/>
        </w:numPr>
      </w:pPr>
      <w:r>
        <w:rPr>
          <w:iCs/>
        </w:rPr>
        <w:t xml:space="preserve">Retrieve the </w:t>
      </w:r>
      <w:r w:rsidRPr="000D39D9">
        <w:rPr>
          <w:iCs/>
        </w:rPr>
        <w:t>Mode property.</w:t>
      </w:r>
    </w:p>
    <w:p w:rsidR="00EC0954" w:rsidRPr="000D39D9" w:rsidRDefault="00EC0954" w:rsidP="00EC0954">
      <w:pPr>
        <w:pStyle w:val="procedureBody"/>
        <w:numPr>
          <w:ilvl w:val="1"/>
          <w:numId w:val="29"/>
        </w:numPr>
      </w:pPr>
      <w:r>
        <w:rPr>
          <w:iCs/>
        </w:rPr>
        <w:t>Retrieve the SupportedModes</w:t>
      </w:r>
      <w:r w:rsidRPr="000D39D9">
        <w:rPr>
          <w:iCs/>
        </w:rPr>
        <w:t xml:space="preserve"> property.</w:t>
      </w:r>
    </w:p>
    <w:p w:rsidR="00EC0954" w:rsidRPr="000D39D9" w:rsidRDefault="00EC0954" w:rsidP="00EC0954">
      <w:pPr>
        <w:pStyle w:val="procedureBody"/>
        <w:numPr>
          <w:ilvl w:val="1"/>
          <w:numId w:val="29"/>
        </w:numPr>
        <w:rPr>
          <w:iCs/>
        </w:rPr>
      </w:pPr>
      <w:r>
        <w:rPr>
          <w:iCs/>
        </w:rPr>
        <w:t>Retrieve the OperationalState</w:t>
      </w:r>
      <w:r w:rsidRPr="000D39D9">
        <w:rPr>
          <w:iCs/>
        </w:rPr>
        <w:t xml:space="preserve"> property.</w:t>
      </w:r>
    </w:p>
    <w:p w:rsidR="00EC0954" w:rsidRDefault="00EC0954" w:rsidP="00EC0954">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rsidR="00EC0954" w:rsidRPr="000D39D9" w:rsidRDefault="00BE4287" w:rsidP="00EC0954">
      <w:pPr>
        <w:pStyle w:val="procedureBody"/>
        <w:numPr>
          <w:ilvl w:val="1"/>
          <w:numId w:val="29"/>
        </w:numPr>
        <w:rPr>
          <w:iCs/>
        </w:rPr>
      </w:pPr>
      <w:r>
        <w:t xml:space="preserve">Initialize </w:t>
      </w:r>
      <w:r w:rsidR="00EC0954">
        <w:rPr>
          <w:rFonts w:hint="eastAsia"/>
          <w:iCs/>
          <w:lang w:eastAsia="ko-KR"/>
        </w:rPr>
        <w:t>the</w:t>
      </w:r>
      <w:r w:rsidR="00EC0954">
        <w:rPr>
          <w:iCs/>
        </w:rPr>
        <w:t xml:space="preserve"> Mode</w:t>
      </w:r>
      <w:r w:rsidR="00EC0954" w:rsidRPr="000D39D9">
        <w:rPr>
          <w:iCs/>
        </w:rPr>
        <w:t xml:space="preserve"> property </w:t>
      </w:r>
      <w:r w:rsidR="00EC0954">
        <w:rPr>
          <w:iCs/>
        </w:rPr>
        <w:t>to</w:t>
      </w:r>
      <w:r w:rsidR="00EC0954" w:rsidRPr="000D39D9">
        <w:rPr>
          <w:iCs/>
        </w:rPr>
        <w:t xml:space="preserve"> the </w:t>
      </w:r>
      <w:r w:rsidR="00EC0954" w:rsidRPr="00974788">
        <w:rPr>
          <w:i/>
          <w:iCs/>
        </w:rPr>
        <w:t>1</w:t>
      </w:r>
      <w:r w:rsidR="00EC0954" w:rsidRPr="00974788">
        <w:rPr>
          <w:i/>
          <w:iCs/>
          <w:vertAlign w:val="superscript"/>
        </w:rPr>
        <w:t>st</w:t>
      </w:r>
      <w:r w:rsidR="00EC0954" w:rsidRPr="00974788">
        <w:rPr>
          <w:i/>
          <w:iCs/>
        </w:rPr>
        <w:t xml:space="preserve"> item of SupportedModes</w:t>
      </w:r>
      <w:r w:rsidR="00EC0954" w:rsidRPr="000D39D9">
        <w:rPr>
          <w:iCs/>
        </w:rPr>
        <w:t>.</w:t>
      </w:r>
    </w:p>
    <w:p w:rsidR="00EC0954" w:rsidRPr="004B04F2" w:rsidRDefault="00EC0954" w:rsidP="00EC0954">
      <w:pPr>
        <w:pStyle w:val="procedureBody"/>
        <w:numPr>
          <w:ilvl w:val="0"/>
          <w:numId w:val="29"/>
        </w:numPr>
        <w:rPr>
          <w:iCs/>
        </w:rPr>
      </w:pPr>
      <w:r w:rsidRPr="004B04F2">
        <w:rPr>
          <w:iCs/>
        </w:rPr>
        <w:t>Set properties to invalid value</w:t>
      </w:r>
      <w:r>
        <w:rPr>
          <w:rFonts w:hint="eastAsia"/>
          <w:iCs/>
          <w:lang w:eastAsia="ko-KR"/>
        </w:rPr>
        <w:t>.</w:t>
      </w:r>
    </w:p>
    <w:p w:rsidR="00EC0954" w:rsidRDefault="00EC0954" w:rsidP="00EC0954">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to</w:t>
      </w:r>
      <w:r w:rsidR="00836598">
        <w:rPr>
          <w:iCs/>
        </w:rPr>
        <w:t xml:space="preserve"> </w:t>
      </w:r>
      <w:r w:rsidRPr="00A252EC">
        <w:rPr>
          <w:i/>
          <w:iCs/>
        </w:rPr>
        <w:t>0xFF</w:t>
      </w:r>
      <w:r>
        <w:rPr>
          <w:iCs/>
        </w:rPr>
        <w:t>(not supported</w:t>
      </w:r>
      <w:r w:rsidRPr="000D39D9">
        <w:rPr>
          <w:iCs/>
        </w:rPr>
        <w:t>).</w:t>
      </w:r>
    </w:p>
    <w:p w:rsidR="00EC0954" w:rsidRPr="000D39D9" w:rsidRDefault="00EC0954" w:rsidP="00EC0954">
      <w:pPr>
        <w:pStyle w:val="procedureBody"/>
        <w:numPr>
          <w:ilvl w:val="2"/>
          <w:numId w:val="29"/>
        </w:numPr>
        <w:rPr>
          <w:iCs/>
        </w:rPr>
      </w:pPr>
      <w:r>
        <w:rPr>
          <w:iCs/>
        </w:rPr>
        <w:t>Get the Mode property.</w:t>
      </w:r>
    </w:p>
    <w:p w:rsidR="00EC0954" w:rsidRPr="00D806FA" w:rsidRDefault="00EC0954" w:rsidP="00EC0954">
      <w:pPr>
        <w:pStyle w:val="procedureBody"/>
        <w:numPr>
          <w:ilvl w:val="0"/>
          <w:numId w:val="29"/>
        </w:numPr>
        <w:rPr>
          <w:iCs/>
        </w:rPr>
      </w:pPr>
      <w:r w:rsidRPr="00D806FA">
        <w:rPr>
          <w:iCs/>
        </w:rPr>
        <w:t>Set properties to valid value</w:t>
      </w:r>
      <w:r>
        <w:rPr>
          <w:rFonts w:hint="eastAsia"/>
          <w:iCs/>
          <w:lang w:eastAsia="ko-KR"/>
        </w:rPr>
        <w:t>.</w:t>
      </w:r>
    </w:p>
    <w:p w:rsidR="00EC0954" w:rsidRPr="000D39D9" w:rsidRDefault="00EC0954" w:rsidP="00EC0954">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rsidR="00EC0954" w:rsidRDefault="00EC0954" w:rsidP="00EC0954">
      <w:pPr>
        <w:pStyle w:val="procedureBody"/>
        <w:numPr>
          <w:ilvl w:val="2"/>
          <w:numId w:val="29"/>
        </w:numPr>
        <w:rPr>
          <w:iCs/>
        </w:rPr>
      </w:pPr>
      <w:r>
        <w:rPr>
          <w:iCs/>
        </w:rPr>
        <w:t>Wait</w:t>
      </w:r>
      <w:r w:rsidR="004625CF">
        <w:rPr>
          <w:iCs/>
        </w:rPr>
        <w:t xml:space="preserve"> </w:t>
      </w:r>
      <w:r>
        <w:rPr>
          <w:iCs/>
        </w:rPr>
        <w:t xml:space="preserve">the PropertiesChanged signal for the </w:t>
      </w:r>
      <w:r w:rsidRPr="000D39D9">
        <w:rPr>
          <w:iCs/>
        </w:rPr>
        <w:t>Mode</w:t>
      </w:r>
      <w:r>
        <w:rPr>
          <w:iCs/>
        </w:rPr>
        <w:t xml:space="preserve"> property</w:t>
      </w:r>
      <w:r w:rsidRPr="000D39D9">
        <w:rPr>
          <w:iCs/>
        </w:rPr>
        <w:t>.</w:t>
      </w:r>
    </w:p>
    <w:p w:rsidR="00EC0954" w:rsidRPr="000D39D9" w:rsidRDefault="00EC0954" w:rsidP="00EC0954">
      <w:pPr>
        <w:pStyle w:val="procedureBody"/>
        <w:numPr>
          <w:ilvl w:val="2"/>
          <w:numId w:val="29"/>
        </w:numPr>
        <w:rPr>
          <w:iCs/>
        </w:rPr>
      </w:pPr>
      <w:r>
        <w:rPr>
          <w:iCs/>
        </w:rPr>
        <w:t>Get the Mode property</w:t>
      </w:r>
    </w:p>
    <w:p w:rsidR="00EC0954" w:rsidRPr="006B24E2" w:rsidRDefault="00EC0954" w:rsidP="00EC0954">
      <w:pPr>
        <w:pStyle w:val="procedureBody"/>
        <w:numPr>
          <w:ilvl w:val="0"/>
          <w:numId w:val="29"/>
        </w:numPr>
      </w:pPr>
      <w:r w:rsidRPr="006B24E2">
        <w:t>The test device leaves the session.</w:t>
      </w:r>
    </w:p>
    <w:p w:rsidR="00EC0954" w:rsidRPr="00881C0F" w:rsidRDefault="00EC0954" w:rsidP="00EC0954">
      <w:pPr>
        <w:pStyle w:val="subhead"/>
        <w:rPr>
          <w:rStyle w:val="afa"/>
          <w:i w:val="0"/>
          <w:iCs w:val="0"/>
        </w:rPr>
      </w:pPr>
      <w:r>
        <w:t>Expected results</w:t>
      </w:r>
    </w:p>
    <w:p w:rsidR="00EC0954" w:rsidRDefault="00EC0954" w:rsidP="00EC0954">
      <w:pPr>
        <w:pStyle w:val="resultsBody"/>
      </w:pPr>
      <w:r>
        <w:t>The test device receives an About announcement from the application on the DUT.</w:t>
      </w:r>
    </w:p>
    <w:p w:rsidR="00EC0954" w:rsidRDefault="00EC0954" w:rsidP="00EC0954">
      <w:pPr>
        <w:pStyle w:val="resultsBody"/>
        <w:rPr>
          <w:iCs/>
        </w:rPr>
      </w:pPr>
      <w:r w:rsidRPr="00881C0F">
        <w:rPr>
          <w:iCs/>
        </w:rPr>
        <w:t>The test device joins a session with the application at the port specified in the received About announcement.</w:t>
      </w:r>
    </w:p>
    <w:p w:rsidR="00EC0954" w:rsidRDefault="00EC0954" w:rsidP="00EC0954">
      <w:pPr>
        <w:pStyle w:val="resultsBody"/>
      </w:pPr>
      <w:r>
        <w:t>Getting initial values for all properties are succeeded.</w:t>
      </w:r>
    </w:p>
    <w:p w:rsidR="00EC0954" w:rsidRDefault="00EC0954" w:rsidP="00EC0954">
      <w:pPr>
        <w:pStyle w:val="resultsBody"/>
      </w:pPr>
      <w:r>
        <w:t xml:space="preserve">Setting initial values for all </w:t>
      </w:r>
      <w:r>
        <w:rPr>
          <w:rFonts w:hint="eastAsia"/>
          <w:lang w:eastAsia="ko-KR"/>
        </w:rPr>
        <w:t xml:space="preserve">read-write </w:t>
      </w:r>
      <w:r>
        <w:t>properties are succeeded</w:t>
      </w:r>
    </w:p>
    <w:p w:rsidR="00EC0954" w:rsidRPr="00006126" w:rsidRDefault="00EC0954" w:rsidP="00EC0954">
      <w:pPr>
        <w:pStyle w:val="resultsBody"/>
        <w:rPr>
          <w:iCs/>
        </w:rPr>
      </w:pPr>
      <w:r>
        <w:t>Setting properties to invalid value are failed.</w:t>
      </w:r>
    </w:p>
    <w:p w:rsidR="00EC0954" w:rsidRDefault="00EC0954" w:rsidP="00EC0954">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(not supported)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rsidR="00EC0954" w:rsidRPr="00F62515" w:rsidRDefault="00EC0954" w:rsidP="00EC0954">
      <w:pPr>
        <w:pStyle w:val="resultsBody"/>
        <w:rPr>
          <w:iCs/>
        </w:rPr>
      </w:pPr>
      <w:r>
        <w:t>Setting properties to valid value are succeeded.</w:t>
      </w:r>
    </w:p>
    <w:p w:rsidR="00EC0954" w:rsidRPr="00DE4982" w:rsidRDefault="00EC0954" w:rsidP="00EC0954">
      <w:pPr>
        <w:pStyle w:val="resultsBody"/>
        <w:numPr>
          <w:ilvl w:val="1"/>
          <w:numId w:val="2"/>
        </w:numPr>
        <w:rPr>
          <w:iCs/>
        </w:rPr>
      </w:pPr>
      <w:r w:rsidRPr="000D39D9">
        <w:rPr>
          <w:iCs/>
        </w:rPr>
        <w:lastRenderedPageBreak/>
        <w:t xml:space="preserve">If </w:t>
      </w:r>
      <w:r w:rsidRPr="009C63AC">
        <w:rPr>
          <w:i/>
          <w:iCs/>
        </w:rPr>
        <w:t>size of SupportedModes&gt; 1</w:t>
      </w:r>
      <w:r>
        <w:rPr>
          <w:iCs/>
        </w:rPr>
        <w:t xml:space="preserve">, </w:t>
      </w:r>
      <w:r>
        <w:t xml:space="preserve">the </w:t>
      </w:r>
      <w:r w:rsidRPr="008F106C">
        <w:rPr>
          <w:rStyle w:val="afa"/>
          <w:i w:val="0"/>
        </w:rPr>
        <w:t>Mode</w:t>
      </w:r>
      <w:r>
        <w:t xml:space="preserve"> property is </w:t>
      </w:r>
      <w:r w:rsidRPr="009C63AC">
        <w:rPr>
          <w:i/>
        </w:rPr>
        <w:t>2</w:t>
      </w:r>
      <w:r w:rsidRPr="009C63AC">
        <w:rPr>
          <w:i/>
          <w:vertAlign w:val="superscript"/>
        </w:rPr>
        <w:t>nd</w:t>
      </w:r>
      <w:r w:rsidRPr="009C63AC">
        <w:rPr>
          <w:i/>
        </w:rPr>
        <w:t xml:space="preserve"> item of the SupportedModes</w:t>
      </w:r>
      <w:r>
        <w:t xml:space="preserve"> and the PropertiesChanged signal is received.</w:t>
      </w:r>
    </w:p>
    <w:p w:rsidR="008B026B" w:rsidRDefault="008B026B">
      <w:pPr>
        <w:spacing w:before="0" w:after="0" w:line="240" w:lineRule="auto"/>
        <w:ind w:left="0"/>
        <w:rPr>
          <w:rFonts w:cs="Arial"/>
          <w:sz w:val="36"/>
          <w:szCs w:val="36"/>
        </w:rPr>
      </w:pPr>
      <w:r>
        <w:br w:type="page"/>
      </w:r>
    </w:p>
    <w:p w:rsidR="008B026B" w:rsidRDefault="007E7AFB" w:rsidP="008B026B">
      <w:pPr>
        <w:pStyle w:val="22"/>
        <w:numPr>
          <w:ilvl w:val="1"/>
          <w:numId w:val="1"/>
        </w:numPr>
        <w:ind w:left="720" w:hanging="720"/>
      </w:pPr>
      <w:bookmarkStart w:id="30" w:name="_Toc453344667"/>
      <w:r>
        <w:lastRenderedPageBreak/>
        <w:t>HAE-v1-</w:t>
      </w:r>
      <w:r w:rsidR="008B026B" w:rsidRPr="00F42AB8">
        <w:t>ClosedStatus</w:t>
      </w:r>
      <w:r w:rsidR="008B026B">
        <w:t xml:space="preserve"> Interface Test</w:t>
      </w:r>
      <w:bookmarkEnd w:id="30"/>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Closed</w:t>
      </w:r>
      <w:r w:rsidRPr="001919A5">
        <w:t>Status</w:t>
      </w:r>
      <w:r>
        <w:t xml:space="preserve"> interface of DUT.</w:t>
      </w:r>
    </w:p>
    <w:p w:rsidR="00FA5380" w:rsidRDefault="00FA5380" w:rsidP="00FA5380">
      <w:pPr>
        <w:pStyle w:val="midTitle"/>
      </w:pPr>
      <w:r>
        <w:t xml:space="preserve">Procedure </w:t>
      </w:r>
    </w:p>
    <w:p w:rsidR="00FA5380" w:rsidRPr="006B24E2" w:rsidRDefault="00FA5380" w:rsidP="00FA5380">
      <w:pPr>
        <w:pStyle w:val="procedureBody"/>
        <w:numPr>
          <w:ilvl w:val="0"/>
          <w:numId w:val="47"/>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Closed</w:t>
      </w:r>
      <w:r w:rsidRPr="001919A5">
        <w:t>Status</w:t>
      </w:r>
      <w:r w:rsidR="004625CF">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IsClosed</w:t>
      </w:r>
      <w:r w:rsidRPr="00F460B1">
        <w:t xml:space="preserve"> property.</w:t>
      </w:r>
    </w:p>
    <w:p w:rsidR="00FA5380" w:rsidRDefault="00FA5380" w:rsidP="00FA5380">
      <w:pPr>
        <w:pStyle w:val="procedureBody"/>
        <w:numPr>
          <w:ilvl w:val="0"/>
          <w:numId w:val="29"/>
        </w:numPr>
        <w:rPr>
          <w:lang w:eastAsia="ko-KR"/>
        </w:rPr>
      </w:pPr>
      <w:r w:rsidRPr="006B24E2">
        <w:t>The test device leaves</w:t>
      </w:r>
      <w:r w:rsidR="004625CF">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125245">
        <w:rPr>
          <w:rStyle w:val="afa"/>
          <w:i w:val="0"/>
        </w:rPr>
        <w:t>is</w:t>
      </w:r>
      <w:r w:rsidRPr="00B959F1">
        <w:rPr>
          <w:rStyle w:val="afa"/>
          <w:rFonts w:hint="eastAsia"/>
          <w:i w:val="0"/>
        </w:rPr>
        <w:t xml:space="preserve"> succeeded.</w:t>
      </w:r>
    </w:p>
    <w:p w:rsidR="00FA5380" w:rsidRPr="00FA5380" w:rsidRDefault="00FA5380" w:rsidP="00FA5380">
      <w:pPr>
        <w:pStyle w:val="body"/>
      </w:pPr>
    </w:p>
    <w:p w:rsidR="008B026B" w:rsidRDefault="008B026B">
      <w:pPr>
        <w:spacing w:before="0" w:after="0" w:line="240" w:lineRule="auto"/>
        <w:ind w:left="0"/>
        <w:rPr>
          <w:rFonts w:cs="Arial"/>
          <w:sz w:val="36"/>
          <w:szCs w:val="36"/>
        </w:rPr>
      </w:pPr>
      <w:r>
        <w:br w:type="page"/>
      </w:r>
    </w:p>
    <w:p w:rsidR="007E7AFB" w:rsidRDefault="007E7AFB" w:rsidP="007E7AFB">
      <w:pPr>
        <w:pStyle w:val="22"/>
        <w:numPr>
          <w:ilvl w:val="1"/>
          <w:numId w:val="1"/>
        </w:numPr>
        <w:ind w:left="630" w:hanging="630"/>
        <w:rPr>
          <w:lang w:eastAsia="ko-KR"/>
        </w:rPr>
      </w:pPr>
      <w:bookmarkStart w:id="31" w:name="_Toc453163620"/>
      <w:bookmarkStart w:id="32" w:name="_Toc453344668"/>
      <w:r>
        <w:lastRenderedPageBreak/>
        <w:t>HAE-v1-</w:t>
      </w:r>
      <w:r>
        <w:rPr>
          <w:rFonts w:hint="eastAsia"/>
          <w:lang w:eastAsia="ko-KR"/>
        </w:rPr>
        <w:t>CurrentAirQuality</w:t>
      </w:r>
      <w:r>
        <w:rPr>
          <w:lang w:eastAsia="ko-KR"/>
        </w:rPr>
        <w:t xml:space="preserve"> </w:t>
      </w:r>
      <w:r w:rsidRPr="00F90BDC">
        <w:t>Interface Test</w:t>
      </w:r>
      <w:bookmarkEnd w:id="31"/>
      <w:bookmarkEnd w:id="32"/>
    </w:p>
    <w:p w:rsidR="007E7AFB" w:rsidRDefault="007E7AFB" w:rsidP="007E7AFB">
      <w:pPr>
        <w:pStyle w:val="midTitle"/>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CurrentAirQuality</w:t>
      </w:r>
      <w:r>
        <w:rPr>
          <w:lang w:eastAsia="ko-KR"/>
        </w:rPr>
        <w:t xml:space="preserve">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w:t>
      </w:r>
      <w:r>
        <w:rPr>
          <w:lang w:eastAsia="ko-KR"/>
        </w:rPr>
        <w:t xml:space="preserve">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6"/>
        </w:numPr>
      </w:pPr>
      <w:r w:rsidRPr="0060122C">
        <w:t xml:space="preserve">Retrieve the </w:t>
      </w:r>
      <w:r>
        <w:rPr>
          <w:rFonts w:hint="eastAsia"/>
          <w:lang w:eastAsia="ko-KR"/>
        </w:rPr>
        <w:t>ContaminantType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 xml:space="preserve">CurrentValue </w:t>
      </w:r>
      <w:r w:rsidRPr="0060122C">
        <w:t>property.</w:t>
      </w:r>
    </w:p>
    <w:p w:rsidR="007E7AFB" w:rsidRDefault="007E7AFB" w:rsidP="007E7AFB">
      <w:pPr>
        <w:pStyle w:val="procedureBody"/>
        <w:numPr>
          <w:ilvl w:val="1"/>
          <w:numId w:val="26"/>
        </w:numPr>
      </w:pPr>
      <w:r w:rsidRPr="0060122C">
        <w:t xml:space="preserve">Retrieve the </w:t>
      </w:r>
      <w:r>
        <w:rPr>
          <w:rFonts w:hint="eastAsia"/>
          <w:lang w:eastAsia="ko-KR"/>
        </w:rPr>
        <w:t>MaxValue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MinValue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Precision</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UpdateMinTime</w:t>
      </w:r>
      <w:r w:rsidRPr="0060122C">
        <w:t xml:space="preserve"> 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rPr>
          <w:rStyle w:val="afa"/>
          <w:i w:val="0"/>
          <w:iCs w:val="0"/>
          <w:lang w:eastAsia="ko-KR"/>
        </w:rPr>
      </w:pPr>
      <w:r w:rsidRPr="00DE2490">
        <w:rPr>
          <w:rStyle w:val="afa"/>
          <w:i w:val="0"/>
          <w:iCs w:val="0"/>
        </w:rPr>
        <w:t>Getting initial values for all properties are succeeded.</w:t>
      </w:r>
    </w:p>
    <w:p w:rsidR="007E7AFB" w:rsidRPr="00BE3A83" w:rsidRDefault="007E7AFB" w:rsidP="007E7AFB">
      <w:pPr>
        <w:pStyle w:val="body"/>
        <w:rPr>
          <w:lang w:eastAsia="ko-KR"/>
        </w:rPr>
      </w:pPr>
    </w:p>
    <w:p w:rsidR="007E7AFB" w:rsidRDefault="007E7AFB">
      <w:pPr>
        <w:spacing w:before="0" w:after="0" w:line="240" w:lineRule="auto"/>
        <w:ind w:left="0"/>
        <w:rPr>
          <w:rFonts w:cs="Arial"/>
          <w:sz w:val="36"/>
          <w:szCs w:val="36"/>
        </w:rPr>
      </w:pPr>
      <w:bookmarkStart w:id="33" w:name="_Toc453163621"/>
      <w:r>
        <w:br w:type="page"/>
      </w:r>
    </w:p>
    <w:p w:rsidR="007E7AFB" w:rsidRDefault="007E7AFB" w:rsidP="007E7AFB">
      <w:pPr>
        <w:pStyle w:val="22"/>
        <w:numPr>
          <w:ilvl w:val="1"/>
          <w:numId w:val="1"/>
        </w:numPr>
        <w:ind w:left="630" w:hanging="630"/>
        <w:rPr>
          <w:lang w:eastAsia="ko-KR"/>
        </w:rPr>
      </w:pPr>
      <w:bookmarkStart w:id="34" w:name="_Toc453344669"/>
      <w:r>
        <w:lastRenderedPageBreak/>
        <w:t>HAE-v1-</w:t>
      </w:r>
      <w:r>
        <w:rPr>
          <w:rFonts w:hint="eastAsia"/>
          <w:lang w:eastAsia="ko-KR"/>
        </w:rPr>
        <w:t>CurrentAirQuality</w:t>
      </w:r>
      <w:r>
        <w:rPr>
          <w:lang w:eastAsia="ko-KR"/>
        </w:rPr>
        <w:t xml:space="preserve">Level </w:t>
      </w:r>
      <w:r w:rsidRPr="00F90BDC">
        <w:t>Interface Test</w:t>
      </w:r>
      <w:bookmarkEnd w:id="33"/>
      <w:bookmarkEnd w:id="34"/>
    </w:p>
    <w:p w:rsidR="007E7AFB" w:rsidRDefault="007E7AFB" w:rsidP="007E7AFB">
      <w:pPr>
        <w:pStyle w:val="midTitle"/>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CurrentAirQualityLevel</w:t>
      </w:r>
      <w:r>
        <w:rPr>
          <w:lang w:eastAsia="ko-KR"/>
        </w:rPr>
        <w:t xml:space="preserve">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CurrentAirQualityLevel</w:t>
      </w:r>
      <w:r>
        <w:rPr>
          <w:lang w:eastAsia="ko-KR"/>
        </w:rPr>
        <w:t xml:space="preserve">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6"/>
        </w:numPr>
      </w:pPr>
      <w:r w:rsidRPr="0060122C">
        <w:t xml:space="preserve">Retrieve the </w:t>
      </w:r>
      <w:r>
        <w:rPr>
          <w:rFonts w:hint="eastAsia"/>
          <w:lang w:eastAsia="ko-KR"/>
        </w:rPr>
        <w:t>ContaminantType</w:t>
      </w:r>
      <w:r w:rsidRPr="0060122C">
        <w:t xml:space="preserve"> property.</w:t>
      </w:r>
    </w:p>
    <w:p w:rsidR="007E7AFB" w:rsidRDefault="007E7AFB" w:rsidP="007E7AFB">
      <w:pPr>
        <w:pStyle w:val="procedureBody"/>
        <w:numPr>
          <w:ilvl w:val="1"/>
          <w:numId w:val="26"/>
        </w:numPr>
      </w:pPr>
      <w:r w:rsidRPr="0060122C">
        <w:t xml:space="preserve">Retrieve the </w:t>
      </w:r>
      <w:r>
        <w:rPr>
          <w:rFonts w:hint="eastAsia"/>
          <w:lang w:eastAsia="ko-KR"/>
        </w:rPr>
        <w:t xml:space="preserve">CurrentLevel </w:t>
      </w:r>
      <w:r w:rsidRPr="0060122C">
        <w:t>property.</w:t>
      </w:r>
    </w:p>
    <w:p w:rsidR="007E7AFB" w:rsidRDefault="007E7AFB" w:rsidP="007E7AFB">
      <w:pPr>
        <w:pStyle w:val="procedureBody"/>
        <w:numPr>
          <w:ilvl w:val="1"/>
          <w:numId w:val="26"/>
        </w:numPr>
      </w:pPr>
      <w:r w:rsidRPr="0060122C">
        <w:t xml:space="preserve">Retrieve the </w:t>
      </w:r>
      <w:r>
        <w:rPr>
          <w:rFonts w:hint="eastAsia"/>
          <w:lang w:eastAsia="ko-KR"/>
        </w:rPr>
        <w:t xml:space="preserve">MaxLevel </w:t>
      </w:r>
      <w:r w:rsidRPr="0060122C">
        <w:t>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pPr>
      <w:r w:rsidRPr="00DE2490">
        <w:rPr>
          <w:rStyle w:val="afa"/>
          <w:i w:val="0"/>
          <w:iCs w:val="0"/>
        </w:rPr>
        <w:t>Getting initial values for all properties are succeeded.</w:t>
      </w:r>
    </w:p>
    <w:p w:rsidR="007E7AFB" w:rsidRDefault="007E7AFB">
      <w:pPr>
        <w:spacing w:before="0" w:after="0" w:line="240" w:lineRule="auto"/>
        <w:ind w:left="0"/>
        <w:rPr>
          <w:rFonts w:cs="Arial"/>
          <w:sz w:val="36"/>
          <w:szCs w:val="36"/>
        </w:rPr>
      </w:pPr>
      <w:r>
        <w:br w:type="page"/>
      </w:r>
    </w:p>
    <w:p w:rsidR="007E7AFB" w:rsidRDefault="007E7AFB" w:rsidP="007E7AFB">
      <w:pPr>
        <w:pStyle w:val="22"/>
        <w:numPr>
          <w:ilvl w:val="1"/>
          <w:numId w:val="1"/>
        </w:numPr>
        <w:ind w:left="630" w:hanging="630"/>
      </w:pPr>
      <w:bookmarkStart w:id="35" w:name="_Toc453163622"/>
      <w:bookmarkStart w:id="36" w:name="_Toc453344670"/>
      <w:r>
        <w:lastRenderedPageBreak/>
        <w:t>HAE-v1-</w:t>
      </w:r>
      <w:r>
        <w:rPr>
          <w:rFonts w:hint="eastAsia"/>
          <w:lang w:eastAsia="ko-KR"/>
        </w:rPr>
        <w:t>Current</w:t>
      </w:r>
      <w:r>
        <w:rPr>
          <w:lang w:eastAsia="ko-KR"/>
        </w:rPr>
        <w:t xml:space="preserve">Humidity </w:t>
      </w:r>
      <w:r w:rsidRPr="00F90BDC">
        <w:t>Interface Test</w:t>
      </w:r>
      <w:bookmarkEnd w:id="35"/>
      <w:bookmarkEnd w:id="36"/>
    </w:p>
    <w:p w:rsidR="007E7AFB" w:rsidRDefault="007E7AFB" w:rsidP="007E7AFB">
      <w:pPr>
        <w:pStyle w:val="midTitle"/>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sidRPr="00167C8C">
        <w:rPr>
          <w:lang w:eastAsia="ko-KR"/>
        </w:rPr>
        <w:t xml:space="preserve">CurrentHumidity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sidRPr="00167C8C">
        <w:t xml:space="preserve">CurrentHumidity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9"/>
        </w:numPr>
      </w:pPr>
      <w:r w:rsidRPr="0060122C">
        <w:t xml:space="preserve">Retrieve the </w:t>
      </w:r>
      <w:r>
        <w:rPr>
          <w:rFonts w:hint="eastAsia"/>
        </w:rPr>
        <w:t>CurrentValue</w:t>
      </w:r>
      <w:r w:rsidRPr="0060122C">
        <w:t xml:space="preserve"> property.</w:t>
      </w:r>
    </w:p>
    <w:p w:rsidR="007E7AFB" w:rsidRDefault="007E7AFB" w:rsidP="007E7AFB">
      <w:pPr>
        <w:pStyle w:val="procedureBody"/>
        <w:numPr>
          <w:ilvl w:val="1"/>
          <w:numId w:val="29"/>
        </w:numPr>
      </w:pPr>
      <w:r w:rsidRPr="0060122C">
        <w:t xml:space="preserve">Retrieve the </w:t>
      </w:r>
      <w:r>
        <w:t>MaxValue</w:t>
      </w:r>
      <w:r w:rsidRPr="0060122C">
        <w:t xml:space="preserve"> 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rPr>
          <w:lang w:eastAsia="ko-KR"/>
        </w:rPr>
      </w:pPr>
      <w:r w:rsidRPr="00DE2490">
        <w:rPr>
          <w:rStyle w:val="afa"/>
          <w:i w:val="0"/>
          <w:iCs w:val="0"/>
        </w:rPr>
        <w:t>Getting initial values for all properties are succeeded.</w:t>
      </w:r>
    </w:p>
    <w:p w:rsidR="007E7AFB" w:rsidRDefault="007E7AFB" w:rsidP="007E7AFB">
      <w:pPr>
        <w:spacing w:before="0" w:after="0" w:line="240" w:lineRule="auto"/>
        <w:ind w:left="0"/>
        <w:rPr>
          <w:rFonts w:cs="Arial"/>
          <w:sz w:val="36"/>
          <w:szCs w:val="36"/>
        </w:rPr>
      </w:pPr>
      <w:r>
        <w:br w:type="page"/>
      </w:r>
    </w:p>
    <w:p w:rsidR="008B026B" w:rsidRPr="0040035D" w:rsidRDefault="007E7AFB" w:rsidP="008B026B">
      <w:pPr>
        <w:pStyle w:val="22"/>
        <w:numPr>
          <w:ilvl w:val="1"/>
          <w:numId w:val="1"/>
        </w:numPr>
        <w:ind w:left="720" w:hanging="720"/>
      </w:pPr>
      <w:bookmarkStart w:id="37" w:name="_Toc453344671"/>
      <w:r>
        <w:lastRenderedPageBreak/>
        <w:t>HAE-v1-</w:t>
      </w:r>
      <w:r w:rsidR="008B026B" w:rsidRPr="00561DC5">
        <w:t>CurrentPower</w:t>
      </w:r>
      <w:r w:rsidR="008B026B">
        <w:t xml:space="preserve"> Interface Test</w:t>
      </w:r>
      <w:bookmarkEnd w:id="37"/>
    </w:p>
    <w:p w:rsidR="008B026B" w:rsidRDefault="008B026B" w:rsidP="004A6514">
      <w:pPr>
        <w:pStyle w:val="midTitle"/>
      </w:pPr>
      <w:r>
        <w:t>Objective</w:t>
      </w:r>
    </w:p>
    <w:p w:rsidR="008B026B" w:rsidRDefault="008B026B" w:rsidP="004A6514">
      <w:pPr>
        <w:pStyle w:val="Body0"/>
      </w:pPr>
      <w:r w:rsidRPr="007A4302">
        <w:t xml:space="preserve">Verify </w:t>
      </w:r>
      <w:r>
        <w:t xml:space="preserve">the properties, methods and signals of </w:t>
      </w:r>
      <w:r w:rsidRPr="007A4302">
        <w:t xml:space="preserve">the </w:t>
      </w:r>
      <w:r w:rsidRPr="00561DC5">
        <w:t>CurrentPower</w:t>
      </w:r>
      <w:r>
        <w:t xml:space="preserve"> interface of DUT</w:t>
      </w:r>
      <w:r w:rsidR="008E75A5">
        <w:t>.</w:t>
      </w:r>
    </w:p>
    <w:p w:rsidR="008B026B" w:rsidRDefault="008B026B" w:rsidP="004A6514">
      <w:pPr>
        <w:pStyle w:val="midTitle"/>
      </w:pPr>
      <w:r>
        <w:t xml:space="preserve">Procedure </w:t>
      </w:r>
    </w:p>
    <w:p w:rsidR="008B026B" w:rsidRPr="006B24E2" w:rsidRDefault="008B026B" w:rsidP="00705359">
      <w:pPr>
        <w:pStyle w:val="procedureBody"/>
        <w:numPr>
          <w:ilvl w:val="0"/>
          <w:numId w:val="30"/>
        </w:numPr>
      </w:pPr>
      <w:r w:rsidRPr="006B24E2">
        <w:t>The test device listens for an About announcement from the application on the DUT.</w:t>
      </w:r>
    </w:p>
    <w:p w:rsidR="008B026B" w:rsidRPr="006B24E2" w:rsidRDefault="008B026B" w:rsidP="00705359">
      <w:pPr>
        <w:pStyle w:val="procedureBody"/>
        <w:numPr>
          <w:ilvl w:val="0"/>
          <w:numId w:val="30"/>
        </w:numPr>
      </w:pPr>
      <w:r w:rsidRPr="006B24E2">
        <w:t xml:space="preserve">After receiving an About announcement from the application, the test device joins a session with the application at the port specified in the received About announcement if there is </w:t>
      </w:r>
      <w:r w:rsidRPr="00561DC5">
        <w:t>CurrentPower</w:t>
      </w:r>
      <w:r w:rsidR="004625CF">
        <w:t xml:space="preserve"> </w:t>
      </w:r>
      <w:r w:rsidRPr="006B24E2">
        <w:t>Interface on DUT.</w:t>
      </w:r>
    </w:p>
    <w:p w:rsidR="004A6514" w:rsidRDefault="004A6514" w:rsidP="00705359">
      <w:pPr>
        <w:pStyle w:val="procedureBody"/>
        <w:numPr>
          <w:ilvl w:val="0"/>
          <w:numId w:val="30"/>
        </w:numPr>
      </w:pPr>
      <w:r w:rsidRPr="004A6514">
        <w:t>Get initial values for all properties</w:t>
      </w:r>
      <w:r>
        <w:t>.</w:t>
      </w:r>
    </w:p>
    <w:p w:rsidR="008B026B" w:rsidRPr="006B24E2" w:rsidRDefault="004A6514" w:rsidP="00705359">
      <w:pPr>
        <w:pStyle w:val="procedureBody"/>
        <w:numPr>
          <w:ilvl w:val="1"/>
          <w:numId w:val="30"/>
        </w:numPr>
      </w:pPr>
      <w:r>
        <w:t xml:space="preserve">Retrieve the </w:t>
      </w:r>
      <w:r w:rsidR="008B026B" w:rsidRPr="004A6514">
        <w:t>CurrentPower property.</w:t>
      </w:r>
    </w:p>
    <w:p w:rsidR="008B026B" w:rsidRPr="00F42AB8" w:rsidRDefault="004A6514" w:rsidP="00705359">
      <w:pPr>
        <w:pStyle w:val="procedureBody"/>
        <w:numPr>
          <w:ilvl w:val="1"/>
          <w:numId w:val="30"/>
        </w:numPr>
      </w:pPr>
      <w:r>
        <w:t xml:space="preserve">Retrieve the </w:t>
      </w:r>
      <w:r w:rsidR="008B026B" w:rsidRPr="004A6514">
        <w:t>Precision property.</w:t>
      </w:r>
    </w:p>
    <w:p w:rsidR="008B026B" w:rsidRPr="00F42AB8" w:rsidRDefault="004A6514" w:rsidP="00705359">
      <w:pPr>
        <w:pStyle w:val="procedureBody"/>
        <w:numPr>
          <w:ilvl w:val="1"/>
          <w:numId w:val="30"/>
        </w:numPr>
      </w:pPr>
      <w:r>
        <w:t>Retrieve the UpdateMinTime</w:t>
      </w:r>
      <w:r w:rsidR="008B026B" w:rsidRPr="004A6514">
        <w:t xml:space="preserve"> property.</w:t>
      </w:r>
    </w:p>
    <w:p w:rsidR="008B026B" w:rsidRPr="006B24E2" w:rsidRDefault="008B026B" w:rsidP="00705359">
      <w:pPr>
        <w:pStyle w:val="procedureBody"/>
        <w:numPr>
          <w:ilvl w:val="0"/>
          <w:numId w:val="30"/>
        </w:numPr>
      </w:pPr>
      <w:r w:rsidRPr="006B24E2">
        <w:t>The test device leaves the session.</w:t>
      </w:r>
    </w:p>
    <w:p w:rsidR="008B026B" w:rsidRPr="00881C0F" w:rsidRDefault="008B026B" w:rsidP="008B026B">
      <w:pPr>
        <w:pStyle w:val="subhead"/>
        <w:rPr>
          <w:rStyle w:val="afa"/>
          <w:i w:val="0"/>
          <w:iCs w:val="0"/>
        </w:rPr>
      </w:pPr>
      <w:r>
        <w:t>Expected results</w:t>
      </w:r>
    </w:p>
    <w:p w:rsidR="008B026B" w:rsidRDefault="008B026B" w:rsidP="004A6514">
      <w:pPr>
        <w:pStyle w:val="resultsBody"/>
      </w:pPr>
      <w:r>
        <w:t>The test device receives an About announcement from the application on the DUT.</w:t>
      </w:r>
    </w:p>
    <w:p w:rsidR="008B026B" w:rsidRDefault="008B026B" w:rsidP="004A6514">
      <w:pPr>
        <w:pStyle w:val="resultsBody"/>
        <w:rPr>
          <w:iCs/>
        </w:rPr>
      </w:pPr>
      <w:r w:rsidRPr="00881C0F">
        <w:rPr>
          <w:iCs/>
        </w:rPr>
        <w:t>The test device joins a session with the application at the port specified in the received About announcement.</w:t>
      </w:r>
    </w:p>
    <w:p w:rsidR="008B026B" w:rsidRDefault="0073001E" w:rsidP="0073001E">
      <w:pPr>
        <w:pStyle w:val="resultsBody"/>
      </w:pPr>
      <w:r w:rsidRPr="0073001E">
        <w:t>Getting initial values for all properties are succeeded</w:t>
      </w:r>
      <w:r>
        <w:t>.</w:t>
      </w:r>
    </w:p>
    <w:p w:rsidR="00B56B65" w:rsidRDefault="00B56B65">
      <w:pPr>
        <w:spacing w:before="0" w:after="0" w:line="240" w:lineRule="auto"/>
        <w:ind w:left="0"/>
        <w:rPr>
          <w:rFonts w:cs="Arial"/>
          <w:sz w:val="36"/>
          <w:szCs w:val="36"/>
        </w:rPr>
      </w:pPr>
      <w:r>
        <w:br w:type="page"/>
      </w:r>
    </w:p>
    <w:p w:rsidR="00DB0B4F" w:rsidRDefault="007E7AFB" w:rsidP="00DB0B4F">
      <w:pPr>
        <w:pStyle w:val="22"/>
        <w:numPr>
          <w:ilvl w:val="1"/>
          <w:numId w:val="1"/>
        </w:numPr>
        <w:ind w:left="630" w:hanging="630"/>
        <w:rPr>
          <w:lang w:eastAsia="ko-KR"/>
        </w:rPr>
      </w:pPr>
      <w:bookmarkStart w:id="38" w:name="_Toc453344672"/>
      <w:r>
        <w:lastRenderedPageBreak/>
        <w:t>HAE-v1-</w:t>
      </w:r>
      <w:r w:rsidR="00DB0B4F">
        <w:rPr>
          <w:rFonts w:hint="eastAsia"/>
          <w:lang w:eastAsia="ko-KR"/>
        </w:rPr>
        <w:t>CurrentTemperature</w:t>
      </w:r>
      <w:r w:rsidR="004625CF">
        <w:rPr>
          <w:lang w:eastAsia="ko-KR"/>
        </w:rPr>
        <w:t xml:space="preserve"> </w:t>
      </w:r>
      <w:r w:rsidR="00DB0B4F">
        <w:t>Interface Test</w:t>
      </w:r>
      <w:bookmarkEnd w:id="38"/>
    </w:p>
    <w:p w:rsidR="00DB0B4F" w:rsidRDefault="00DB0B4F" w:rsidP="00DB0B4F">
      <w:pPr>
        <w:pStyle w:val="midTitle"/>
      </w:pPr>
      <w:r>
        <w:t>Objective</w:t>
      </w:r>
    </w:p>
    <w:p w:rsidR="00DB0B4F" w:rsidRDefault="00DB0B4F" w:rsidP="00DB0B4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CurrentTemperature</w:t>
      </w:r>
      <w:r w:rsidR="004625CF">
        <w:rPr>
          <w:lang w:eastAsia="ko-KR"/>
        </w:rPr>
        <w:t xml:space="preserve"> </w:t>
      </w:r>
      <w:r>
        <w:t>interface of DUT</w:t>
      </w:r>
      <w:r>
        <w:rPr>
          <w:rFonts w:hint="eastAsia"/>
          <w:lang w:eastAsia="ko-KR"/>
        </w:rPr>
        <w:t>.</w:t>
      </w:r>
    </w:p>
    <w:p w:rsidR="00DB0B4F" w:rsidRDefault="00DB0B4F" w:rsidP="00DB0B4F">
      <w:pPr>
        <w:pStyle w:val="midTitle"/>
      </w:pPr>
      <w:r>
        <w:t xml:space="preserve">Procedure </w:t>
      </w:r>
    </w:p>
    <w:p w:rsidR="00DB0B4F" w:rsidRDefault="00DB0B4F" w:rsidP="00705359">
      <w:pPr>
        <w:pStyle w:val="procedureBody"/>
        <w:numPr>
          <w:ilvl w:val="0"/>
          <w:numId w:val="35"/>
        </w:numPr>
      </w:pPr>
      <w:r>
        <w:t>The test device listens for an About announcement from the application on the DUT.</w:t>
      </w:r>
    </w:p>
    <w:p w:rsidR="00DB0B4F" w:rsidRDefault="00DB0B4F" w:rsidP="00705359">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CurrentTemperature</w:t>
      </w:r>
      <w:r>
        <w:t xml:space="preserve"> Interface on DUT.</w:t>
      </w:r>
    </w:p>
    <w:p w:rsidR="00DB0B4F" w:rsidRDefault="00DB0B4F" w:rsidP="00705359">
      <w:pPr>
        <w:pStyle w:val="procedureBody"/>
        <w:numPr>
          <w:ilvl w:val="0"/>
          <w:numId w:val="35"/>
        </w:numPr>
      </w:pPr>
      <w:r w:rsidRPr="0060122C">
        <w:t>Get initial values for all properties.</w:t>
      </w:r>
    </w:p>
    <w:p w:rsidR="00DB0B4F" w:rsidRDefault="00DB0B4F" w:rsidP="00A53F44">
      <w:pPr>
        <w:pStyle w:val="procedureBody"/>
        <w:numPr>
          <w:ilvl w:val="1"/>
          <w:numId w:val="26"/>
        </w:numPr>
      </w:pPr>
      <w:r w:rsidRPr="0060122C">
        <w:t xml:space="preserve">Retrieve the </w:t>
      </w:r>
      <w:r>
        <w:rPr>
          <w:rFonts w:hint="eastAsia"/>
          <w:lang w:eastAsia="ko-KR"/>
        </w:rPr>
        <w:t>CurrentValue</w:t>
      </w:r>
      <w:r w:rsidRPr="0060122C">
        <w:t xml:space="preserve"> property.</w:t>
      </w:r>
    </w:p>
    <w:p w:rsidR="00DB0B4F" w:rsidRDefault="00DB0B4F" w:rsidP="00A53F44">
      <w:pPr>
        <w:pStyle w:val="procedureBody"/>
        <w:numPr>
          <w:ilvl w:val="1"/>
          <w:numId w:val="26"/>
        </w:numPr>
      </w:pPr>
      <w:r w:rsidRPr="0060122C">
        <w:t xml:space="preserve">Retrieve the </w:t>
      </w:r>
      <w:r>
        <w:rPr>
          <w:rFonts w:hint="eastAsia"/>
          <w:lang w:eastAsia="ko-KR"/>
        </w:rPr>
        <w:t>Precision</w:t>
      </w:r>
      <w:r w:rsidRPr="0060122C">
        <w:t xml:space="preserve"> property.</w:t>
      </w:r>
    </w:p>
    <w:p w:rsidR="00DB0B4F" w:rsidRDefault="00DB0B4F" w:rsidP="00A53F44">
      <w:pPr>
        <w:pStyle w:val="procedureBody"/>
        <w:numPr>
          <w:ilvl w:val="1"/>
          <w:numId w:val="26"/>
        </w:numPr>
      </w:pPr>
      <w:r w:rsidRPr="0060122C">
        <w:t xml:space="preserve">Retrieve the </w:t>
      </w:r>
      <w:r>
        <w:rPr>
          <w:rFonts w:hint="eastAsia"/>
          <w:lang w:eastAsia="ko-KR"/>
        </w:rPr>
        <w:t>UpdateMinTime</w:t>
      </w:r>
      <w:r w:rsidRPr="0060122C">
        <w:t xml:space="preserve"> property.</w:t>
      </w:r>
    </w:p>
    <w:p w:rsidR="00DB0B4F" w:rsidRDefault="00DB0B4F" w:rsidP="00705359">
      <w:pPr>
        <w:pStyle w:val="procedureBody"/>
        <w:numPr>
          <w:ilvl w:val="0"/>
          <w:numId w:val="35"/>
        </w:numPr>
      </w:pPr>
      <w:r>
        <w:t>The test device leaves the session.</w:t>
      </w:r>
    </w:p>
    <w:p w:rsidR="00DB0B4F" w:rsidRPr="00881C0F" w:rsidRDefault="00DB0B4F" w:rsidP="00DB0B4F">
      <w:pPr>
        <w:pStyle w:val="midTitle"/>
        <w:rPr>
          <w:rStyle w:val="afa"/>
          <w:i w:val="0"/>
          <w:iCs w:val="0"/>
        </w:rPr>
      </w:pPr>
      <w:r>
        <w:t>Expected results</w:t>
      </w:r>
    </w:p>
    <w:p w:rsidR="00DB0B4F" w:rsidRPr="00F90BDC" w:rsidRDefault="00DB0B4F" w:rsidP="00DB0B4F">
      <w:pPr>
        <w:pStyle w:val="resultsBody"/>
      </w:pPr>
      <w:r w:rsidRPr="00F90BDC">
        <w:t>The test device receives an About announcement from the application on the DUT.</w:t>
      </w:r>
    </w:p>
    <w:p w:rsidR="00DB0B4F" w:rsidRPr="00F90BDC" w:rsidRDefault="00DB0B4F" w:rsidP="00DB0B4F">
      <w:pPr>
        <w:pStyle w:val="resultsBody"/>
      </w:pPr>
      <w:r w:rsidRPr="00F90BDC">
        <w:t>The test device joins a session with the application at the port specified in the received About announcement.</w:t>
      </w:r>
    </w:p>
    <w:p w:rsidR="00DB0B4F" w:rsidRPr="00296428" w:rsidRDefault="00DB0B4F" w:rsidP="00DB0B4F">
      <w:pPr>
        <w:pStyle w:val="resultsBody"/>
        <w:rPr>
          <w:lang w:eastAsia="ko-KR"/>
        </w:rPr>
      </w:pPr>
      <w:r w:rsidRPr="00DE2490">
        <w:rPr>
          <w:rStyle w:val="afa"/>
          <w:i w:val="0"/>
          <w:iCs w:val="0"/>
        </w:rPr>
        <w:t>Getting initial values for all properties are succeeded.</w:t>
      </w:r>
    </w:p>
    <w:p w:rsidR="00A95E86" w:rsidRDefault="00A95E86">
      <w:pPr>
        <w:spacing w:before="0" w:after="0" w:line="240" w:lineRule="auto"/>
        <w:ind w:left="0"/>
        <w:rPr>
          <w:rFonts w:cs="Arial"/>
          <w:sz w:val="36"/>
          <w:szCs w:val="36"/>
        </w:rPr>
      </w:pPr>
      <w:r>
        <w:br w:type="page"/>
      </w:r>
    </w:p>
    <w:p w:rsidR="00C738D6" w:rsidRDefault="007E7AFB" w:rsidP="000B4AEB">
      <w:pPr>
        <w:pStyle w:val="22"/>
        <w:numPr>
          <w:ilvl w:val="1"/>
          <w:numId w:val="1"/>
        </w:numPr>
        <w:ind w:left="720" w:hanging="720"/>
      </w:pPr>
      <w:bookmarkStart w:id="39" w:name="_Toc453344673"/>
      <w:r>
        <w:lastRenderedPageBreak/>
        <w:t>HAE-v1-</w:t>
      </w:r>
      <w:r w:rsidR="00901756" w:rsidRPr="00B72822">
        <w:t>CycleControl</w:t>
      </w:r>
      <w:r w:rsidR="00901756">
        <w:t xml:space="preserve"> Interface Test</w:t>
      </w:r>
      <w:bookmarkEnd w:id="39"/>
    </w:p>
    <w:p w:rsidR="0001396F" w:rsidRDefault="0001396F" w:rsidP="0001396F">
      <w:pPr>
        <w:pStyle w:val="midTitle"/>
      </w:pPr>
      <w:r>
        <w:t>Objective</w:t>
      </w:r>
    </w:p>
    <w:p w:rsidR="0001396F" w:rsidRDefault="0001396F" w:rsidP="0001396F">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lang w:eastAsia="ko-KR"/>
        </w:rPr>
        <w:t xml:space="preserve">CycleControl </w:t>
      </w:r>
      <w:r>
        <w:t>interface of DUT</w:t>
      </w:r>
      <w:r>
        <w:rPr>
          <w:rFonts w:hint="eastAsia"/>
          <w:lang w:eastAsia="ko-KR"/>
        </w:rPr>
        <w:t>.</w:t>
      </w:r>
    </w:p>
    <w:p w:rsidR="0001396F" w:rsidRDefault="0001396F" w:rsidP="0001396F">
      <w:pPr>
        <w:pStyle w:val="midTitle"/>
      </w:pPr>
      <w:r>
        <w:t xml:space="preserve">Procedure </w:t>
      </w:r>
    </w:p>
    <w:p w:rsidR="0001396F" w:rsidRDefault="0001396F" w:rsidP="00FD2236">
      <w:pPr>
        <w:pStyle w:val="procedureBody"/>
        <w:numPr>
          <w:ilvl w:val="0"/>
          <w:numId w:val="53"/>
        </w:numPr>
      </w:pPr>
      <w:r>
        <w:t>The test device listens for an About announcement from the application on the DUT.</w:t>
      </w:r>
    </w:p>
    <w:p w:rsidR="0001396F" w:rsidRDefault="0001396F" w:rsidP="0001396F">
      <w:pPr>
        <w:pStyle w:val="procedureBody"/>
        <w:numPr>
          <w:ilvl w:val="0"/>
          <w:numId w:val="35"/>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CycleControl</w:t>
      </w:r>
      <w:r>
        <w:t xml:space="preserve"> Interface on DUT.</w:t>
      </w:r>
    </w:p>
    <w:p w:rsidR="0001396F" w:rsidRDefault="0001396F" w:rsidP="0001396F">
      <w:pPr>
        <w:pStyle w:val="procedureBody"/>
        <w:numPr>
          <w:ilvl w:val="0"/>
          <w:numId w:val="35"/>
        </w:numPr>
      </w:pPr>
      <w:r w:rsidRPr="0060122C">
        <w:t>Get initial values for all properties.</w:t>
      </w:r>
    </w:p>
    <w:p w:rsidR="0001396F" w:rsidRDefault="0001396F" w:rsidP="0001396F">
      <w:pPr>
        <w:pStyle w:val="procedureBody"/>
        <w:numPr>
          <w:ilvl w:val="1"/>
          <w:numId w:val="26"/>
        </w:numPr>
      </w:pPr>
      <w:r w:rsidRPr="0060122C">
        <w:t xml:space="preserve">Retrieve the </w:t>
      </w:r>
      <w:r>
        <w:rPr>
          <w:lang w:eastAsia="ko-KR"/>
        </w:rPr>
        <w:t>OperationalState</w:t>
      </w:r>
      <w:r w:rsidRPr="0060122C">
        <w:t xml:space="preserve"> property.</w:t>
      </w:r>
    </w:p>
    <w:p w:rsidR="0001396F" w:rsidRDefault="0001396F" w:rsidP="0001396F">
      <w:pPr>
        <w:pStyle w:val="procedureBody"/>
        <w:numPr>
          <w:ilvl w:val="1"/>
          <w:numId w:val="26"/>
        </w:numPr>
      </w:pPr>
      <w:r w:rsidRPr="0060122C">
        <w:t xml:space="preserve">Retrieve the </w:t>
      </w:r>
      <w:r>
        <w:rPr>
          <w:lang w:eastAsia="ko-KR"/>
        </w:rPr>
        <w:t>SupportedOperationalStates</w:t>
      </w:r>
      <w:r w:rsidRPr="0060122C">
        <w:t xml:space="preserve"> property.</w:t>
      </w:r>
    </w:p>
    <w:p w:rsidR="0001396F" w:rsidRDefault="0001396F" w:rsidP="0001396F">
      <w:pPr>
        <w:pStyle w:val="procedureBody"/>
        <w:numPr>
          <w:ilvl w:val="1"/>
          <w:numId w:val="26"/>
        </w:numPr>
      </w:pPr>
      <w:r w:rsidRPr="0060122C">
        <w:t xml:space="preserve">Retrieve the </w:t>
      </w:r>
      <w:r>
        <w:rPr>
          <w:lang w:eastAsia="ko-KR"/>
        </w:rPr>
        <w:t>SupportedOperationalCommands</w:t>
      </w:r>
      <w:r w:rsidRPr="0060122C">
        <w:t xml:space="preserve"> property.</w:t>
      </w:r>
    </w:p>
    <w:p w:rsidR="0001396F" w:rsidRDefault="0001396F" w:rsidP="0001396F">
      <w:pPr>
        <w:pStyle w:val="procedureBody"/>
      </w:pPr>
      <w:r>
        <w:rPr>
          <w:rFonts w:hint="eastAsia"/>
          <w:lang w:eastAsia="ko-KR"/>
        </w:rPr>
        <w:t xml:space="preserve">Call method </w:t>
      </w:r>
      <w:r>
        <w:rPr>
          <w:lang w:eastAsia="ko-KR"/>
        </w:rPr>
        <w:t>with invalid params</w:t>
      </w:r>
    </w:p>
    <w:p w:rsidR="0001396F" w:rsidRPr="00245E6A" w:rsidRDefault="0001396F" w:rsidP="0001396F">
      <w:pPr>
        <w:pStyle w:val="procedureBody"/>
        <w:numPr>
          <w:ilvl w:val="1"/>
          <w:numId w:val="26"/>
        </w:numPr>
      </w:pPr>
      <w:r>
        <w:t xml:space="preserve">Call </w:t>
      </w:r>
      <w:r>
        <w:rPr>
          <w:rFonts w:hint="eastAsia"/>
          <w:lang w:eastAsia="ko-KR"/>
        </w:rPr>
        <w:t xml:space="preserve">the </w:t>
      </w:r>
      <w:r>
        <w:t>ExecuteCommand method with invalid value “</w:t>
      </w:r>
      <w:r w:rsidRPr="0001396F">
        <w:rPr>
          <w:i/>
        </w:rPr>
        <w:t>Uns</w:t>
      </w:r>
      <w:r w:rsidR="00125245">
        <w:rPr>
          <w:i/>
        </w:rPr>
        <w:t>u</w:t>
      </w:r>
      <w:r w:rsidRPr="0001396F">
        <w:rPr>
          <w:i/>
        </w:rPr>
        <w:t>pportedCommand</w:t>
      </w:r>
      <w:r>
        <w:t>”</w:t>
      </w:r>
      <w:r>
        <w:rPr>
          <w:rFonts w:hint="eastAsia"/>
          <w:lang w:eastAsia="ko-KR"/>
        </w:rPr>
        <w:t>.</w:t>
      </w:r>
    </w:p>
    <w:p w:rsidR="0001396F" w:rsidRDefault="0001396F" w:rsidP="0001396F">
      <w:pPr>
        <w:pStyle w:val="procedureBody"/>
      </w:pPr>
      <w:r>
        <w:rPr>
          <w:rFonts w:hint="eastAsia"/>
          <w:lang w:eastAsia="ko-KR"/>
        </w:rPr>
        <w:t xml:space="preserve">Call method </w:t>
      </w:r>
      <w:r>
        <w:rPr>
          <w:lang w:eastAsia="ko-KR"/>
        </w:rPr>
        <w:t>with valid params</w:t>
      </w:r>
      <w:r>
        <w:rPr>
          <w:rFonts w:hint="eastAsia"/>
          <w:lang w:eastAsia="ko-KR"/>
        </w:rPr>
        <w:t>.</w:t>
      </w:r>
    </w:p>
    <w:p w:rsidR="0001396F" w:rsidRPr="00245E6A" w:rsidRDefault="0001396F" w:rsidP="0001396F">
      <w:pPr>
        <w:pStyle w:val="procedureBody"/>
        <w:numPr>
          <w:ilvl w:val="1"/>
          <w:numId w:val="26"/>
        </w:numPr>
      </w:pPr>
      <w:r>
        <w:t xml:space="preserve">Call </w:t>
      </w:r>
      <w:r>
        <w:rPr>
          <w:rFonts w:hint="eastAsia"/>
          <w:lang w:eastAsia="ko-KR"/>
        </w:rPr>
        <w:t xml:space="preserve">the </w:t>
      </w:r>
      <w:r>
        <w:t xml:space="preserve">ExecuteCommand method with </w:t>
      </w:r>
      <w:r w:rsidR="00A16A99">
        <w:t>1</w:t>
      </w:r>
      <w:r w:rsidR="00A16A99" w:rsidRPr="00A16A99">
        <w:rPr>
          <w:vertAlign w:val="superscript"/>
        </w:rPr>
        <w:t>st</w:t>
      </w:r>
      <w:r w:rsidR="00A16A99">
        <w:t xml:space="preserve"> item of the SupportedOperationalCommands.</w:t>
      </w:r>
    </w:p>
    <w:p w:rsidR="0001396F" w:rsidRPr="006B24E2" w:rsidRDefault="0001396F" w:rsidP="0001396F">
      <w:pPr>
        <w:pStyle w:val="procedureBody"/>
      </w:pPr>
      <w:r w:rsidRPr="006B24E2">
        <w:t>The test device leaves the session.</w:t>
      </w:r>
    </w:p>
    <w:p w:rsidR="0001396F" w:rsidRPr="00881C0F" w:rsidRDefault="0001396F" w:rsidP="0001396F">
      <w:pPr>
        <w:pStyle w:val="midTitle"/>
        <w:rPr>
          <w:rStyle w:val="afa"/>
          <w:i w:val="0"/>
          <w:iCs w:val="0"/>
        </w:rPr>
      </w:pPr>
      <w:r>
        <w:t>Expected results</w:t>
      </w:r>
    </w:p>
    <w:p w:rsidR="0001396F" w:rsidRPr="00F90BDC" w:rsidRDefault="0001396F" w:rsidP="0001396F">
      <w:pPr>
        <w:pStyle w:val="resultsBody"/>
      </w:pPr>
      <w:r w:rsidRPr="00F90BDC">
        <w:t>The test device receives an About announcement from the application on the DUT.</w:t>
      </w:r>
    </w:p>
    <w:p w:rsidR="0001396F" w:rsidRPr="00F90BDC" w:rsidRDefault="0001396F" w:rsidP="0001396F">
      <w:pPr>
        <w:pStyle w:val="resultsBody"/>
      </w:pPr>
      <w:r w:rsidRPr="00F90BDC">
        <w:t>The test device joins a session with the application at the port specified in the received About announcement.</w:t>
      </w:r>
    </w:p>
    <w:p w:rsidR="0001396F" w:rsidRDefault="0001396F" w:rsidP="0001396F">
      <w:pPr>
        <w:pStyle w:val="resultsBody"/>
        <w:rPr>
          <w:rStyle w:val="afa"/>
          <w:i w:val="0"/>
          <w:iCs w:val="0"/>
          <w:lang w:eastAsia="ko-KR"/>
        </w:rPr>
      </w:pPr>
      <w:r w:rsidRPr="00DE2490">
        <w:rPr>
          <w:rStyle w:val="afa"/>
          <w:i w:val="0"/>
          <w:iCs w:val="0"/>
        </w:rPr>
        <w:t>Getting initial values for all properties are succeeded.</w:t>
      </w:r>
    </w:p>
    <w:p w:rsidR="0001396F" w:rsidRPr="00125245" w:rsidRDefault="0001396F" w:rsidP="00125245">
      <w:pPr>
        <w:pStyle w:val="resultsBody"/>
      </w:pPr>
      <w:r>
        <w:rPr>
          <w:lang w:eastAsia="ko-KR"/>
        </w:rPr>
        <w:t xml:space="preserve">The result of </w:t>
      </w:r>
      <w:r>
        <w:rPr>
          <w:rFonts w:hint="eastAsia"/>
          <w:lang w:eastAsia="ko-KR"/>
        </w:rPr>
        <w:t xml:space="preserve">method call </w:t>
      </w:r>
      <w:r>
        <w:rPr>
          <w:lang w:eastAsia="ko-KR"/>
        </w:rPr>
        <w:t>with invalid params is</w:t>
      </w:r>
      <w:r w:rsidR="00A16A99">
        <w:rPr>
          <w:lang w:eastAsia="ko-KR"/>
        </w:rPr>
        <w:t xml:space="preserve"> failed and returns “</w:t>
      </w:r>
      <w:r w:rsidR="00A16A99" w:rsidRPr="00A16A99">
        <w:rPr>
          <w:i/>
          <w:lang w:eastAsia="ko-KR"/>
        </w:rPr>
        <w:t>org.alljoyn.Error.InvalidValue</w:t>
      </w:r>
      <w:r w:rsidR="00A16A99">
        <w:rPr>
          <w:lang w:eastAsia="ko-KR"/>
        </w:rPr>
        <w:t>” error.</w:t>
      </w:r>
    </w:p>
    <w:p w:rsidR="0001396F" w:rsidRPr="00B745D5" w:rsidRDefault="0001396F" w:rsidP="00C51730">
      <w:pPr>
        <w:pStyle w:val="resultsBody"/>
        <w:rPr>
          <w:i/>
          <w:iCs/>
        </w:rPr>
      </w:pPr>
      <w:r>
        <w:rPr>
          <w:lang w:eastAsia="ko-KR"/>
        </w:rPr>
        <w:t xml:space="preserve">The result of </w:t>
      </w:r>
      <w:r>
        <w:rPr>
          <w:rFonts w:hint="eastAsia"/>
          <w:lang w:eastAsia="ko-KR"/>
        </w:rPr>
        <w:t xml:space="preserve">method call </w:t>
      </w:r>
      <w:r>
        <w:rPr>
          <w:lang w:eastAsia="ko-KR"/>
        </w:rPr>
        <w:t xml:space="preserve">with valid </w:t>
      </w:r>
      <w:r w:rsidR="00125245">
        <w:rPr>
          <w:lang w:eastAsia="ko-KR"/>
        </w:rPr>
        <w:t xml:space="preserve">params </w:t>
      </w:r>
      <w:r>
        <w:rPr>
          <w:lang w:eastAsia="ko-KR"/>
        </w:rPr>
        <w:t xml:space="preserve">is </w:t>
      </w:r>
      <w:r w:rsidR="00C51730" w:rsidRPr="00DE2490">
        <w:rPr>
          <w:rStyle w:val="afa"/>
          <w:i w:val="0"/>
          <w:iCs w:val="0"/>
        </w:rPr>
        <w:t>succeeded</w:t>
      </w:r>
      <w:r w:rsidR="00C51730">
        <w:rPr>
          <w:rStyle w:val="afa"/>
          <w:i w:val="0"/>
          <w:iCs w:val="0"/>
        </w:rPr>
        <w:t>.</w:t>
      </w:r>
    </w:p>
    <w:p w:rsidR="0038559A" w:rsidRDefault="0038559A" w:rsidP="0038559A">
      <w:pPr>
        <w:spacing w:before="0" w:after="0" w:line="240" w:lineRule="auto"/>
        <w:ind w:left="0"/>
        <w:rPr>
          <w:rFonts w:cs="Arial"/>
          <w:sz w:val="36"/>
          <w:szCs w:val="36"/>
        </w:rPr>
      </w:pPr>
      <w:r>
        <w:br w:type="page"/>
      </w:r>
    </w:p>
    <w:p w:rsidR="00C738D6" w:rsidRDefault="007E7AFB" w:rsidP="00C738D6">
      <w:pPr>
        <w:pStyle w:val="22"/>
        <w:numPr>
          <w:ilvl w:val="1"/>
          <w:numId w:val="1"/>
        </w:numPr>
        <w:ind w:left="720" w:hanging="720"/>
      </w:pPr>
      <w:bookmarkStart w:id="40" w:name="_Toc453344674"/>
      <w:r>
        <w:lastRenderedPageBreak/>
        <w:t>HAE-v1-</w:t>
      </w:r>
      <w:r w:rsidR="00C738D6" w:rsidRPr="009704BF">
        <w:t>DishWashingCyclePhase</w:t>
      </w:r>
      <w:r w:rsidR="00C738D6">
        <w:t xml:space="preserve"> Interface Test</w:t>
      </w:r>
      <w:bookmarkEnd w:id="40"/>
    </w:p>
    <w:p w:rsidR="003E519A" w:rsidRDefault="003E519A" w:rsidP="003E519A">
      <w:pPr>
        <w:pStyle w:val="subhead"/>
      </w:pPr>
      <w:r>
        <w:t>Objective</w:t>
      </w:r>
    </w:p>
    <w:p w:rsidR="003E519A" w:rsidRDefault="003E519A" w:rsidP="003E519A">
      <w:pPr>
        <w:pStyle w:val="body"/>
        <w:tabs>
          <w:tab w:val="left" w:pos="7740"/>
        </w:tabs>
      </w:pPr>
      <w:r w:rsidRPr="007A4302">
        <w:rPr>
          <w:iCs/>
        </w:rPr>
        <w:t xml:space="preserve">Verify </w:t>
      </w:r>
      <w:r>
        <w:rPr>
          <w:iCs/>
        </w:rPr>
        <w:t xml:space="preserve">the properties, methods and signals of </w:t>
      </w:r>
      <w:r w:rsidRPr="007A4302">
        <w:rPr>
          <w:iCs/>
        </w:rPr>
        <w:t xml:space="preserve">the </w:t>
      </w:r>
      <w:r w:rsidR="00F23D2F">
        <w:t>DishWashingCyclePhase</w:t>
      </w:r>
      <w:r w:rsidR="00F23D2F">
        <w:rPr>
          <w:rFonts w:hint="eastAsia"/>
          <w:lang w:eastAsia="ko-KR"/>
        </w:rPr>
        <w:t xml:space="preserve"> interface </w:t>
      </w:r>
      <w:r>
        <w:rPr>
          <w:iCs/>
        </w:rPr>
        <w:t>of DUT</w:t>
      </w:r>
      <w:r w:rsidRPr="007A4302">
        <w:rPr>
          <w:iCs/>
        </w:rPr>
        <w:t>.</w:t>
      </w:r>
    </w:p>
    <w:p w:rsidR="003E519A" w:rsidRDefault="003E519A" w:rsidP="003E519A">
      <w:pPr>
        <w:pStyle w:val="subhead"/>
        <w:tabs>
          <w:tab w:val="left" w:pos="7740"/>
        </w:tabs>
      </w:pPr>
      <w:r>
        <w:t xml:space="preserve">Procedure </w:t>
      </w:r>
    </w:p>
    <w:p w:rsidR="003E519A" w:rsidRPr="006B24E2" w:rsidRDefault="003E519A" w:rsidP="003E519A">
      <w:pPr>
        <w:pStyle w:val="procedureBody"/>
        <w:numPr>
          <w:ilvl w:val="0"/>
          <w:numId w:val="40"/>
        </w:numPr>
      </w:pPr>
      <w:r w:rsidRPr="006B24E2">
        <w:t>The test device listens for an About announcement from the application on the DUT.</w:t>
      </w:r>
    </w:p>
    <w:p w:rsidR="003E519A" w:rsidRPr="006B24E2" w:rsidRDefault="003E519A" w:rsidP="003E519A">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DishWashingCyclePhase</w:t>
      </w:r>
      <w:r w:rsidR="004625CF">
        <w:t xml:space="preserve"> </w:t>
      </w:r>
      <w:r w:rsidRPr="006B24E2">
        <w:t>Interface on DUT.</w:t>
      </w:r>
    </w:p>
    <w:p w:rsidR="003E519A" w:rsidRDefault="003E519A" w:rsidP="003E519A">
      <w:pPr>
        <w:pStyle w:val="procedureBody"/>
        <w:numPr>
          <w:ilvl w:val="0"/>
          <w:numId w:val="29"/>
        </w:numPr>
      </w:pPr>
      <w:r w:rsidRPr="005E4D55">
        <w:t>Get initial values for all properties</w:t>
      </w:r>
      <w:r>
        <w:rPr>
          <w:rFonts w:hint="eastAsia"/>
          <w:lang w:eastAsia="ko-KR"/>
        </w:rPr>
        <w:t>.</w:t>
      </w:r>
    </w:p>
    <w:p w:rsidR="003E519A" w:rsidRDefault="003E519A" w:rsidP="003E519A">
      <w:pPr>
        <w:pStyle w:val="procedureBody"/>
        <w:numPr>
          <w:ilvl w:val="1"/>
          <w:numId w:val="29"/>
        </w:numPr>
      </w:pPr>
      <w:r>
        <w:t xml:space="preserve">Retrieve the </w:t>
      </w:r>
      <w:r w:rsidRPr="00090222">
        <w:t>CyclePhase</w:t>
      </w:r>
      <w:r>
        <w:t xml:space="preserve"> property</w:t>
      </w:r>
      <w:r w:rsidRPr="00F60E7F">
        <w:t>.</w:t>
      </w:r>
    </w:p>
    <w:p w:rsidR="003E519A" w:rsidRDefault="003E519A" w:rsidP="003E519A">
      <w:pPr>
        <w:pStyle w:val="procedureBody"/>
        <w:numPr>
          <w:ilvl w:val="1"/>
          <w:numId w:val="29"/>
        </w:numPr>
      </w:pPr>
      <w:r>
        <w:t xml:space="preserve">Retrieve the </w:t>
      </w:r>
      <w:r w:rsidRPr="00090222">
        <w:t>SupportedCyclePhases</w:t>
      </w:r>
      <w:r>
        <w:t xml:space="preserve"> property</w:t>
      </w:r>
      <w:r w:rsidRPr="00F60E7F">
        <w:t>.</w:t>
      </w:r>
    </w:p>
    <w:p w:rsidR="003E519A" w:rsidRDefault="003E519A" w:rsidP="003E519A">
      <w:pPr>
        <w:pStyle w:val="procedureBody"/>
        <w:numPr>
          <w:ilvl w:val="0"/>
          <w:numId w:val="29"/>
        </w:numPr>
      </w:pPr>
      <w:r>
        <w:t>Call method with invalid param.</w:t>
      </w:r>
    </w:p>
    <w:p w:rsidR="003E519A" w:rsidRDefault="003E519A" w:rsidP="003E519A">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3E519A" w:rsidRDefault="003E519A" w:rsidP="003E519A">
      <w:pPr>
        <w:pStyle w:val="procedureBody"/>
        <w:numPr>
          <w:ilvl w:val="0"/>
          <w:numId w:val="29"/>
        </w:numPr>
      </w:pPr>
      <w:r>
        <w:rPr>
          <w:rFonts w:hint="eastAsia"/>
          <w:lang w:eastAsia="ko-KR"/>
        </w:rPr>
        <w:t>Call method with valid param.</w:t>
      </w:r>
    </w:p>
    <w:p w:rsidR="003E519A" w:rsidRPr="006B24E2" w:rsidRDefault="003E519A" w:rsidP="003E519A">
      <w:pPr>
        <w:pStyle w:val="procedureBody"/>
        <w:numPr>
          <w:ilvl w:val="1"/>
          <w:numId w:val="29"/>
        </w:numPr>
      </w:pPr>
      <w:r>
        <w:t xml:space="preserve">Call the GetVendorPhasesDescription method with </w:t>
      </w:r>
      <w:r w:rsidRPr="0092324B">
        <w:rPr>
          <w:i/>
        </w:rPr>
        <w:t>“en”</w:t>
      </w:r>
      <w:r>
        <w:t>.</w:t>
      </w:r>
    </w:p>
    <w:p w:rsidR="003E519A" w:rsidRPr="006B24E2" w:rsidRDefault="003E519A" w:rsidP="003E519A">
      <w:pPr>
        <w:pStyle w:val="procedureBody"/>
        <w:numPr>
          <w:ilvl w:val="0"/>
          <w:numId w:val="29"/>
        </w:numPr>
      </w:pPr>
      <w:r w:rsidRPr="006B24E2">
        <w:t>The test device leaves the session.</w:t>
      </w:r>
    </w:p>
    <w:p w:rsidR="003E519A" w:rsidRPr="00881C0F" w:rsidRDefault="003E519A" w:rsidP="003E519A">
      <w:pPr>
        <w:pStyle w:val="subhead"/>
        <w:rPr>
          <w:rStyle w:val="afa"/>
          <w:i w:val="0"/>
          <w:iCs w:val="0"/>
        </w:rPr>
      </w:pPr>
      <w:r>
        <w:t>Expected results</w:t>
      </w:r>
    </w:p>
    <w:p w:rsidR="003E519A" w:rsidRDefault="003E519A" w:rsidP="003E519A">
      <w:pPr>
        <w:pStyle w:val="resultsBody"/>
      </w:pPr>
      <w:r>
        <w:t>The test device receives an About announcement from the application on the DUT.</w:t>
      </w:r>
    </w:p>
    <w:p w:rsidR="003E519A" w:rsidRDefault="003E519A" w:rsidP="003E519A">
      <w:pPr>
        <w:pStyle w:val="resultsBody"/>
        <w:rPr>
          <w:iCs/>
        </w:rPr>
      </w:pPr>
      <w:r w:rsidRPr="00881C0F">
        <w:rPr>
          <w:iCs/>
        </w:rPr>
        <w:t>The test device joins a session with the application at the port specified in the received About announcement.</w:t>
      </w:r>
    </w:p>
    <w:p w:rsidR="003E519A" w:rsidRPr="00775404" w:rsidRDefault="003E519A" w:rsidP="003E519A">
      <w:pPr>
        <w:pStyle w:val="resultsBody"/>
      </w:pPr>
      <w:r w:rsidRPr="00775404">
        <w:t>Getting initial values for all properties are succeeded.</w:t>
      </w:r>
    </w:p>
    <w:p w:rsidR="003E519A" w:rsidRDefault="003E519A" w:rsidP="003E519A">
      <w:pPr>
        <w:pStyle w:val="resultsBody"/>
        <w:rPr>
          <w:iCs/>
        </w:rPr>
      </w:pPr>
      <w:r>
        <w:rPr>
          <w:rFonts w:hint="eastAsia"/>
          <w:iCs/>
          <w:lang w:eastAsia="ko-KR"/>
        </w:rPr>
        <w:t>Method call</w:t>
      </w:r>
      <w:r>
        <w:rPr>
          <w:iCs/>
        </w:rPr>
        <w:t xml:space="preserve"> with invalid param is failed</w:t>
      </w:r>
      <w:r w:rsidR="00A16A99" w:rsidRPr="00A16A99">
        <w:t xml:space="preserve"> </w:t>
      </w:r>
      <w:r w:rsidR="00A16A99">
        <w:t>and returns “</w:t>
      </w:r>
      <w:r w:rsidR="00A16A99" w:rsidRPr="00A16A99">
        <w:rPr>
          <w:i/>
        </w:rPr>
        <w:t>org.alljoyn.Error.</w:t>
      </w:r>
      <w:r w:rsidR="00A16A99" w:rsidRPr="00A16A99">
        <w:rPr>
          <w:rFonts w:hint="eastAsia"/>
          <w:i/>
          <w:lang w:eastAsia="ko-KR"/>
        </w:rPr>
        <w:t>LanguageNotSupported</w:t>
      </w:r>
      <w:r w:rsidR="00A16A99">
        <w:t>” error.</w:t>
      </w:r>
    </w:p>
    <w:p w:rsidR="003E519A" w:rsidRPr="00B20E4C" w:rsidRDefault="003E519A" w:rsidP="003E519A">
      <w:pPr>
        <w:pStyle w:val="resultsBody"/>
        <w:rPr>
          <w:iCs/>
        </w:rPr>
      </w:pPr>
      <w:r>
        <w:rPr>
          <w:rFonts w:hint="eastAsia"/>
          <w:iCs/>
          <w:lang w:eastAsia="ko-KR"/>
        </w:rPr>
        <w:t xml:space="preserve">Method call </w:t>
      </w:r>
      <w:r>
        <w:rPr>
          <w:iCs/>
        </w:rPr>
        <w:t>with valid param is succeeded.</w:t>
      </w:r>
    </w:p>
    <w:p w:rsidR="00AE4270" w:rsidRDefault="00AE4270">
      <w:pPr>
        <w:spacing w:before="0" w:after="0" w:line="240" w:lineRule="auto"/>
        <w:ind w:left="0"/>
        <w:rPr>
          <w:rFonts w:cs="Arial"/>
          <w:sz w:val="36"/>
          <w:szCs w:val="36"/>
        </w:rPr>
      </w:pPr>
      <w:r>
        <w:br w:type="page"/>
      </w:r>
    </w:p>
    <w:p w:rsidR="00AD5081" w:rsidRDefault="007E7AFB" w:rsidP="00AD5081">
      <w:pPr>
        <w:pStyle w:val="22"/>
        <w:numPr>
          <w:ilvl w:val="1"/>
          <w:numId w:val="1"/>
        </w:numPr>
        <w:ind w:left="720" w:hanging="720"/>
      </w:pPr>
      <w:bookmarkStart w:id="41" w:name="_Toc453344675"/>
      <w:r>
        <w:lastRenderedPageBreak/>
        <w:t>HAE-v1-</w:t>
      </w:r>
      <w:r w:rsidR="00AD5081" w:rsidRPr="009704BF">
        <w:t>EnergyUsage</w:t>
      </w:r>
      <w:r w:rsidR="00AD5081">
        <w:t xml:space="preserve"> Interface Test</w:t>
      </w:r>
      <w:bookmarkEnd w:id="41"/>
    </w:p>
    <w:p w:rsidR="00AE4270" w:rsidRDefault="00AE4270" w:rsidP="00AE4270">
      <w:pPr>
        <w:pStyle w:val="midTitle"/>
      </w:pPr>
      <w:r>
        <w:t>Objective</w:t>
      </w:r>
    </w:p>
    <w:p w:rsidR="00AE4270" w:rsidRDefault="00AE4270" w:rsidP="00AE4270">
      <w:pPr>
        <w:pStyle w:val="Body0"/>
      </w:pPr>
      <w:r w:rsidRPr="007A4302">
        <w:t xml:space="preserve">Verify </w:t>
      </w:r>
      <w:r>
        <w:t xml:space="preserve">the properties, methods and signals of </w:t>
      </w:r>
      <w:r w:rsidRPr="007A4302">
        <w:t xml:space="preserve">the </w:t>
      </w:r>
      <w:r w:rsidRPr="009704BF">
        <w:t>EnergyUsage</w:t>
      </w:r>
      <w:r>
        <w:t xml:space="preserve"> interface of DUT.</w:t>
      </w:r>
    </w:p>
    <w:p w:rsidR="00AE4270" w:rsidRDefault="00AE4270" w:rsidP="00AE4270">
      <w:pPr>
        <w:pStyle w:val="midTitle"/>
      </w:pPr>
      <w:r>
        <w:t xml:space="preserve">Procedure </w:t>
      </w:r>
    </w:p>
    <w:p w:rsidR="00AE4270" w:rsidRPr="006B24E2" w:rsidRDefault="00AE4270" w:rsidP="00705359">
      <w:pPr>
        <w:pStyle w:val="procedureBody"/>
        <w:numPr>
          <w:ilvl w:val="0"/>
          <w:numId w:val="31"/>
        </w:numPr>
      </w:pPr>
      <w:r w:rsidRPr="006B24E2">
        <w:t>The test device listens for an About announcement from the application on the DUT.</w:t>
      </w:r>
    </w:p>
    <w:p w:rsidR="00AE4270" w:rsidRPr="006B24E2" w:rsidRDefault="00AE4270" w:rsidP="00705359">
      <w:pPr>
        <w:pStyle w:val="procedureBody"/>
        <w:numPr>
          <w:ilvl w:val="0"/>
          <w:numId w:val="31"/>
        </w:numPr>
      </w:pPr>
      <w:r w:rsidRPr="006B24E2">
        <w:t xml:space="preserve">After receiving an About announcement from the application, the test device joins a session with the application at the port specified in the received About announcement if there is </w:t>
      </w:r>
      <w:r w:rsidRPr="009704BF">
        <w:t>EnergyUsage</w:t>
      </w:r>
      <w:r w:rsidR="004625CF">
        <w:t xml:space="preserve"> </w:t>
      </w:r>
      <w:r w:rsidRPr="006B24E2">
        <w:t>Interface on DUT.</w:t>
      </w:r>
    </w:p>
    <w:p w:rsidR="00AE4270" w:rsidRDefault="00AE4270" w:rsidP="00705359">
      <w:pPr>
        <w:pStyle w:val="procedureBody"/>
        <w:numPr>
          <w:ilvl w:val="0"/>
          <w:numId w:val="31"/>
        </w:numPr>
      </w:pPr>
      <w:r w:rsidRPr="004A6514">
        <w:t>Get initial values for all properties</w:t>
      </w:r>
      <w:r>
        <w:t>.</w:t>
      </w:r>
    </w:p>
    <w:p w:rsidR="00AE4270" w:rsidRPr="006B24E2" w:rsidRDefault="00AE4270" w:rsidP="00705359">
      <w:pPr>
        <w:pStyle w:val="procedureBody"/>
        <w:numPr>
          <w:ilvl w:val="1"/>
          <w:numId w:val="31"/>
        </w:numPr>
      </w:pPr>
      <w:r>
        <w:t>Retrieve the CumulativeEnergy</w:t>
      </w:r>
      <w:r w:rsidRPr="004A6514">
        <w:t xml:space="preserve"> property.</w:t>
      </w:r>
    </w:p>
    <w:p w:rsidR="00AE4270" w:rsidRPr="00F42AB8" w:rsidRDefault="00AE4270" w:rsidP="00705359">
      <w:pPr>
        <w:pStyle w:val="procedureBody"/>
        <w:numPr>
          <w:ilvl w:val="1"/>
          <w:numId w:val="31"/>
        </w:numPr>
      </w:pPr>
      <w:r>
        <w:t xml:space="preserve">Retrieve the </w:t>
      </w:r>
      <w:r w:rsidRPr="004A6514">
        <w:t>Precision property.</w:t>
      </w:r>
    </w:p>
    <w:p w:rsidR="00AE4270" w:rsidRPr="00F42AB8" w:rsidRDefault="00AE4270" w:rsidP="00705359">
      <w:pPr>
        <w:pStyle w:val="procedureBody"/>
        <w:numPr>
          <w:ilvl w:val="1"/>
          <w:numId w:val="31"/>
        </w:numPr>
      </w:pPr>
      <w:r>
        <w:t>Retrieve the UpdateMinTime</w:t>
      </w:r>
      <w:r w:rsidRPr="004A6514">
        <w:t xml:space="preserve"> property.</w:t>
      </w:r>
    </w:p>
    <w:p w:rsidR="002D1DAF" w:rsidRDefault="002D1DAF" w:rsidP="00705359">
      <w:pPr>
        <w:pStyle w:val="procedureBody"/>
        <w:numPr>
          <w:ilvl w:val="0"/>
          <w:numId w:val="31"/>
        </w:numPr>
      </w:pPr>
      <w:r>
        <w:rPr>
          <w:rFonts w:hint="eastAsia"/>
          <w:lang w:eastAsia="ko-KR"/>
        </w:rPr>
        <w:t>Call method</w:t>
      </w:r>
      <w:r w:rsidR="00D84874">
        <w:rPr>
          <w:rFonts w:hint="eastAsia"/>
          <w:lang w:eastAsia="ko-KR"/>
        </w:rPr>
        <w:t>.</w:t>
      </w:r>
    </w:p>
    <w:p w:rsidR="002D1DAF" w:rsidRDefault="002D1DAF" w:rsidP="00705359">
      <w:pPr>
        <w:pStyle w:val="procedureBody"/>
        <w:numPr>
          <w:ilvl w:val="1"/>
          <w:numId w:val="31"/>
        </w:numPr>
      </w:pPr>
      <w:r>
        <w:rPr>
          <w:rFonts w:hint="eastAsia"/>
          <w:lang w:eastAsia="ko-KR"/>
        </w:rPr>
        <w:t xml:space="preserve">Call </w:t>
      </w:r>
      <w:r w:rsidR="00B0430C">
        <w:rPr>
          <w:rFonts w:hint="eastAsia"/>
          <w:lang w:eastAsia="ko-KR"/>
        </w:rPr>
        <w:t xml:space="preserve">the </w:t>
      </w:r>
      <w:r>
        <w:rPr>
          <w:rFonts w:hint="eastAsia"/>
          <w:lang w:eastAsia="ko-KR"/>
        </w:rPr>
        <w:t>ResetCumulativeEnergy method</w:t>
      </w:r>
      <w:r w:rsidR="00D84874">
        <w:rPr>
          <w:rFonts w:hint="eastAsia"/>
          <w:lang w:eastAsia="ko-KR"/>
        </w:rPr>
        <w:t>.</w:t>
      </w:r>
    </w:p>
    <w:p w:rsidR="00BD1F45" w:rsidRDefault="00666BEE" w:rsidP="00705359">
      <w:pPr>
        <w:pStyle w:val="procedureBody"/>
        <w:numPr>
          <w:ilvl w:val="2"/>
          <w:numId w:val="31"/>
        </w:numPr>
      </w:pPr>
      <w:r>
        <w:rPr>
          <w:rFonts w:hint="eastAsia"/>
          <w:lang w:eastAsia="ko-KR"/>
        </w:rPr>
        <w:t xml:space="preserve">If </w:t>
      </w:r>
      <w:r w:rsidRPr="00666BEE">
        <w:rPr>
          <w:rFonts w:hint="eastAsia"/>
          <w:i/>
          <w:lang w:eastAsia="ko-KR"/>
        </w:rPr>
        <w:t>CumulativeEnergy != 0.0</w:t>
      </w:r>
      <w:r>
        <w:rPr>
          <w:rFonts w:hint="eastAsia"/>
          <w:lang w:eastAsia="ko-KR"/>
        </w:rPr>
        <w:t>, w</w:t>
      </w:r>
      <w:r w:rsidR="00BD1F45">
        <w:t xml:space="preserve">ait the PropertiesChanged signal for the </w:t>
      </w:r>
      <w:r w:rsidR="00BD1F45">
        <w:rPr>
          <w:rFonts w:hint="eastAsia"/>
          <w:lang w:eastAsia="ko-KR"/>
        </w:rPr>
        <w:t>ResetCumulativeEnergy</w:t>
      </w:r>
      <w:r w:rsidR="004625CF">
        <w:rPr>
          <w:lang w:eastAsia="ko-KR"/>
        </w:rPr>
        <w:t xml:space="preserve"> </w:t>
      </w:r>
      <w:r w:rsidR="00BD1F45">
        <w:t>property.</w:t>
      </w:r>
    </w:p>
    <w:p w:rsidR="00BD1F45" w:rsidRDefault="00BD1F45" w:rsidP="00705359">
      <w:pPr>
        <w:pStyle w:val="procedureBody"/>
        <w:numPr>
          <w:ilvl w:val="2"/>
          <w:numId w:val="31"/>
        </w:numPr>
      </w:pPr>
      <w:r>
        <w:t xml:space="preserve">Get the </w:t>
      </w:r>
      <w:r>
        <w:rPr>
          <w:rFonts w:hint="eastAsia"/>
          <w:lang w:eastAsia="ko-KR"/>
        </w:rPr>
        <w:t>CumulativeEnergy</w:t>
      </w:r>
      <w:r w:rsidR="004625CF">
        <w:rPr>
          <w:lang w:eastAsia="ko-KR"/>
        </w:rPr>
        <w:t xml:space="preserve"> </w:t>
      </w:r>
      <w:r>
        <w:t>property.</w:t>
      </w:r>
    </w:p>
    <w:p w:rsidR="00AE4270" w:rsidRPr="006B24E2" w:rsidRDefault="00AE4270" w:rsidP="00705359">
      <w:pPr>
        <w:pStyle w:val="procedureBody"/>
        <w:numPr>
          <w:ilvl w:val="0"/>
          <w:numId w:val="31"/>
        </w:numPr>
      </w:pPr>
      <w:r w:rsidRPr="006B24E2">
        <w:t>The test device leaves the session.</w:t>
      </w:r>
    </w:p>
    <w:p w:rsidR="00AE4270" w:rsidRPr="00881C0F" w:rsidRDefault="00AE4270" w:rsidP="00AE4270">
      <w:pPr>
        <w:pStyle w:val="subhead"/>
        <w:rPr>
          <w:rStyle w:val="afa"/>
          <w:i w:val="0"/>
          <w:iCs w:val="0"/>
        </w:rPr>
      </w:pPr>
      <w:r>
        <w:t>Expected results</w:t>
      </w:r>
    </w:p>
    <w:p w:rsidR="00AE4270" w:rsidRDefault="00AE4270" w:rsidP="00AE4270">
      <w:pPr>
        <w:pStyle w:val="resultsBody"/>
      </w:pPr>
      <w:r>
        <w:t>The test device receives an About announcement from the application on the DUT.</w:t>
      </w:r>
    </w:p>
    <w:p w:rsidR="00AE4270" w:rsidRDefault="00AE4270" w:rsidP="00AE4270">
      <w:pPr>
        <w:pStyle w:val="resultsBody"/>
        <w:rPr>
          <w:iCs/>
        </w:rPr>
      </w:pPr>
      <w:r w:rsidRPr="00881C0F">
        <w:rPr>
          <w:iCs/>
        </w:rPr>
        <w:t>The test device joins a session with the application at the port specified in the received About announcement.</w:t>
      </w:r>
    </w:p>
    <w:p w:rsidR="00AE4270" w:rsidRDefault="00AE4270" w:rsidP="00AE4270">
      <w:pPr>
        <w:pStyle w:val="resultsBody"/>
      </w:pPr>
      <w:r w:rsidRPr="0073001E">
        <w:t>Getting initial values for all properties are succeeded</w:t>
      </w:r>
      <w:r>
        <w:t>.</w:t>
      </w:r>
    </w:p>
    <w:p w:rsidR="008E75A5" w:rsidRPr="008E75A5" w:rsidRDefault="00B0430C" w:rsidP="00B009E2">
      <w:pPr>
        <w:pStyle w:val="resultsBody"/>
        <w:numPr>
          <w:ilvl w:val="1"/>
          <w:numId w:val="24"/>
        </w:numPr>
      </w:pPr>
      <w:r>
        <w:rPr>
          <w:rFonts w:hint="eastAsia"/>
          <w:lang w:eastAsia="ko-KR"/>
        </w:rPr>
        <w:t>The ResetCumulativeEnergy m</w:t>
      </w:r>
      <w:r w:rsidR="00BD1F45">
        <w:rPr>
          <w:rFonts w:hint="eastAsia"/>
          <w:lang w:eastAsia="ko-KR"/>
        </w:rPr>
        <w:t>ethod call</w:t>
      </w:r>
      <w:r w:rsidR="004F2D0E">
        <w:rPr>
          <w:rFonts w:hint="eastAsia"/>
          <w:lang w:eastAsia="ko-KR"/>
        </w:rPr>
        <w:t xml:space="preserve"> is </w:t>
      </w:r>
      <w:r w:rsidR="004625CF">
        <w:rPr>
          <w:lang w:eastAsia="ko-KR"/>
        </w:rPr>
        <w:t>succeeded.</w:t>
      </w:r>
      <w:r w:rsidR="004625CF">
        <w:t xml:space="preserve"> The</w:t>
      </w:r>
      <w:r w:rsidR="004F2D0E">
        <w:t xml:space="preserve"> </w:t>
      </w:r>
      <w:r w:rsidR="004F2D0E">
        <w:rPr>
          <w:rFonts w:hint="eastAsia"/>
          <w:lang w:eastAsia="ko-KR"/>
        </w:rPr>
        <w:t>CumulativieEnergy</w:t>
      </w:r>
      <w:r w:rsidR="004625CF">
        <w:rPr>
          <w:lang w:eastAsia="ko-KR"/>
        </w:rPr>
        <w:t xml:space="preserve"> </w:t>
      </w:r>
      <w:r w:rsidR="004F2D0E">
        <w:t xml:space="preserve">property is set to </w:t>
      </w:r>
      <w:r w:rsidR="004F2D0E" w:rsidRPr="00E253CB">
        <w:rPr>
          <w:rFonts w:hint="eastAsia"/>
          <w:i/>
          <w:lang w:eastAsia="ko-KR"/>
        </w:rPr>
        <w:t>0</w:t>
      </w:r>
      <w:r w:rsidR="004625CF">
        <w:t>,</w:t>
      </w:r>
      <w:r w:rsidR="004625CF">
        <w:rPr>
          <w:rStyle w:val="afa"/>
          <w:i w:val="0"/>
          <w:iCs w:val="0"/>
        </w:rPr>
        <w:t xml:space="preserve"> and</w:t>
      </w:r>
      <w:r w:rsidR="004F2D0E">
        <w:rPr>
          <w:rStyle w:val="afa"/>
          <w:i w:val="0"/>
          <w:iCs w:val="0"/>
        </w:rPr>
        <w:t xml:space="preserve"> the PropertiesChanged signal is received.</w:t>
      </w:r>
    </w:p>
    <w:p w:rsidR="00EE0557" w:rsidRDefault="00EE0557">
      <w:pPr>
        <w:spacing w:before="0" w:after="0" w:line="240" w:lineRule="auto"/>
        <w:ind w:left="0"/>
        <w:rPr>
          <w:rFonts w:cs="Arial"/>
          <w:sz w:val="36"/>
          <w:szCs w:val="36"/>
        </w:rPr>
      </w:pPr>
      <w:r>
        <w:br w:type="page"/>
      </w:r>
    </w:p>
    <w:p w:rsidR="00EE0557" w:rsidRPr="0040035D" w:rsidRDefault="007E7AFB" w:rsidP="00EE0557">
      <w:pPr>
        <w:pStyle w:val="22"/>
        <w:numPr>
          <w:ilvl w:val="1"/>
          <w:numId w:val="1"/>
        </w:numPr>
        <w:ind w:left="720" w:hanging="720"/>
      </w:pPr>
      <w:bookmarkStart w:id="42" w:name="_Toc453344676"/>
      <w:r>
        <w:lastRenderedPageBreak/>
        <w:t>HAE-v1-</w:t>
      </w:r>
      <w:r w:rsidR="00EE0557" w:rsidRPr="009704BF">
        <w:t>FanSpeedLevel</w:t>
      </w:r>
      <w:r w:rsidR="00EE0557">
        <w:t xml:space="preserve"> Interface Test</w:t>
      </w:r>
      <w:bookmarkEnd w:id="42"/>
    </w:p>
    <w:p w:rsidR="00EE0557" w:rsidRDefault="00EE0557" w:rsidP="00EE0557">
      <w:pPr>
        <w:pStyle w:val="midTitle"/>
      </w:pPr>
      <w:r>
        <w:t>Objective</w:t>
      </w:r>
    </w:p>
    <w:p w:rsidR="00EE0557" w:rsidRDefault="00EE0557" w:rsidP="00EE0557">
      <w:pPr>
        <w:pStyle w:val="Body0"/>
      </w:pPr>
      <w:r w:rsidRPr="007A4302">
        <w:t xml:space="preserve">Verify </w:t>
      </w:r>
      <w:r>
        <w:t xml:space="preserve">the properties, methods and signals of </w:t>
      </w:r>
      <w:r w:rsidRPr="007A4302">
        <w:t xml:space="preserve">the </w:t>
      </w:r>
      <w:r w:rsidRPr="009704BF">
        <w:t>FanSpeedLevel</w:t>
      </w:r>
      <w:r>
        <w:t xml:space="preserve"> interface of DUT</w:t>
      </w:r>
      <w:r w:rsidRPr="007A4302">
        <w:t>.</w:t>
      </w:r>
    </w:p>
    <w:p w:rsidR="00EE0557" w:rsidRDefault="00EE0557" w:rsidP="00EE0557">
      <w:pPr>
        <w:pStyle w:val="midTitle"/>
      </w:pPr>
      <w:r>
        <w:t xml:space="preserve">Procedure </w:t>
      </w:r>
    </w:p>
    <w:p w:rsidR="00EE0557" w:rsidRPr="006B24E2" w:rsidRDefault="00EE0557" w:rsidP="00705359">
      <w:pPr>
        <w:pStyle w:val="procedureBody"/>
        <w:numPr>
          <w:ilvl w:val="0"/>
          <w:numId w:val="32"/>
        </w:numPr>
      </w:pPr>
      <w:r w:rsidRPr="006B24E2">
        <w:t>The test device listens for an About announcement from the application on the DUT.</w:t>
      </w:r>
    </w:p>
    <w:p w:rsidR="00EE0557" w:rsidRPr="006B24E2" w:rsidRDefault="00EE0557" w:rsidP="00705359">
      <w:pPr>
        <w:pStyle w:val="procedureBody"/>
        <w:numPr>
          <w:ilvl w:val="0"/>
          <w:numId w:val="32"/>
        </w:numPr>
      </w:pPr>
      <w:r w:rsidRPr="006B24E2">
        <w:t xml:space="preserve">After receiving an About announcement from the application, the test device joins a session with the application at the port specified in the received About announcement if there is </w:t>
      </w:r>
      <w:r w:rsidRPr="009704BF">
        <w:t>FanSpeedLevel</w:t>
      </w:r>
      <w:r w:rsidR="004625CF">
        <w:t xml:space="preserve"> </w:t>
      </w:r>
      <w:r w:rsidRPr="006B24E2">
        <w:t>Interface on DUT.</w:t>
      </w:r>
    </w:p>
    <w:p w:rsidR="00E7650A" w:rsidRDefault="00E7650A" w:rsidP="00705359">
      <w:pPr>
        <w:pStyle w:val="procedureBody"/>
        <w:numPr>
          <w:ilvl w:val="0"/>
          <w:numId w:val="32"/>
        </w:numPr>
      </w:pPr>
      <w:r w:rsidRPr="00E7650A">
        <w:t>Get initial values for all properties</w:t>
      </w:r>
      <w:r w:rsidR="001878CA">
        <w:rPr>
          <w:rFonts w:hint="eastAsia"/>
          <w:lang w:eastAsia="ko-KR"/>
        </w:rPr>
        <w:t>.</w:t>
      </w:r>
    </w:p>
    <w:p w:rsidR="00EE0557" w:rsidRPr="006B24E2" w:rsidRDefault="00E7650A" w:rsidP="00705359">
      <w:pPr>
        <w:pStyle w:val="procedureBody"/>
        <w:numPr>
          <w:ilvl w:val="1"/>
          <w:numId w:val="32"/>
        </w:numPr>
      </w:pPr>
      <w:r>
        <w:rPr>
          <w:rStyle w:val="afa"/>
          <w:rFonts w:hint="eastAsia"/>
          <w:i w:val="0"/>
          <w:iCs w:val="0"/>
        </w:rPr>
        <w:t xml:space="preserve">Retrieve the </w:t>
      </w:r>
      <w:r w:rsidR="00EE0557" w:rsidRPr="00F60E7F">
        <w:t>FanSpeedLevel property.</w:t>
      </w:r>
    </w:p>
    <w:p w:rsidR="00EE0557" w:rsidRPr="00F42AB8" w:rsidRDefault="00E7650A" w:rsidP="00705359">
      <w:pPr>
        <w:pStyle w:val="procedureBody"/>
        <w:numPr>
          <w:ilvl w:val="1"/>
          <w:numId w:val="32"/>
        </w:numPr>
      </w:pPr>
      <w:r>
        <w:rPr>
          <w:rStyle w:val="afa"/>
          <w:rFonts w:hint="eastAsia"/>
          <w:i w:val="0"/>
          <w:iCs w:val="0"/>
        </w:rPr>
        <w:t xml:space="preserve">Retrieve the </w:t>
      </w:r>
      <w:r w:rsidR="00EE0557" w:rsidRPr="00F60E7F">
        <w:t>MaxFanSpeedLevel property.</w:t>
      </w:r>
    </w:p>
    <w:p w:rsidR="00EE0557" w:rsidRDefault="00E7650A" w:rsidP="00705359">
      <w:pPr>
        <w:pStyle w:val="procedureBody"/>
        <w:numPr>
          <w:ilvl w:val="1"/>
          <w:numId w:val="32"/>
        </w:numPr>
      </w:pPr>
      <w:r>
        <w:rPr>
          <w:rStyle w:val="afa"/>
          <w:rFonts w:hint="eastAsia"/>
          <w:i w:val="0"/>
          <w:iCs w:val="0"/>
        </w:rPr>
        <w:t xml:space="preserve">Retrieve the </w:t>
      </w:r>
      <w:r>
        <w:t>AutoMode</w:t>
      </w:r>
      <w:r w:rsidR="00EE0557" w:rsidRPr="00F60E7F">
        <w:t xml:space="preserve"> property.</w:t>
      </w:r>
    </w:p>
    <w:p w:rsidR="008E4EC8" w:rsidRDefault="008E4EC8" w:rsidP="00705359">
      <w:pPr>
        <w:pStyle w:val="procedureBody"/>
        <w:numPr>
          <w:ilvl w:val="0"/>
          <w:numId w:val="32"/>
        </w:numPr>
      </w:pPr>
      <w:r>
        <w:t xml:space="preserve">Initialize all </w:t>
      </w:r>
      <w:r w:rsidR="00BD1F45">
        <w:rPr>
          <w:rFonts w:hint="eastAsia"/>
          <w:lang w:eastAsia="ko-KR"/>
        </w:rPr>
        <w:t xml:space="preserve">read-write </w:t>
      </w:r>
      <w:r>
        <w:t>properties</w:t>
      </w:r>
      <w:r w:rsidR="001878CA">
        <w:rPr>
          <w:rFonts w:hint="eastAsia"/>
          <w:lang w:eastAsia="ko-KR"/>
        </w:rPr>
        <w:t>.</w:t>
      </w:r>
    </w:p>
    <w:p w:rsidR="00EE0557" w:rsidRDefault="00BE4287" w:rsidP="00705359">
      <w:pPr>
        <w:pStyle w:val="procedureBody"/>
        <w:numPr>
          <w:ilvl w:val="1"/>
          <w:numId w:val="32"/>
        </w:numPr>
      </w:pPr>
      <w:r>
        <w:t xml:space="preserve">Initialize </w:t>
      </w:r>
      <w:r w:rsidR="008E4EC8">
        <w:t xml:space="preserve">the </w:t>
      </w:r>
      <w:r w:rsidR="008E4EC8">
        <w:rPr>
          <w:rFonts w:hint="eastAsia"/>
        </w:rPr>
        <w:t>FanSpeedLevel</w:t>
      </w:r>
      <w:r w:rsidR="00EE0557">
        <w:rPr>
          <w:rFonts w:hint="eastAsia"/>
        </w:rPr>
        <w:t xml:space="preserve"> property </w:t>
      </w:r>
      <w:r w:rsidR="008E4EC8">
        <w:t>to</w:t>
      </w:r>
      <w:r w:rsidR="00836598">
        <w:t xml:space="preserve"> </w:t>
      </w:r>
      <w:r w:rsidR="00927533" w:rsidRPr="00E253CB">
        <w:rPr>
          <w:i/>
        </w:rPr>
        <w:t>0x0</w:t>
      </w:r>
      <w:r w:rsidR="008E4EC8" w:rsidRPr="00E253CB">
        <w:rPr>
          <w:i/>
        </w:rPr>
        <w:t>1</w:t>
      </w:r>
      <w:r w:rsidR="00EE0557">
        <w:t>.</w:t>
      </w:r>
    </w:p>
    <w:p w:rsidR="002007B7" w:rsidRDefault="002007B7" w:rsidP="00705359">
      <w:pPr>
        <w:pStyle w:val="procedureBody"/>
        <w:numPr>
          <w:ilvl w:val="1"/>
          <w:numId w:val="32"/>
        </w:numPr>
      </w:pPr>
      <w:r w:rsidRPr="00EE0557">
        <w:t>If Auto</w:t>
      </w:r>
      <w:r>
        <w:t xml:space="preserve">Mode != </w:t>
      </w:r>
      <w:r w:rsidRPr="00E253CB">
        <w:rPr>
          <w:i/>
        </w:rPr>
        <w:t>0xFF</w:t>
      </w:r>
      <w:r>
        <w:t xml:space="preserve">(not supported), </w:t>
      </w:r>
      <w:r w:rsidR="00BE4287">
        <w:rPr>
          <w:rFonts w:hint="eastAsia"/>
          <w:lang w:eastAsia="ko-KR"/>
        </w:rPr>
        <w:t>i</w:t>
      </w:r>
      <w:r w:rsidR="00BE4287">
        <w:t xml:space="preserve">nitialize </w:t>
      </w:r>
      <w:r>
        <w:t xml:space="preserve">AutoMode property to </w:t>
      </w:r>
      <w:r w:rsidRPr="00E253CB">
        <w:rPr>
          <w:i/>
        </w:rPr>
        <w:t>0x00</w:t>
      </w:r>
      <w:r w:rsidR="00BD1F45">
        <w:rPr>
          <w:rFonts w:hint="eastAsia"/>
          <w:lang w:eastAsia="ko-KR"/>
        </w:rPr>
        <w:t>(Off)</w:t>
      </w:r>
      <w:r>
        <w:t>.</w:t>
      </w:r>
    </w:p>
    <w:p w:rsidR="00932677" w:rsidRDefault="00932677" w:rsidP="00705359">
      <w:pPr>
        <w:pStyle w:val="procedureBody"/>
        <w:numPr>
          <w:ilvl w:val="0"/>
          <w:numId w:val="32"/>
        </w:numPr>
      </w:pPr>
      <w:r>
        <w:t>Set properties to invalid value</w:t>
      </w:r>
      <w:r w:rsidR="001878CA">
        <w:rPr>
          <w:rFonts w:hint="eastAsia"/>
          <w:lang w:eastAsia="ko-KR"/>
        </w:rPr>
        <w:t>.</w:t>
      </w:r>
    </w:p>
    <w:p w:rsidR="00EE0557" w:rsidRDefault="000C1EE4" w:rsidP="00705359">
      <w:pPr>
        <w:pStyle w:val="procedureBody"/>
        <w:numPr>
          <w:ilvl w:val="1"/>
          <w:numId w:val="32"/>
        </w:numPr>
      </w:pPr>
      <w:r>
        <w:t xml:space="preserve">If </w:t>
      </w:r>
      <w:r w:rsidRPr="00DD163F">
        <w:rPr>
          <w:i/>
        </w:rPr>
        <w:t>MaxFanSpeedLevel != UINT8_MAX</w:t>
      </w:r>
      <w:r>
        <w:t xml:space="preserve">, </w:t>
      </w:r>
      <w:r w:rsidR="004625CF">
        <w:t>set the</w:t>
      </w:r>
      <w:r>
        <w:t xml:space="preserve"> </w:t>
      </w:r>
      <w:r w:rsidR="00932677">
        <w:rPr>
          <w:rFonts w:hint="eastAsia"/>
        </w:rPr>
        <w:t>FanSpeedLevel</w:t>
      </w:r>
      <w:r w:rsidR="00EE0557">
        <w:rPr>
          <w:rFonts w:hint="eastAsia"/>
        </w:rPr>
        <w:t xml:space="preserve"> property </w:t>
      </w:r>
      <w:r w:rsidR="00932677">
        <w:t>to</w:t>
      </w:r>
      <w:r w:rsidR="004625CF">
        <w:t xml:space="preserve"> </w:t>
      </w:r>
      <w:r w:rsidR="00EE0557" w:rsidRPr="00932677">
        <w:rPr>
          <w:i/>
        </w:rPr>
        <w:t>MaxFanSpeedLevel + 1</w:t>
      </w:r>
      <w:r w:rsidR="00EE0557">
        <w:t>.</w:t>
      </w:r>
    </w:p>
    <w:p w:rsidR="00BF35AE" w:rsidRDefault="00BF35AE" w:rsidP="00B009E2">
      <w:pPr>
        <w:pStyle w:val="procedureBody"/>
        <w:numPr>
          <w:ilvl w:val="2"/>
          <w:numId w:val="29"/>
        </w:numPr>
      </w:pPr>
      <w:r>
        <w:t xml:space="preserve">Get the </w:t>
      </w:r>
      <w:r>
        <w:rPr>
          <w:rFonts w:hint="eastAsia"/>
        </w:rPr>
        <w:t>FanSpeedLevel property</w:t>
      </w:r>
      <w:r>
        <w:t>.</w:t>
      </w:r>
    </w:p>
    <w:p w:rsidR="00EE0557" w:rsidRDefault="00EE0557" w:rsidP="00705359">
      <w:pPr>
        <w:pStyle w:val="procedureBody"/>
        <w:numPr>
          <w:ilvl w:val="1"/>
          <w:numId w:val="32"/>
        </w:numPr>
      </w:pPr>
      <w:r>
        <w:rPr>
          <w:rFonts w:hint="eastAsia"/>
        </w:rPr>
        <w:t>Set</w:t>
      </w:r>
      <w:r w:rsidR="00200EA4">
        <w:t xml:space="preserve"> the </w:t>
      </w:r>
      <w:r>
        <w:rPr>
          <w:rFonts w:hint="eastAsia"/>
        </w:rPr>
        <w:t>F</w:t>
      </w:r>
      <w:r w:rsidR="00200EA4">
        <w:rPr>
          <w:rFonts w:hint="eastAsia"/>
        </w:rPr>
        <w:t>anSpeedLevel</w:t>
      </w:r>
      <w:r>
        <w:rPr>
          <w:rFonts w:hint="eastAsia"/>
        </w:rPr>
        <w:t xml:space="preserve"> property </w:t>
      </w:r>
      <w:r w:rsidR="00200EA4">
        <w:t xml:space="preserve">to </w:t>
      </w:r>
      <w:r w:rsidR="00200EA4" w:rsidRPr="002C79FB">
        <w:rPr>
          <w:i/>
        </w:rPr>
        <w:t>0x00</w:t>
      </w:r>
      <w:r>
        <w:t xml:space="preserve"> (</w:t>
      </w:r>
      <w:r w:rsidR="00200EA4">
        <w:t>Off</w:t>
      </w:r>
      <w:r>
        <w:t>).</w:t>
      </w:r>
    </w:p>
    <w:p w:rsidR="00927533" w:rsidRDefault="00EB2333" w:rsidP="00B009E2">
      <w:pPr>
        <w:pStyle w:val="procedureBody"/>
        <w:numPr>
          <w:ilvl w:val="2"/>
          <w:numId w:val="29"/>
        </w:numPr>
      </w:pPr>
      <w:r>
        <w:rPr>
          <w:rFonts w:hint="eastAsia"/>
          <w:lang w:eastAsia="ko-KR"/>
        </w:rPr>
        <w:t>Get the FanSpeedLevel property.</w:t>
      </w:r>
    </w:p>
    <w:p w:rsidR="00654C58" w:rsidRDefault="00654C58"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0xFF</w:t>
      </w:r>
      <w:r>
        <w:t>(not supported).</w:t>
      </w:r>
    </w:p>
    <w:p w:rsidR="004B316A" w:rsidRDefault="004B316A" w:rsidP="00B009E2">
      <w:pPr>
        <w:pStyle w:val="procedureBody"/>
        <w:numPr>
          <w:ilvl w:val="2"/>
          <w:numId w:val="29"/>
        </w:numPr>
      </w:pPr>
      <w:r>
        <w:t>Get the AutoMode property.</w:t>
      </w:r>
    </w:p>
    <w:p w:rsidR="0055416F" w:rsidRDefault="0055416F" w:rsidP="00705359">
      <w:pPr>
        <w:pStyle w:val="procedureBody"/>
        <w:numPr>
          <w:ilvl w:val="1"/>
          <w:numId w:val="32"/>
        </w:numPr>
      </w:pPr>
      <w:r>
        <w:rPr>
          <w:rFonts w:hint="eastAsia"/>
        </w:rPr>
        <w:t>Set</w:t>
      </w:r>
      <w:r>
        <w:t xml:space="preserve"> the </w:t>
      </w:r>
      <w:r>
        <w:rPr>
          <w:rFonts w:hint="eastAsia"/>
        </w:rPr>
        <w:t xml:space="preserve">AutoMode property </w:t>
      </w:r>
      <w:r>
        <w:t xml:space="preserve">to </w:t>
      </w:r>
      <w:r w:rsidRPr="00E253CB">
        <w:rPr>
          <w:i/>
        </w:rPr>
        <w:t>0x02</w:t>
      </w:r>
      <w:r>
        <w:t>.</w:t>
      </w:r>
    </w:p>
    <w:p w:rsidR="004B316A" w:rsidRDefault="004B316A" w:rsidP="00B009E2">
      <w:pPr>
        <w:pStyle w:val="procedureBody"/>
        <w:numPr>
          <w:ilvl w:val="2"/>
          <w:numId w:val="29"/>
        </w:numPr>
      </w:pPr>
      <w:r>
        <w:t>Get the AutoMode property.</w:t>
      </w:r>
    </w:p>
    <w:p w:rsidR="00DF19A5" w:rsidRDefault="00DF19A5" w:rsidP="00705359">
      <w:pPr>
        <w:pStyle w:val="procedureBody"/>
        <w:numPr>
          <w:ilvl w:val="0"/>
          <w:numId w:val="32"/>
        </w:numPr>
      </w:pPr>
      <w:r>
        <w:t>Set properties to valid value</w:t>
      </w:r>
    </w:p>
    <w:p w:rsidR="00EE0557" w:rsidRDefault="00EE0557" w:rsidP="00705359">
      <w:pPr>
        <w:pStyle w:val="procedureBody"/>
        <w:numPr>
          <w:ilvl w:val="1"/>
          <w:numId w:val="32"/>
        </w:numPr>
      </w:pPr>
      <w:r w:rsidRPr="00EE0557">
        <w:t xml:space="preserve">If </w:t>
      </w:r>
      <w:r w:rsidRPr="005E1CCD">
        <w:rPr>
          <w:i/>
        </w:rPr>
        <w:t>MaxFanSpeedLevel</w:t>
      </w:r>
      <w:r w:rsidR="008857F8" w:rsidRPr="005E1CCD">
        <w:rPr>
          <w:i/>
        </w:rPr>
        <w:t>&gt; 1</w:t>
      </w:r>
      <w:r w:rsidR="008857F8">
        <w:t>, s</w:t>
      </w:r>
      <w:r>
        <w:t>et</w:t>
      </w:r>
      <w:r w:rsidR="008857F8">
        <w:t xml:space="preserve"> the FanSpeedLevel</w:t>
      </w:r>
      <w:r>
        <w:t xml:space="preserve"> property </w:t>
      </w:r>
      <w:r w:rsidR="008857F8">
        <w:t>to</w:t>
      </w:r>
      <w:r w:rsidR="008857F8" w:rsidRPr="00E253CB">
        <w:rPr>
          <w:i/>
        </w:rPr>
        <w:t>2</w:t>
      </w:r>
      <w:r>
        <w:t>.</w:t>
      </w:r>
    </w:p>
    <w:p w:rsidR="00EE0557" w:rsidRDefault="004625CF" w:rsidP="00705359">
      <w:pPr>
        <w:pStyle w:val="procedureBody"/>
        <w:numPr>
          <w:ilvl w:val="2"/>
          <w:numId w:val="32"/>
        </w:numPr>
      </w:pPr>
      <w:r>
        <w:t>Wait the</w:t>
      </w:r>
      <w:r w:rsidR="00570715">
        <w:t xml:space="preserve"> PropertiesChanged signal for the </w:t>
      </w:r>
      <w:r w:rsidR="00EE0557">
        <w:t>FanSpeedLevel</w:t>
      </w:r>
      <w:r w:rsidR="00570715">
        <w:t xml:space="preserve"> property</w:t>
      </w:r>
      <w:r w:rsidR="00EE0557">
        <w:t>.</w:t>
      </w:r>
    </w:p>
    <w:p w:rsidR="00EE0557" w:rsidRDefault="00EE0557" w:rsidP="00705359">
      <w:pPr>
        <w:pStyle w:val="procedureBody"/>
        <w:numPr>
          <w:ilvl w:val="2"/>
          <w:numId w:val="32"/>
        </w:numPr>
      </w:pPr>
      <w:r>
        <w:t>Get</w:t>
      </w:r>
      <w:r w:rsidR="00C16F6E">
        <w:t xml:space="preserve"> the FanSpeedLevel</w:t>
      </w:r>
      <w:r>
        <w:t xml:space="preserve"> property.</w:t>
      </w:r>
    </w:p>
    <w:p w:rsidR="00EE0557" w:rsidRDefault="00B75B4F" w:rsidP="00705359">
      <w:pPr>
        <w:pStyle w:val="procedureBody"/>
        <w:numPr>
          <w:ilvl w:val="1"/>
          <w:numId w:val="32"/>
        </w:numPr>
      </w:pPr>
      <w:r>
        <w:rPr>
          <w:lang w:eastAsia="ko-KR"/>
        </w:rPr>
        <w:t>I</w:t>
      </w:r>
      <w:r>
        <w:rPr>
          <w:rFonts w:hint="eastAsia"/>
          <w:lang w:eastAsia="ko-KR"/>
        </w:rPr>
        <w:t xml:space="preserve">f </w:t>
      </w:r>
      <w:r>
        <w:rPr>
          <w:lang w:eastAsia="ko-KR"/>
        </w:rPr>
        <w:t xml:space="preserve">AutoMode != </w:t>
      </w:r>
      <w:r w:rsidRPr="00E253CB">
        <w:rPr>
          <w:i/>
          <w:lang w:eastAsia="ko-KR"/>
        </w:rPr>
        <w:t>0xFF</w:t>
      </w:r>
      <w:r>
        <w:rPr>
          <w:lang w:eastAsia="ko-KR"/>
        </w:rPr>
        <w:t xml:space="preserve">, </w:t>
      </w:r>
      <w:r>
        <w:rPr>
          <w:rFonts w:hint="eastAsia"/>
        </w:rPr>
        <w:t>s</w:t>
      </w:r>
      <w:r w:rsidR="00EE0557">
        <w:rPr>
          <w:rFonts w:hint="eastAsia"/>
        </w:rPr>
        <w:t>et</w:t>
      </w:r>
      <w:r>
        <w:t xml:space="preserve"> the </w:t>
      </w:r>
      <w:r>
        <w:rPr>
          <w:rFonts w:hint="eastAsia"/>
        </w:rPr>
        <w:t>AutoMode</w:t>
      </w:r>
      <w:r w:rsidR="00EE0557">
        <w:rPr>
          <w:rFonts w:hint="eastAsia"/>
        </w:rPr>
        <w:t xml:space="preserve"> property </w:t>
      </w:r>
      <w:r>
        <w:t xml:space="preserve">to </w:t>
      </w:r>
      <w:r w:rsidRPr="00E253CB">
        <w:rPr>
          <w:i/>
        </w:rPr>
        <w:t>0x01</w:t>
      </w:r>
      <w:r w:rsidR="001878CA">
        <w:rPr>
          <w:rFonts w:hint="eastAsia"/>
          <w:i/>
          <w:lang w:eastAsia="ko-KR"/>
        </w:rPr>
        <w:t>.</w:t>
      </w:r>
    </w:p>
    <w:p w:rsidR="005878AC" w:rsidRDefault="005878AC" w:rsidP="00705359">
      <w:pPr>
        <w:pStyle w:val="procedureBody"/>
        <w:numPr>
          <w:ilvl w:val="2"/>
          <w:numId w:val="32"/>
        </w:numPr>
      </w:pPr>
      <w:r>
        <w:t xml:space="preserve">Wait the PropertiesChanged signal for the </w:t>
      </w:r>
      <w:r>
        <w:rPr>
          <w:rFonts w:hint="eastAsia"/>
        </w:rPr>
        <w:t>AutoMode</w:t>
      </w:r>
      <w:r w:rsidR="004625CF">
        <w:t xml:space="preserve"> </w:t>
      </w:r>
      <w:r>
        <w:t>property.</w:t>
      </w:r>
    </w:p>
    <w:p w:rsidR="005878AC" w:rsidRDefault="005878AC" w:rsidP="00705359">
      <w:pPr>
        <w:pStyle w:val="procedureBody"/>
        <w:numPr>
          <w:ilvl w:val="2"/>
          <w:numId w:val="32"/>
        </w:numPr>
      </w:pPr>
      <w:r>
        <w:t xml:space="preserve">Get the </w:t>
      </w:r>
      <w:r>
        <w:rPr>
          <w:rFonts w:hint="eastAsia"/>
        </w:rPr>
        <w:t>AutoMode</w:t>
      </w:r>
      <w:r w:rsidR="004625CF">
        <w:t xml:space="preserve"> </w:t>
      </w:r>
      <w:r>
        <w:t>property.</w:t>
      </w:r>
    </w:p>
    <w:p w:rsidR="00EE0557" w:rsidRPr="006B24E2" w:rsidRDefault="00EE0557" w:rsidP="00705359">
      <w:pPr>
        <w:pStyle w:val="procedureBody"/>
        <w:numPr>
          <w:ilvl w:val="0"/>
          <w:numId w:val="32"/>
        </w:numPr>
      </w:pPr>
      <w:r w:rsidRPr="006B24E2">
        <w:t>The test device leaves the session.</w:t>
      </w:r>
    </w:p>
    <w:p w:rsidR="00EE0557" w:rsidRPr="00881C0F" w:rsidRDefault="00EE0557" w:rsidP="00EE0557">
      <w:pPr>
        <w:pStyle w:val="subhead"/>
        <w:rPr>
          <w:rStyle w:val="afa"/>
          <w:i w:val="0"/>
          <w:iCs w:val="0"/>
        </w:rPr>
      </w:pPr>
      <w:r>
        <w:lastRenderedPageBreak/>
        <w:t>Expected results</w:t>
      </w:r>
    </w:p>
    <w:p w:rsidR="00EE0557" w:rsidRDefault="00EE0557" w:rsidP="00EE0557">
      <w:pPr>
        <w:pStyle w:val="resultsBody"/>
      </w:pPr>
      <w:r>
        <w:t>The test device receives an About announcement from the application on the DUT.</w:t>
      </w:r>
    </w:p>
    <w:p w:rsidR="00EE0557" w:rsidRDefault="00EE0557" w:rsidP="00EE0557">
      <w:pPr>
        <w:pStyle w:val="resultsBody"/>
        <w:rPr>
          <w:iCs/>
        </w:rPr>
      </w:pPr>
      <w:r w:rsidRPr="00881C0F">
        <w:rPr>
          <w:iCs/>
        </w:rPr>
        <w:t>The test device joins a session with the application at the port specified in the received About announcement.</w:t>
      </w:r>
    </w:p>
    <w:p w:rsidR="00DC5F4E" w:rsidRDefault="00DC5F4E" w:rsidP="00DC5F4E">
      <w:pPr>
        <w:pStyle w:val="resultsBody"/>
        <w:rPr>
          <w:rStyle w:val="afa"/>
          <w:i w:val="0"/>
          <w:iCs w:val="0"/>
        </w:rPr>
      </w:pPr>
      <w:r>
        <w:rPr>
          <w:rStyle w:val="afa"/>
          <w:i w:val="0"/>
          <w:iCs w:val="0"/>
        </w:rPr>
        <w:t>Getting initial values for all properties are succeeded.</w:t>
      </w:r>
    </w:p>
    <w:p w:rsidR="00DC5F4E" w:rsidRDefault="00DC5F4E" w:rsidP="00DC5F4E">
      <w:pPr>
        <w:pStyle w:val="resultsBody"/>
      </w:pPr>
      <w:r>
        <w:t xml:space="preserve">Setting initial values for all </w:t>
      </w:r>
      <w:r w:rsidR="00CF0ED2">
        <w:rPr>
          <w:rFonts w:hint="eastAsia"/>
          <w:lang w:eastAsia="ko-KR"/>
        </w:rPr>
        <w:t xml:space="preserve">read-write </w:t>
      </w:r>
      <w:r>
        <w:t>properties are succeeded</w:t>
      </w:r>
      <w:r w:rsidR="001878CA">
        <w:rPr>
          <w:rFonts w:hint="eastAsia"/>
          <w:lang w:eastAsia="ko-KR"/>
        </w:rPr>
        <w:t>.</w:t>
      </w:r>
    </w:p>
    <w:p w:rsidR="00AB2A8D" w:rsidRDefault="00DC5F4E" w:rsidP="00AB2A8D">
      <w:pPr>
        <w:pStyle w:val="resultsBody"/>
      </w:pPr>
      <w:r>
        <w:t xml:space="preserve">Setting properties </w:t>
      </w:r>
      <w:r w:rsidR="002D361C">
        <w:t xml:space="preserve">to </w:t>
      </w:r>
      <w:r>
        <w:t>invalid value are failed.</w:t>
      </w:r>
    </w:p>
    <w:p w:rsidR="00AB2A8D" w:rsidRDefault="006134EE" w:rsidP="00B009E2">
      <w:pPr>
        <w:pStyle w:val="resultsBody"/>
        <w:numPr>
          <w:ilvl w:val="1"/>
          <w:numId w:val="2"/>
        </w:numPr>
      </w:pPr>
      <w:r>
        <w:t xml:space="preserve">If </w:t>
      </w:r>
      <w:r w:rsidRPr="00D33B18">
        <w:rPr>
          <w:i/>
        </w:rPr>
        <w:t>MaxFanSpeedLevel != UINT8_MAX</w:t>
      </w:r>
      <w:r>
        <w:t xml:space="preserve">, Setting the FanSpeedLevel property to </w:t>
      </w:r>
      <w:r w:rsidRPr="00D33B18">
        <w:rPr>
          <w:i/>
        </w:rPr>
        <w:t>MaxFanSpeedLevel + 1</w:t>
      </w:r>
      <w:r>
        <w:t xml:space="preserve"> is failed and </w:t>
      </w:r>
      <w:r w:rsidR="004625CF">
        <w:t>the</w:t>
      </w:r>
      <w:r w:rsidR="004625CF">
        <w:rPr>
          <w:lang w:eastAsia="ko-KR"/>
        </w:rPr>
        <w:t xml:space="preserve"> current</w:t>
      </w:r>
      <w:r w:rsidR="00AB2A8D">
        <w:rPr>
          <w:rFonts w:hint="eastAsia"/>
          <w:lang w:eastAsia="ko-KR"/>
        </w:rPr>
        <w:t xml:space="preserve"> </w:t>
      </w:r>
      <w:r w:rsidR="00AB2A8D">
        <w:t>FanSpeedLevel</w:t>
      </w:r>
      <w:r w:rsidR="004625CF">
        <w:t xml:space="preserve"> </w:t>
      </w:r>
      <w:r>
        <w:t xml:space="preserve">property </w:t>
      </w:r>
      <w:r w:rsidR="00AB2A8D">
        <w:rPr>
          <w:rFonts w:hint="eastAsia"/>
          <w:lang w:eastAsia="ko-KR"/>
        </w:rPr>
        <w:t xml:space="preserve">is </w:t>
      </w:r>
      <w:r w:rsidRPr="00AB2A8D">
        <w:rPr>
          <w:i/>
        </w:rPr>
        <w:t>0x01</w:t>
      </w:r>
      <w:r w:rsidR="00AB2A8D">
        <w:rPr>
          <w:rFonts w:hint="eastAsia"/>
          <w:lang w:eastAsia="ko-KR"/>
        </w:rPr>
        <w:t>.</w:t>
      </w:r>
    </w:p>
    <w:p w:rsidR="006134EE" w:rsidRDefault="006134EE" w:rsidP="00B009E2">
      <w:pPr>
        <w:pStyle w:val="resultsBody"/>
        <w:numPr>
          <w:ilvl w:val="1"/>
          <w:numId w:val="2"/>
        </w:numPr>
      </w:pPr>
      <w:r>
        <w:t xml:space="preserve">Setting the FanSpeedLevel property to </w:t>
      </w:r>
      <w:r w:rsidRPr="00AB2A8D">
        <w:rPr>
          <w:i/>
        </w:rPr>
        <w:t>0x00</w:t>
      </w:r>
      <w:r>
        <w:t>(Off) is failed and the</w:t>
      </w:r>
      <w:r w:rsidR="004625CF">
        <w:t xml:space="preserve"> </w:t>
      </w:r>
      <w:r>
        <w:t xml:space="preserve">FanSpeedLevel property is </w:t>
      </w:r>
      <w:r w:rsidRPr="00AB2A8D">
        <w:rPr>
          <w:i/>
        </w:rPr>
        <w:t>0x01</w:t>
      </w:r>
      <w:r>
        <w:t>.</w:t>
      </w:r>
    </w:p>
    <w:p w:rsidR="006134EE" w:rsidRDefault="006134EE" w:rsidP="00B009E2">
      <w:pPr>
        <w:pStyle w:val="resultsBody"/>
        <w:numPr>
          <w:ilvl w:val="1"/>
          <w:numId w:val="2"/>
        </w:numPr>
      </w:pPr>
      <w:r>
        <w:t>Set</w:t>
      </w:r>
      <w:r w:rsidR="00A864C6">
        <w:t>ting</w:t>
      </w:r>
      <w:r>
        <w:t xml:space="preserve"> the property to </w:t>
      </w:r>
      <w:r w:rsidRPr="00AB2A8D">
        <w:rPr>
          <w:i/>
        </w:rPr>
        <w:t>0xFF</w:t>
      </w:r>
      <w:r>
        <w:t>(not supported)</w:t>
      </w:r>
      <w:r w:rsidR="00A864C6">
        <w:t xml:space="preserve"> is failed</w:t>
      </w:r>
      <w:r>
        <w:t>.</w:t>
      </w:r>
    </w:p>
    <w:p w:rsidR="00A864C6" w:rsidRDefault="00A864C6" w:rsidP="00B009E2">
      <w:pPr>
        <w:pStyle w:val="resultsBody"/>
        <w:numPr>
          <w:ilvl w:val="2"/>
          <w:numId w:val="2"/>
        </w:numPr>
      </w:pPr>
      <w:r>
        <w:t xml:space="preserve">If </w:t>
      </w:r>
      <w:r w:rsidRPr="00AB2A8D">
        <w:rPr>
          <w:i/>
        </w:rPr>
        <w:t>AutoMode != 0xFF</w:t>
      </w:r>
      <w:r>
        <w:t xml:space="preserve"> then the current AutoMode is </w:t>
      </w:r>
      <w:r w:rsidR="00A15E63" w:rsidRPr="00AB2A8D">
        <w:rPr>
          <w:i/>
        </w:rPr>
        <w:t>0x00</w:t>
      </w:r>
      <w:r>
        <w:t>.</w:t>
      </w:r>
    </w:p>
    <w:p w:rsidR="00A864C6" w:rsidRDefault="00A864C6" w:rsidP="00B009E2">
      <w:pPr>
        <w:pStyle w:val="resultsBody"/>
        <w:numPr>
          <w:ilvl w:val="2"/>
          <w:numId w:val="2"/>
        </w:numPr>
      </w:pPr>
      <w:r>
        <w:t xml:space="preserve">Else the current AutoMode is </w:t>
      </w:r>
      <w:r w:rsidRPr="00AB2A8D">
        <w:rPr>
          <w:i/>
        </w:rPr>
        <w:t>0xFF</w:t>
      </w:r>
      <w:r>
        <w:t>.</w:t>
      </w:r>
    </w:p>
    <w:p w:rsidR="006134EE" w:rsidRDefault="006134EE" w:rsidP="00B009E2">
      <w:pPr>
        <w:pStyle w:val="resultsBody"/>
        <w:numPr>
          <w:ilvl w:val="1"/>
          <w:numId w:val="2"/>
        </w:numPr>
      </w:pPr>
      <w:r>
        <w:t>Set</w:t>
      </w:r>
      <w:r w:rsidR="003D0345">
        <w:t>ting</w:t>
      </w:r>
      <w:r>
        <w:t xml:space="preserve"> the AutoMode property to </w:t>
      </w:r>
      <w:r w:rsidRPr="00AB2A8D">
        <w:rPr>
          <w:i/>
        </w:rPr>
        <w:t>0x02</w:t>
      </w:r>
      <w:r w:rsidR="003D0345">
        <w:t xml:space="preserve"> is failed</w:t>
      </w:r>
      <w:r>
        <w:t>.</w:t>
      </w:r>
    </w:p>
    <w:p w:rsidR="003D0345" w:rsidRDefault="003D0345" w:rsidP="003D0345">
      <w:pPr>
        <w:pStyle w:val="resultsBody"/>
        <w:numPr>
          <w:ilvl w:val="2"/>
          <w:numId w:val="2"/>
        </w:numPr>
      </w:pPr>
      <w:r>
        <w:t>If AutoMode != 0xFF then the current AutoMode</w:t>
      </w:r>
      <w:r w:rsidR="004625CF">
        <w:t xml:space="preserve"> </w:t>
      </w:r>
      <w:r w:rsidR="00DD7462">
        <w:t xml:space="preserve">is </w:t>
      </w:r>
      <w:r w:rsidR="00DD7462" w:rsidRPr="00AB2A8D">
        <w:rPr>
          <w:i/>
        </w:rPr>
        <w:t>0x00</w:t>
      </w:r>
      <w:r>
        <w:t>.</w:t>
      </w:r>
    </w:p>
    <w:p w:rsidR="003D0345" w:rsidRDefault="003D0345" w:rsidP="00B959F1">
      <w:pPr>
        <w:pStyle w:val="resultsBody"/>
        <w:numPr>
          <w:ilvl w:val="2"/>
          <w:numId w:val="2"/>
        </w:numPr>
      </w:pPr>
      <w:r>
        <w:t xml:space="preserve">Else the current AutoMode is </w:t>
      </w:r>
      <w:r w:rsidRPr="00AB2A8D">
        <w:rPr>
          <w:i/>
        </w:rPr>
        <w:t>0xFF</w:t>
      </w:r>
      <w:r w:rsidR="001878CA">
        <w:rPr>
          <w:rFonts w:hint="eastAsia"/>
          <w:i/>
          <w:lang w:eastAsia="ko-KR"/>
        </w:rPr>
        <w:t>.</w:t>
      </w:r>
    </w:p>
    <w:p w:rsidR="00DC5F4E" w:rsidRDefault="00DC5F4E" w:rsidP="00DC5F4E">
      <w:pPr>
        <w:pStyle w:val="resultsBody"/>
      </w:pPr>
      <w:r>
        <w:t xml:space="preserve">Setting properties </w:t>
      </w:r>
      <w:r w:rsidR="002D361C">
        <w:t>to</w:t>
      </w:r>
      <w:r>
        <w:t xml:space="preserve"> valid value are succeeded.</w:t>
      </w:r>
    </w:p>
    <w:p w:rsidR="00DC5F4E" w:rsidRDefault="00DC5F4E" w:rsidP="00A53F44">
      <w:pPr>
        <w:pStyle w:val="bulletlv1"/>
        <w:numPr>
          <w:ilvl w:val="1"/>
          <w:numId w:val="24"/>
        </w:numPr>
        <w:rPr>
          <w:rStyle w:val="afa"/>
          <w:i w:val="0"/>
          <w:iCs w:val="0"/>
        </w:rPr>
      </w:pPr>
      <w:r w:rsidRPr="00EE0557">
        <w:t xml:space="preserve">If </w:t>
      </w:r>
      <w:r w:rsidRPr="005E1CCD">
        <w:rPr>
          <w:i/>
        </w:rPr>
        <w:t>MaxFanSpeedLevel&gt; 1</w:t>
      </w:r>
      <w:r>
        <w:t>, the FanSpeedLevel</w:t>
      </w:r>
      <w:r w:rsidR="00A124B1">
        <w:t xml:space="preserve"> </w:t>
      </w:r>
      <w:r w:rsidR="004625CF">
        <w:t>property</w:t>
      </w:r>
      <w:r w:rsidR="004625CF">
        <w:rPr>
          <w:rStyle w:val="afa"/>
          <w:i w:val="0"/>
          <w:iCs w:val="0"/>
        </w:rPr>
        <w:t xml:space="preserve"> is</w:t>
      </w:r>
      <w:r>
        <w:rPr>
          <w:rStyle w:val="afa"/>
          <w:i w:val="0"/>
          <w:iCs w:val="0"/>
        </w:rPr>
        <w:t xml:space="preserve"> set to </w:t>
      </w:r>
      <w:r w:rsidRPr="00992496">
        <w:rPr>
          <w:rStyle w:val="afa"/>
          <w:iCs w:val="0"/>
        </w:rPr>
        <w:t>2</w:t>
      </w:r>
      <w:r>
        <w:rPr>
          <w:rStyle w:val="afa"/>
          <w:i w:val="0"/>
          <w:iCs w:val="0"/>
        </w:rPr>
        <w:t>, and the PropertiesChanged signal is received.</w:t>
      </w:r>
    </w:p>
    <w:p w:rsidR="00123B1D" w:rsidRDefault="00123B1D" w:rsidP="004E040C">
      <w:pPr>
        <w:pStyle w:val="bulletlv1"/>
        <w:numPr>
          <w:ilvl w:val="2"/>
          <w:numId w:val="2"/>
        </w:numPr>
        <w:tabs>
          <w:tab w:val="clear" w:pos="2160"/>
          <w:tab w:val="num" w:pos="1940"/>
        </w:tabs>
        <w:rPr>
          <w:rStyle w:val="afa"/>
          <w:rFonts w:cs="Arial"/>
          <w:i w:val="0"/>
          <w:iCs w:val="0"/>
        </w:rPr>
      </w:pPr>
      <w:r>
        <w:rPr>
          <w:rStyle w:val="afa"/>
          <w:i w:val="0"/>
          <w:iCs w:val="0"/>
        </w:rPr>
        <w:t xml:space="preserve">The current FanSpeedLevel property is </w:t>
      </w:r>
      <w:r w:rsidRPr="00992496">
        <w:rPr>
          <w:rStyle w:val="afa"/>
          <w:iCs w:val="0"/>
        </w:rPr>
        <w:t>2</w:t>
      </w:r>
      <w:r w:rsidR="008A2CDD" w:rsidRPr="00992496">
        <w:rPr>
          <w:rStyle w:val="afa"/>
          <w:iCs w:val="0"/>
        </w:rPr>
        <w:t>.</w:t>
      </w:r>
    </w:p>
    <w:p w:rsidR="00DC5F4E" w:rsidRDefault="00A124B1" w:rsidP="00A53F44">
      <w:pPr>
        <w:pStyle w:val="bulletlv1"/>
        <w:numPr>
          <w:ilvl w:val="1"/>
          <w:numId w:val="24"/>
        </w:numPr>
        <w:rPr>
          <w:rStyle w:val="afa"/>
          <w:i w:val="0"/>
          <w:iCs w:val="0"/>
        </w:rPr>
      </w:pPr>
      <w:r>
        <w:rPr>
          <w:lang w:eastAsia="ko-KR"/>
        </w:rPr>
        <w:t>I</w:t>
      </w:r>
      <w:r>
        <w:rPr>
          <w:rFonts w:hint="eastAsia"/>
          <w:lang w:eastAsia="ko-KR"/>
        </w:rPr>
        <w:t xml:space="preserve">f </w:t>
      </w:r>
      <w:r w:rsidRPr="00992496">
        <w:rPr>
          <w:i/>
          <w:lang w:eastAsia="ko-KR"/>
        </w:rPr>
        <w:t>AutoMode != 0xFF</w:t>
      </w:r>
      <w:r>
        <w:rPr>
          <w:lang w:eastAsia="ko-KR"/>
        </w:rPr>
        <w:t>,</w:t>
      </w:r>
      <w:r w:rsidR="004625CF">
        <w:rPr>
          <w:lang w:eastAsia="ko-KR"/>
        </w:rPr>
        <w:t xml:space="preserve"> </w:t>
      </w:r>
      <w:r>
        <w:rPr>
          <w:rStyle w:val="afa"/>
          <w:i w:val="0"/>
          <w:iCs w:val="0"/>
        </w:rPr>
        <w:t xml:space="preserve">the </w:t>
      </w:r>
      <w:r>
        <w:rPr>
          <w:lang w:eastAsia="ko-KR"/>
        </w:rPr>
        <w:t>AutoMode</w:t>
      </w:r>
      <w:r w:rsidR="004625CF">
        <w:rPr>
          <w:lang w:eastAsia="ko-KR"/>
        </w:rPr>
        <w:t xml:space="preserve"> </w:t>
      </w:r>
      <w:r>
        <w:rPr>
          <w:rStyle w:val="afa"/>
          <w:i w:val="0"/>
          <w:iCs w:val="0"/>
        </w:rPr>
        <w:t xml:space="preserve">property </w:t>
      </w:r>
      <w:r w:rsidR="00DC5F4E">
        <w:rPr>
          <w:rStyle w:val="afa"/>
          <w:i w:val="0"/>
          <w:iCs w:val="0"/>
        </w:rPr>
        <w:t xml:space="preserve">is set to </w:t>
      </w:r>
      <w:r w:rsidRPr="00992496">
        <w:rPr>
          <w:rStyle w:val="afa"/>
          <w:iCs w:val="0"/>
        </w:rPr>
        <w:t>0x01</w:t>
      </w:r>
      <w:r w:rsidR="00DC5F4E">
        <w:rPr>
          <w:rStyle w:val="afa"/>
          <w:i w:val="0"/>
          <w:iCs w:val="0"/>
        </w:rPr>
        <w:t xml:space="preserve"> and the PropertiesChanged signal is received.</w:t>
      </w:r>
    </w:p>
    <w:p w:rsidR="008A2CDD" w:rsidRDefault="008A2CDD" w:rsidP="00B009E2">
      <w:pPr>
        <w:pStyle w:val="bulletlv1"/>
        <w:numPr>
          <w:ilvl w:val="2"/>
          <w:numId w:val="2"/>
        </w:numPr>
        <w:rPr>
          <w:rStyle w:val="afa"/>
          <w:rFonts w:cs="Arial"/>
          <w:i w:val="0"/>
          <w:iCs w:val="0"/>
        </w:rPr>
      </w:pPr>
      <w:r>
        <w:rPr>
          <w:rStyle w:val="afa"/>
          <w:i w:val="0"/>
          <w:iCs w:val="0"/>
        </w:rPr>
        <w:t xml:space="preserve">The current AutoMode is </w:t>
      </w:r>
      <w:r w:rsidRPr="00992496">
        <w:rPr>
          <w:rStyle w:val="afa"/>
          <w:iCs w:val="0"/>
        </w:rPr>
        <w:t>0x01</w:t>
      </w:r>
      <w:r>
        <w:rPr>
          <w:rStyle w:val="afa"/>
          <w:i w:val="0"/>
          <w:iCs w:val="0"/>
        </w:rPr>
        <w:t>.</w:t>
      </w:r>
    </w:p>
    <w:p w:rsidR="00A124B1" w:rsidRDefault="00A124B1">
      <w:pPr>
        <w:spacing w:before="0" w:after="0" w:line="240" w:lineRule="auto"/>
        <w:ind w:left="0"/>
        <w:rPr>
          <w:rFonts w:cs="Arial"/>
          <w:sz w:val="36"/>
          <w:szCs w:val="36"/>
        </w:rPr>
      </w:pPr>
      <w:r>
        <w:br w:type="page"/>
      </w:r>
    </w:p>
    <w:p w:rsidR="007E7AFB" w:rsidRDefault="007E7AFB" w:rsidP="007E7AFB">
      <w:pPr>
        <w:pStyle w:val="22"/>
        <w:numPr>
          <w:ilvl w:val="1"/>
          <w:numId w:val="1"/>
        </w:numPr>
        <w:ind w:left="630" w:hanging="630"/>
      </w:pPr>
      <w:bookmarkStart w:id="43" w:name="_Toc453163629"/>
      <w:bookmarkStart w:id="44" w:name="_Toc453344677"/>
      <w:r>
        <w:lastRenderedPageBreak/>
        <w:t>HAE-v1-</w:t>
      </w:r>
      <w:r>
        <w:rPr>
          <w:lang w:eastAsia="ko-KR"/>
        </w:rPr>
        <w:t xml:space="preserve">FilterStatus </w:t>
      </w:r>
      <w:r w:rsidRPr="00F90BDC">
        <w:t>Interface Test</w:t>
      </w:r>
      <w:bookmarkEnd w:id="43"/>
      <w:bookmarkEnd w:id="44"/>
    </w:p>
    <w:p w:rsidR="008E1722" w:rsidRDefault="008E1722" w:rsidP="008E1722">
      <w:pPr>
        <w:pStyle w:val="midTitle"/>
      </w:pPr>
      <w:r>
        <w:t>Objective</w:t>
      </w:r>
    </w:p>
    <w:p w:rsidR="008E1722" w:rsidRDefault="008E1722" w:rsidP="008E1722">
      <w:pPr>
        <w:pStyle w:val="Body0"/>
      </w:pPr>
      <w:r>
        <w:t>Verify the properties, methods and signals of the FilterStatus interface of DUT.</w:t>
      </w:r>
    </w:p>
    <w:p w:rsidR="008E1722" w:rsidRDefault="008E1722" w:rsidP="008E1722">
      <w:pPr>
        <w:pStyle w:val="midTitle"/>
      </w:pPr>
      <w:r>
        <w:t xml:space="preserve">Procedure </w:t>
      </w:r>
    </w:p>
    <w:p w:rsidR="008E1722" w:rsidRDefault="008E1722" w:rsidP="008E1722">
      <w:pPr>
        <w:pStyle w:val="procedureBody"/>
        <w:numPr>
          <w:ilvl w:val="0"/>
          <w:numId w:val="58"/>
        </w:numPr>
      </w:pPr>
      <w:r>
        <w:t>The test device listens for an About announcement from the application on the DUT.</w:t>
      </w:r>
    </w:p>
    <w:p w:rsidR="008E1722" w:rsidRDefault="008E1722" w:rsidP="008E1722">
      <w:pPr>
        <w:pStyle w:val="procedureBody"/>
      </w:pPr>
      <w:r>
        <w:t>After receiving an About announcement from the application, the test device joins a session with the application at the port specified in the received About announcement if there is FilterStatus Interface on DUT.</w:t>
      </w:r>
    </w:p>
    <w:p w:rsidR="008E1722" w:rsidRDefault="008E1722" w:rsidP="008E1722">
      <w:pPr>
        <w:pStyle w:val="procedureBody"/>
      </w:pPr>
      <w:r>
        <w:t>Get initial values for all properties.</w:t>
      </w:r>
    </w:p>
    <w:p w:rsidR="008E1722" w:rsidRDefault="008E1722" w:rsidP="008E1722">
      <w:pPr>
        <w:pStyle w:val="procedureBody"/>
        <w:numPr>
          <w:ilvl w:val="1"/>
          <w:numId w:val="26"/>
        </w:numPr>
      </w:pPr>
      <w:r>
        <w:t>Retrieve the ExpectedLifeInDays property.</w:t>
      </w:r>
    </w:p>
    <w:p w:rsidR="008E1722" w:rsidRDefault="008E1722" w:rsidP="008E1722">
      <w:pPr>
        <w:pStyle w:val="procedureBody"/>
        <w:numPr>
          <w:ilvl w:val="1"/>
          <w:numId w:val="26"/>
        </w:numPr>
      </w:pPr>
      <w:r>
        <w:t>Retrieve the IsCleanable property.</w:t>
      </w:r>
    </w:p>
    <w:p w:rsidR="008E1722" w:rsidRDefault="008E1722" w:rsidP="008E1722">
      <w:pPr>
        <w:pStyle w:val="procedureBody"/>
        <w:numPr>
          <w:ilvl w:val="1"/>
          <w:numId w:val="26"/>
        </w:numPr>
      </w:pPr>
      <w:r>
        <w:t>Retrieve the OrderPercentage property.</w:t>
      </w:r>
    </w:p>
    <w:p w:rsidR="008E1722" w:rsidRDefault="008E1722" w:rsidP="008E1722">
      <w:pPr>
        <w:pStyle w:val="procedureBody"/>
        <w:numPr>
          <w:ilvl w:val="1"/>
          <w:numId w:val="26"/>
        </w:numPr>
      </w:pPr>
      <w:r>
        <w:t>Retrieve the Manufacturer property.</w:t>
      </w:r>
    </w:p>
    <w:p w:rsidR="008E1722" w:rsidRDefault="008E1722" w:rsidP="008E1722">
      <w:pPr>
        <w:pStyle w:val="procedureBody"/>
        <w:numPr>
          <w:ilvl w:val="1"/>
          <w:numId w:val="26"/>
        </w:numPr>
      </w:pPr>
      <w:r>
        <w:t>Retrieve the PartNumber property.</w:t>
      </w:r>
    </w:p>
    <w:p w:rsidR="008E1722" w:rsidRDefault="008E1722" w:rsidP="008E1722">
      <w:pPr>
        <w:pStyle w:val="procedureBody"/>
        <w:numPr>
          <w:ilvl w:val="1"/>
          <w:numId w:val="26"/>
        </w:numPr>
      </w:pPr>
      <w:r>
        <w:t>Retrieve the Url property.</w:t>
      </w:r>
    </w:p>
    <w:p w:rsidR="008E1722" w:rsidRDefault="008E1722" w:rsidP="008E1722">
      <w:pPr>
        <w:pStyle w:val="procedureBody"/>
        <w:numPr>
          <w:ilvl w:val="1"/>
          <w:numId w:val="26"/>
        </w:numPr>
      </w:pPr>
      <w:r>
        <w:t>Retrieve the LifeRemaining property.</w:t>
      </w:r>
    </w:p>
    <w:p w:rsidR="008E1722" w:rsidRDefault="008E1722" w:rsidP="008E1722">
      <w:pPr>
        <w:pStyle w:val="procedureBody"/>
      </w:pPr>
      <w:r>
        <w:t>The test device leaves the session.</w:t>
      </w:r>
    </w:p>
    <w:p w:rsidR="008E1722" w:rsidRDefault="008E1722" w:rsidP="008E1722">
      <w:pPr>
        <w:pStyle w:val="midTitle"/>
      </w:pPr>
      <w:r>
        <w:t>Expected results</w:t>
      </w:r>
    </w:p>
    <w:p w:rsidR="008E1722" w:rsidRDefault="008E1722" w:rsidP="008E1722">
      <w:pPr>
        <w:pStyle w:val="resultsBody"/>
      </w:pPr>
      <w:r>
        <w:t>The test device receives an About announcement from the application on the DUT.</w:t>
      </w:r>
    </w:p>
    <w:p w:rsidR="008E1722" w:rsidRDefault="008E1722" w:rsidP="008E1722">
      <w:pPr>
        <w:pStyle w:val="resultsBody"/>
      </w:pPr>
      <w:r>
        <w:t>The test device joins a session with the application at the port specified in the received About announcement.</w:t>
      </w:r>
    </w:p>
    <w:p w:rsidR="008E1722" w:rsidRPr="008E1722" w:rsidRDefault="008E1722" w:rsidP="008E1722">
      <w:pPr>
        <w:pStyle w:val="resultsBody"/>
      </w:pPr>
      <w:r>
        <w:t>Getting initial values for all properties is succeeded.</w:t>
      </w:r>
    </w:p>
    <w:p w:rsidR="007E7AFB" w:rsidRDefault="007E7AFB">
      <w:pPr>
        <w:spacing w:before="0" w:after="0" w:line="240" w:lineRule="auto"/>
        <w:ind w:left="0"/>
        <w:rPr>
          <w:rFonts w:cs="Arial"/>
          <w:sz w:val="36"/>
          <w:szCs w:val="36"/>
        </w:rPr>
      </w:pPr>
      <w:r>
        <w:br w:type="page"/>
      </w:r>
    </w:p>
    <w:p w:rsidR="00A124B1" w:rsidRPr="00CF775A" w:rsidRDefault="007E7AFB" w:rsidP="00A124B1">
      <w:pPr>
        <w:pStyle w:val="22"/>
        <w:numPr>
          <w:ilvl w:val="1"/>
          <w:numId w:val="1"/>
        </w:numPr>
        <w:ind w:left="720" w:hanging="720"/>
        <w:rPr>
          <w:rStyle w:val="afa"/>
          <w:i w:val="0"/>
          <w:iCs w:val="0"/>
        </w:rPr>
      </w:pPr>
      <w:bookmarkStart w:id="45" w:name="_Toc453344678"/>
      <w:r>
        <w:lastRenderedPageBreak/>
        <w:t>HAE-v1-</w:t>
      </w:r>
      <w:r w:rsidR="00A124B1">
        <w:t>HeatingZone Interface Test</w:t>
      </w:r>
      <w:bookmarkEnd w:id="45"/>
    </w:p>
    <w:p w:rsidR="006124EC" w:rsidRDefault="006124EC" w:rsidP="006124EC">
      <w:pPr>
        <w:pStyle w:val="midTitle"/>
      </w:pPr>
      <w:r>
        <w:t>Objective</w:t>
      </w:r>
    </w:p>
    <w:p w:rsidR="006124EC" w:rsidRDefault="006124EC" w:rsidP="006124EC">
      <w:pPr>
        <w:pStyle w:val="Body0"/>
      </w:pPr>
      <w:r w:rsidRPr="007A4302">
        <w:t xml:space="preserve">Verify </w:t>
      </w:r>
      <w:r>
        <w:t xml:space="preserve">the properties, methods and signals of </w:t>
      </w:r>
      <w:r w:rsidRPr="007A4302">
        <w:t xml:space="preserve">the </w:t>
      </w:r>
      <w:r>
        <w:t>HeatingZone interface of DUT.</w:t>
      </w:r>
    </w:p>
    <w:p w:rsidR="006124EC" w:rsidRDefault="006124EC" w:rsidP="006124EC">
      <w:pPr>
        <w:pStyle w:val="midTitle"/>
      </w:pPr>
      <w:r>
        <w:t xml:space="preserve">Procedure </w:t>
      </w:r>
    </w:p>
    <w:p w:rsidR="006124EC" w:rsidRPr="006B24E2" w:rsidRDefault="006124EC" w:rsidP="006124EC">
      <w:pPr>
        <w:pStyle w:val="procedureBody"/>
        <w:numPr>
          <w:ilvl w:val="0"/>
          <w:numId w:val="48"/>
        </w:numPr>
      </w:pPr>
      <w:r w:rsidRPr="006B24E2">
        <w:t>The test device listens for an About announcement from the application on the DUT.</w:t>
      </w:r>
    </w:p>
    <w:p w:rsidR="006124EC" w:rsidRPr="006B24E2" w:rsidRDefault="006124EC" w:rsidP="006124E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HeatingZone</w:t>
      </w:r>
      <w:r w:rsidR="004625CF">
        <w:t xml:space="preserve"> </w:t>
      </w:r>
      <w:r w:rsidRPr="006B24E2">
        <w:t>Interface on DUT.</w:t>
      </w:r>
    </w:p>
    <w:p w:rsidR="006124EC" w:rsidRDefault="006124EC" w:rsidP="006124EC">
      <w:pPr>
        <w:pStyle w:val="procedureBody"/>
        <w:numPr>
          <w:ilvl w:val="0"/>
          <w:numId w:val="29"/>
        </w:numPr>
      </w:pPr>
      <w:r w:rsidRPr="00F460B1">
        <w:t>Get initial values for all properties</w:t>
      </w:r>
      <w:r>
        <w:rPr>
          <w:rFonts w:hint="eastAsia"/>
          <w:lang w:eastAsia="ko-KR"/>
        </w:rPr>
        <w:t>.</w:t>
      </w:r>
    </w:p>
    <w:p w:rsidR="006124EC" w:rsidRDefault="006124EC" w:rsidP="006124EC">
      <w:pPr>
        <w:pStyle w:val="procedureBody"/>
        <w:numPr>
          <w:ilvl w:val="1"/>
          <w:numId w:val="29"/>
        </w:numPr>
        <w:rPr>
          <w:lang w:eastAsia="ko-KR"/>
        </w:rPr>
      </w:pPr>
      <w:r>
        <w:t xml:space="preserve">Retrieve the NumberOfHeatingZones </w:t>
      </w:r>
      <w:r w:rsidRPr="00F460B1">
        <w:t>property.</w:t>
      </w:r>
    </w:p>
    <w:p w:rsidR="006124EC" w:rsidRDefault="006124EC" w:rsidP="006124EC">
      <w:pPr>
        <w:pStyle w:val="procedureBody"/>
        <w:numPr>
          <w:ilvl w:val="1"/>
          <w:numId w:val="29"/>
        </w:numPr>
        <w:rPr>
          <w:lang w:eastAsia="ko-KR"/>
        </w:rPr>
      </w:pPr>
      <w:r>
        <w:t xml:space="preserve">Retrieve the MaxHeatingLevels </w:t>
      </w:r>
      <w:r w:rsidRPr="00F460B1">
        <w:t>property.</w:t>
      </w:r>
    </w:p>
    <w:p w:rsidR="006124EC" w:rsidRDefault="006124EC" w:rsidP="006124EC">
      <w:pPr>
        <w:pStyle w:val="procedureBody"/>
        <w:numPr>
          <w:ilvl w:val="1"/>
          <w:numId w:val="29"/>
        </w:numPr>
        <w:rPr>
          <w:lang w:eastAsia="ko-KR"/>
        </w:rPr>
      </w:pPr>
      <w:r>
        <w:t xml:space="preserve">Retrieve the HeatingLevels </w:t>
      </w:r>
      <w:r w:rsidRPr="00F460B1">
        <w:t>property.</w:t>
      </w:r>
    </w:p>
    <w:p w:rsidR="006124EC" w:rsidRDefault="006124EC" w:rsidP="006124EC">
      <w:pPr>
        <w:pStyle w:val="procedureBody"/>
        <w:numPr>
          <w:ilvl w:val="0"/>
          <w:numId w:val="29"/>
        </w:numPr>
        <w:rPr>
          <w:lang w:eastAsia="ko-KR"/>
        </w:rPr>
      </w:pPr>
      <w:r w:rsidRPr="006B24E2">
        <w:t>The test device leaves</w:t>
      </w:r>
      <w:r w:rsidR="004625CF">
        <w:t xml:space="preserve"> </w:t>
      </w:r>
      <w:r w:rsidRPr="006B24E2">
        <w:t>session.</w:t>
      </w:r>
    </w:p>
    <w:p w:rsidR="006124EC" w:rsidRPr="00881C0F" w:rsidRDefault="006124EC" w:rsidP="006124EC">
      <w:pPr>
        <w:pStyle w:val="subhead"/>
        <w:rPr>
          <w:rStyle w:val="afa"/>
          <w:i w:val="0"/>
          <w:iCs w:val="0"/>
        </w:rPr>
      </w:pPr>
      <w:r>
        <w:t>Expected results</w:t>
      </w:r>
    </w:p>
    <w:p w:rsidR="006124EC" w:rsidRDefault="006124EC" w:rsidP="006124EC">
      <w:pPr>
        <w:pStyle w:val="resultsBody"/>
        <w:tabs>
          <w:tab w:val="clear" w:pos="1080"/>
        </w:tabs>
      </w:pPr>
      <w:r>
        <w:t>The test device receives an About announcement from the application on the DUT.</w:t>
      </w:r>
    </w:p>
    <w:p w:rsidR="006124EC" w:rsidRDefault="006124EC" w:rsidP="006124EC">
      <w:pPr>
        <w:pStyle w:val="resultsBody"/>
        <w:tabs>
          <w:tab w:val="clear" w:pos="1080"/>
        </w:tabs>
        <w:rPr>
          <w:iCs/>
        </w:rPr>
      </w:pPr>
      <w:r w:rsidRPr="00881C0F">
        <w:rPr>
          <w:iCs/>
        </w:rPr>
        <w:t>The test device joins a session with the application at the port specified in the received About announcement.</w:t>
      </w:r>
    </w:p>
    <w:p w:rsidR="006124EC" w:rsidRDefault="006124EC" w:rsidP="006124EC">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6E24B8">
        <w:rPr>
          <w:rStyle w:val="afa"/>
          <w:i w:val="0"/>
        </w:rPr>
        <w:t xml:space="preserve">is </w:t>
      </w:r>
      <w:r w:rsidRPr="00B959F1">
        <w:rPr>
          <w:rStyle w:val="afa"/>
          <w:rFonts w:hint="eastAsia"/>
          <w:i w:val="0"/>
        </w:rPr>
        <w:t>succeeded.</w:t>
      </w:r>
    </w:p>
    <w:p w:rsidR="00D64FAD" w:rsidRDefault="00D64FAD">
      <w:pPr>
        <w:spacing w:before="0" w:after="0" w:line="240" w:lineRule="auto"/>
        <w:ind w:left="0"/>
        <w:rPr>
          <w:rFonts w:cs="Arial"/>
          <w:sz w:val="36"/>
          <w:szCs w:val="36"/>
        </w:rPr>
      </w:pPr>
      <w:r>
        <w:br w:type="page"/>
      </w:r>
    </w:p>
    <w:p w:rsidR="00A124B1" w:rsidRDefault="007E7AFB" w:rsidP="00A124B1">
      <w:pPr>
        <w:pStyle w:val="22"/>
        <w:numPr>
          <w:ilvl w:val="1"/>
          <w:numId w:val="1"/>
        </w:numPr>
        <w:ind w:left="720" w:hanging="720"/>
      </w:pPr>
      <w:bookmarkStart w:id="46" w:name="_Toc453344679"/>
      <w:r>
        <w:lastRenderedPageBreak/>
        <w:t>HAE-v1-</w:t>
      </w:r>
      <w:r w:rsidR="00A124B1">
        <w:t>Hid Interface Test</w:t>
      </w:r>
      <w:bookmarkEnd w:id="46"/>
    </w:p>
    <w:p w:rsidR="004D5F26" w:rsidRDefault="004D5F26" w:rsidP="004D5F26">
      <w:pPr>
        <w:pStyle w:val="midTitle"/>
      </w:pPr>
      <w:r>
        <w:t>Objective</w:t>
      </w:r>
    </w:p>
    <w:p w:rsidR="004D5F26" w:rsidRDefault="004D5F26" w:rsidP="004D5F26">
      <w:pPr>
        <w:pStyle w:val="Body0"/>
      </w:pPr>
      <w:r w:rsidRPr="007A4302">
        <w:t xml:space="preserve">Verify </w:t>
      </w:r>
      <w:r>
        <w:t xml:space="preserve">the properties, methods and signals of </w:t>
      </w:r>
      <w:r w:rsidRPr="007A4302">
        <w:t xml:space="preserve">the </w:t>
      </w:r>
      <w:r>
        <w:t>Hid interface of DUT.</w:t>
      </w:r>
    </w:p>
    <w:p w:rsidR="004D5F26" w:rsidRDefault="004D5F26" w:rsidP="004D5F26">
      <w:pPr>
        <w:pStyle w:val="midTitle"/>
      </w:pPr>
      <w:r>
        <w:t xml:space="preserve">Procedure </w:t>
      </w:r>
    </w:p>
    <w:p w:rsidR="004D5F26" w:rsidRPr="006B24E2" w:rsidRDefault="004D5F26" w:rsidP="00705359">
      <w:pPr>
        <w:pStyle w:val="procedureBody"/>
        <w:numPr>
          <w:ilvl w:val="0"/>
          <w:numId w:val="33"/>
        </w:numPr>
      </w:pPr>
      <w:r w:rsidRPr="006B24E2">
        <w:t>The test device listens for an About announcement from the application on the DUT.</w:t>
      </w:r>
    </w:p>
    <w:p w:rsidR="004D5F26" w:rsidRPr="006B24E2" w:rsidRDefault="004D5F26" w:rsidP="00705359">
      <w:pPr>
        <w:pStyle w:val="procedureBody"/>
        <w:numPr>
          <w:ilvl w:val="0"/>
          <w:numId w:val="33"/>
        </w:numPr>
      </w:pPr>
      <w:r w:rsidRPr="006B24E2">
        <w:t xml:space="preserve">After receiving an About announcement from the application, the test device joins a session with the application at the port specified in the received About announcement if there is </w:t>
      </w:r>
      <w:r>
        <w:t xml:space="preserve">Hid </w:t>
      </w:r>
      <w:r w:rsidRPr="006B24E2">
        <w:t>Interface on DUT.</w:t>
      </w:r>
    </w:p>
    <w:p w:rsidR="004D5F26" w:rsidRDefault="004D5F26" w:rsidP="00705359">
      <w:pPr>
        <w:pStyle w:val="procedureBody"/>
        <w:numPr>
          <w:ilvl w:val="0"/>
          <w:numId w:val="33"/>
        </w:numPr>
      </w:pPr>
      <w:r w:rsidRPr="004A6514">
        <w:t>Get initial values for all properties</w:t>
      </w:r>
      <w:r>
        <w:t>.</w:t>
      </w:r>
    </w:p>
    <w:p w:rsidR="004D5F26" w:rsidRPr="006B24E2" w:rsidRDefault="004D5F26" w:rsidP="00705359">
      <w:pPr>
        <w:pStyle w:val="procedureBody"/>
        <w:numPr>
          <w:ilvl w:val="1"/>
          <w:numId w:val="33"/>
        </w:numPr>
      </w:pPr>
      <w:r>
        <w:t>Retrieve the SupportedEvents</w:t>
      </w:r>
      <w:r w:rsidRPr="004A6514">
        <w:t xml:space="preserve"> property.</w:t>
      </w:r>
    </w:p>
    <w:p w:rsidR="00B2192D" w:rsidRDefault="00AB1D45" w:rsidP="00705359">
      <w:pPr>
        <w:pStyle w:val="procedureBody"/>
        <w:numPr>
          <w:ilvl w:val="0"/>
          <w:numId w:val="33"/>
        </w:numPr>
      </w:pPr>
      <w:r>
        <w:rPr>
          <w:rFonts w:hint="eastAsia"/>
          <w:lang w:eastAsia="ko-KR"/>
        </w:rPr>
        <w:t>Call method</w:t>
      </w:r>
    </w:p>
    <w:p w:rsidR="00B2192D" w:rsidRDefault="00037AC6" w:rsidP="00705359">
      <w:pPr>
        <w:pStyle w:val="procedureBody"/>
        <w:numPr>
          <w:ilvl w:val="1"/>
          <w:numId w:val="33"/>
        </w:numPr>
      </w:pPr>
      <w:r>
        <w:rPr>
          <w:rFonts w:hint="eastAsia"/>
          <w:lang w:eastAsia="ko-KR"/>
        </w:rPr>
        <w:t xml:space="preserve">If </w:t>
      </w:r>
      <w:r w:rsidRPr="00037AC6">
        <w:rPr>
          <w:rFonts w:hint="eastAsia"/>
          <w:i/>
          <w:lang w:eastAsia="ko-KR"/>
        </w:rPr>
        <w:t>size of Suppor</w:t>
      </w:r>
      <w:r w:rsidR="00FF53D1">
        <w:rPr>
          <w:rFonts w:hint="eastAsia"/>
          <w:i/>
          <w:lang w:eastAsia="ko-KR"/>
        </w:rPr>
        <w:t>ted</w:t>
      </w:r>
      <w:r w:rsidRPr="00037AC6">
        <w:rPr>
          <w:rFonts w:hint="eastAsia"/>
          <w:i/>
          <w:lang w:eastAsia="ko-KR"/>
        </w:rPr>
        <w:t>Events&gt; 1</w:t>
      </w:r>
      <w:r>
        <w:rPr>
          <w:rFonts w:hint="eastAsia"/>
          <w:lang w:eastAsia="ko-KR"/>
        </w:rPr>
        <w:t xml:space="preserve">, </w:t>
      </w:r>
      <w:r w:rsidR="00597645">
        <w:rPr>
          <w:lang w:eastAsia="ko-KR"/>
        </w:rPr>
        <w:t>c</w:t>
      </w:r>
      <w:r w:rsidR="00597645">
        <w:rPr>
          <w:rFonts w:hint="eastAsia"/>
          <w:lang w:eastAsia="ko-KR"/>
        </w:rPr>
        <w:t xml:space="preserve">all </w:t>
      </w:r>
      <w:r w:rsidR="00B2192D">
        <w:rPr>
          <w:rFonts w:hint="eastAsia"/>
          <w:lang w:eastAsia="ko-KR"/>
        </w:rPr>
        <w:t>the InjectEvents</w:t>
      </w:r>
      <w:r w:rsidR="00B0430C">
        <w:rPr>
          <w:rFonts w:hint="eastAsia"/>
          <w:lang w:eastAsia="ko-KR"/>
        </w:rPr>
        <w:t xml:space="preserve"> method</w:t>
      </w:r>
      <w:r w:rsidR="00B2192D">
        <w:rPr>
          <w:rFonts w:hint="eastAsia"/>
          <w:lang w:eastAsia="ko-KR"/>
        </w:rPr>
        <w:t xml:space="preserve"> with 1</w:t>
      </w:r>
      <w:r w:rsidR="00B2192D" w:rsidRPr="00B009E2">
        <w:rPr>
          <w:rFonts w:hint="eastAsia"/>
          <w:vertAlign w:val="superscript"/>
          <w:lang w:eastAsia="ko-KR"/>
        </w:rPr>
        <w:t>st</w:t>
      </w:r>
      <w:r w:rsidR="00B2192D">
        <w:rPr>
          <w:rFonts w:hint="eastAsia"/>
          <w:lang w:eastAsia="ko-KR"/>
        </w:rPr>
        <w:t xml:space="preserve"> item of SupportedInputEvent</w:t>
      </w:r>
      <w:r w:rsidR="00AB1D45">
        <w:rPr>
          <w:rFonts w:hint="eastAsia"/>
          <w:lang w:eastAsia="ko-KR"/>
        </w:rPr>
        <w:t>s</w:t>
      </w:r>
      <w:r w:rsidR="001878CA">
        <w:rPr>
          <w:rFonts w:hint="eastAsia"/>
          <w:lang w:eastAsia="ko-KR"/>
        </w:rPr>
        <w:t>.</w:t>
      </w:r>
    </w:p>
    <w:p w:rsidR="004D5F26" w:rsidRPr="006B24E2" w:rsidRDefault="004D5F26" w:rsidP="00705359">
      <w:pPr>
        <w:pStyle w:val="procedureBody"/>
        <w:numPr>
          <w:ilvl w:val="0"/>
          <w:numId w:val="33"/>
        </w:numPr>
      </w:pPr>
      <w:r w:rsidRPr="006B24E2">
        <w:t>The test device leaves the session.</w:t>
      </w:r>
    </w:p>
    <w:p w:rsidR="004D5F26" w:rsidRPr="00881C0F" w:rsidRDefault="004D5F26" w:rsidP="004D5F26">
      <w:pPr>
        <w:pStyle w:val="subhead"/>
        <w:rPr>
          <w:rStyle w:val="afa"/>
          <w:i w:val="0"/>
          <w:iCs w:val="0"/>
        </w:rPr>
      </w:pPr>
      <w:r>
        <w:t>Expected results</w:t>
      </w:r>
    </w:p>
    <w:p w:rsidR="004D5F26" w:rsidRDefault="004D5F26" w:rsidP="004D5F26">
      <w:pPr>
        <w:pStyle w:val="resultsBody"/>
      </w:pPr>
      <w:r>
        <w:t>The test device receives an About announcement from the application on the DUT.</w:t>
      </w:r>
    </w:p>
    <w:p w:rsidR="004D5F26" w:rsidRDefault="004D5F26" w:rsidP="004D5F26">
      <w:pPr>
        <w:pStyle w:val="resultsBody"/>
        <w:rPr>
          <w:iCs/>
        </w:rPr>
      </w:pPr>
      <w:r w:rsidRPr="00881C0F">
        <w:rPr>
          <w:iCs/>
        </w:rPr>
        <w:t>The test device joins a session with the application at the port specified in the received About announcement.</w:t>
      </w:r>
    </w:p>
    <w:p w:rsidR="004D5F26" w:rsidRDefault="004D5F26" w:rsidP="004D5F26">
      <w:pPr>
        <w:pStyle w:val="resultsBody"/>
      </w:pPr>
      <w:r w:rsidRPr="0073001E">
        <w:t>Getting initial values for all properties are succeeded</w:t>
      </w:r>
      <w:r>
        <w:t>.</w:t>
      </w:r>
    </w:p>
    <w:p w:rsidR="00AB1D45" w:rsidRDefault="00B0430C" w:rsidP="004D5F26">
      <w:pPr>
        <w:pStyle w:val="resultsBody"/>
      </w:pPr>
      <w:r>
        <w:rPr>
          <w:rFonts w:hint="eastAsia"/>
          <w:lang w:eastAsia="ko-KR"/>
        </w:rPr>
        <w:t>The InjectEvents m</w:t>
      </w:r>
      <w:r w:rsidR="00AB1D45">
        <w:rPr>
          <w:rFonts w:hint="eastAsia"/>
          <w:lang w:eastAsia="ko-KR"/>
        </w:rPr>
        <w:t>ethod call is succeeded.</w:t>
      </w:r>
    </w:p>
    <w:p w:rsidR="004D5F26" w:rsidRPr="004D5F26" w:rsidRDefault="004D5F26" w:rsidP="004D5F26">
      <w:pPr>
        <w:pStyle w:val="body"/>
      </w:pPr>
    </w:p>
    <w:p w:rsidR="00D64FAD" w:rsidRDefault="00D64FAD">
      <w:pPr>
        <w:spacing w:before="0" w:after="0" w:line="240" w:lineRule="auto"/>
        <w:ind w:left="0"/>
        <w:rPr>
          <w:rFonts w:cs="Arial"/>
          <w:sz w:val="36"/>
          <w:szCs w:val="36"/>
        </w:rPr>
      </w:pPr>
      <w:r>
        <w:br w:type="page"/>
      </w:r>
    </w:p>
    <w:p w:rsidR="007E7AFB" w:rsidRDefault="007E7AFB" w:rsidP="007E7AFB">
      <w:pPr>
        <w:pStyle w:val="22"/>
        <w:numPr>
          <w:ilvl w:val="1"/>
          <w:numId w:val="1"/>
        </w:numPr>
        <w:ind w:left="630" w:hanging="630"/>
      </w:pPr>
      <w:bookmarkStart w:id="47" w:name="_Toc453163632"/>
      <w:bookmarkStart w:id="48" w:name="_Toc453344680"/>
      <w:r>
        <w:lastRenderedPageBreak/>
        <w:t>HAE-v1-</w:t>
      </w:r>
      <w:r>
        <w:rPr>
          <w:lang w:eastAsia="ko-KR"/>
        </w:rPr>
        <w:t xml:space="preserve">HvacFanMode </w:t>
      </w:r>
      <w:r w:rsidRPr="00F90BDC">
        <w:t>Interface Test</w:t>
      </w:r>
      <w:bookmarkEnd w:id="47"/>
      <w:bookmarkEnd w:id="48"/>
    </w:p>
    <w:p w:rsidR="007E7AFB" w:rsidRDefault="007E7AFB" w:rsidP="007E7AFB">
      <w:pPr>
        <w:pStyle w:val="midTitle"/>
      </w:pPr>
      <w:r>
        <w:t>Objective</w:t>
      </w:r>
    </w:p>
    <w:p w:rsidR="007E7AFB" w:rsidRDefault="007E7AFB" w:rsidP="007E7AFB">
      <w:pPr>
        <w:pStyle w:val="Body0"/>
      </w:pPr>
      <w:r w:rsidRPr="007A4302">
        <w:t xml:space="preserve">Verify </w:t>
      </w:r>
      <w:r>
        <w:t xml:space="preserve">the properties, methods and signals of </w:t>
      </w:r>
      <w:r w:rsidRPr="007A4302">
        <w:t xml:space="preserve">the </w:t>
      </w:r>
      <w:r w:rsidRPr="00167C8C">
        <w:t xml:space="preserve">HvacFanMode </w:t>
      </w:r>
      <w:r>
        <w:t>interface of DUT.</w:t>
      </w:r>
    </w:p>
    <w:p w:rsidR="007E7AFB" w:rsidRDefault="007E7AFB" w:rsidP="007E7AFB">
      <w:pPr>
        <w:pStyle w:val="midTitle"/>
      </w:pPr>
      <w:r>
        <w:t xml:space="preserve">Procedure </w:t>
      </w:r>
    </w:p>
    <w:p w:rsidR="007E7AFB" w:rsidRPr="006B24E2" w:rsidRDefault="007E7AFB" w:rsidP="007E7AFB">
      <w:pPr>
        <w:pStyle w:val="procedureBody"/>
        <w:numPr>
          <w:ilvl w:val="0"/>
          <w:numId w:val="29"/>
        </w:numPr>
      </w:pPr>
      <w:r w:rsidRPr="006B24E2">
        <w:t>The test device listens for an About announcement from the application on the DUT.</w:t>
      </w:r>
    </w:p>
    <w:p w:rsidR="007E7AFB" w:rsidRPr="006B24E2" w:rsidRDefault="007E7AFB" w:rsidP="007E7AFB">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167C8C">
        <w:t xml:space="preserve">HvacFanMode </w:t>
      </w:r>
      <w:r w:rsidRPr="006B24E2">
        <w:t>Interface on DUT.</w:t>
      </w:r>
    </w:p>
    <w:p w:rsidR="007E7AFB" w:rsidRPr="000D39D9" w:rsidRDefault="007E7AFB" w:rsidP="007E7AFB">
      <w:pPr>
        <w:pStyle w:val="procedureBody"/>
        <w:numPr>
          <w:ilvl w:val="0"/>
          <w:numId w:val="29"/>
        </w:numPr>
      </w:pPr>
      <w:r w:rsidRPr="00167C8C">
        <w:t>Get initial values for all properties.</w:t>
      </w:r>
    </w:p>
    <w:p w:rsidR="007E7AFB" w:rsidRPr="006B24E2" w:rsidRDefault="007E7AFB" w:rsidP="007E7AFB">
      <w:pPr>
        <w:pStyle w:val="procedureBody"/>
        <w:numPr>
          <w:ilvl w:val="1"/>
          <w:numId w:val="29"/>
        </w:numPr>
      </w:pPr>
      <w:r>
        <w:rPr>
          <w:iCs/>
        </w:rPr>
        <w:t xml:space="preserve">Retrieve the </w:t>
      </w:r>
      <w:r w:rsidRPr="000D39D9">
        <w:rPr>
          <w:iCs/>
        </w:rPr>
        <w:t>Mode property.</w:t>
      </w:r>
    </w:p>
    <w:p w:rsidR="007E7AFB" w:rsidRPr="000D39D9" w:rsidRDefault="007E7AFB" w:rsidP="007E7AFB">
      <w:pPr>
        <w:pStyle w:val="procedureBody"/>
        <w:numPr>
          <w:ilvl w:val="1"/>
          <w:numId w:val="29"/>
        </w:numPr>
      </w:pPr>
      <w:r>
        <w:rPr>
          <w:iCs/>
        </w:rPr>
        <w:t>Retrieve the SupportedModes</w:t>
      </w:r>
      <w:r w:rsidRPr="000D39D9">
        <w:rPr>
          <w:iCs/>
        </w:rPr>
        <w:t xml:space="preserve"> property.</w:t>
      </w:r>
    </w:p>
    <w:p w:rsidR="007E7AFB" w:rsidRDefault="007E7AFB" w:rsidP="007E7AFB">
      <w:pPr>
        <w:pStyle w:val="procedureBody"/>
        <w:numPr>
          <w:ilvl w:val="0"/>
          <w:numId w:val="29"/>
        </w:numPr>
        <w:rPr>
          <w:iCs/>
        </w:rPr>
      </w:pPr>
      <w:r w:rsidRPr="000D39D9">
        <w:rPr>
          <w:iCs/>
        </w:rPr>
        <w:t xml:space="preserve">Initialize all </w:t>
      </w:r>
      <w:r>
        <w:rPr>
          <w:rFonts w:hint="eastAsia"/>
          <w:iCs/>
          <w:lang w:eastAsia="ko-KR"/>
        </w:rPr>
        <w:t xml:space="preserve">read-write </w:t>
      </w:r>
      <w:r w:rsidRPr="000D39D9">
        <w:rPr>
          <w:iCs/>
        </w:rPr>
        <w:t>properties</w:t>
      </w:r>
      <w:r>
        <w:rPr>
          <w:iCs/>
        </w:rPr>
        <w:t>.</w:t>
      </w:r>
    </w:p>
    <w:p w:rsidR="007E7AFB" w:rsidRPr="000D39D9" w:rsidRDefault="007E7AFB" w:rsidP="007E7AFB">
      <w:pPr>
        <w:pStyle w:val="procedureBody"/>
        <w:numPr>
          <w:ilvl w:val="1"/>
          <w:numId w:val="29"/>
        </w:numPr>
        <w:rPr>
          <w:iCs/>
        </w:rPr>
      </w:pPr>
      <w:r>
        <w:t xml:space="preserve">Initialize </w:t>
      </w:r>
      <w:r>
        <w:rPr>
          <w:rFonts w:hint="eastAsia"/>
          <w:iCs/>
          <w:lang w:eastAsia="ko-KR"/>
        </w:rPr>
        <w:t>the</w:t>
      </w:r>
      <w:r>
        <w:rPr>
          <w:iCs/>
        </w:rPr>
        <w:t xml:space="preserve"> Mode</w:t>
      </w:r>
      <w:r w:rsidRPr="000D39D9">
        <w:rPr>
          <w:iCs/>
        </w:rPr>
        <w:t xml:space="preserve"> property </w:t>
      </w:r>
      <w:r>
        <w:rPr>
          <w:iCs/>
        </w:rPr>
        <w:t>to</w:t>
      </w:r>
      <w:r w:rsidRPr="000D39D9">
        <w:rPr>
          <w:iCs/>
        </w:rPr>
        <w:t xml:space="preserve"> the </w:t>
      </w:r>
      <w:r w:rsidRPr="00974788">
        <w:rPr>
          <w:i/>
          <w:iCs/>
        </w:rPr>
        <w:t>1</w:t>
      </w:r>
      <w:r w:rsidRPr="00974788">
        <w:rPr>
          <w:i/>
          <w:iCs/>
          <w:vertAlign w:val="superscript"/>
        </w:rPr>
        <w:t>st</w:t>
      </w:r>
      <w:r w:rsidRPr="00974788">
        <w:rPr>
          <w:i/>
          <w:iCs/>
        </w:rPr>
        <w:t xml:space="preserve"> item of SupportedModes</w:t>
      </w:r>
      <w:r w:rsidRPr="000D39D9">
        <w:rPr>
          <w:iCs/>
        </w:rPr>
        <w:t>.</w:t>
      </w:r>
    </w:p>
    <w:p w:rsidR="007E7AFB" w:rsidRPr="004B04F2" w:rsidRDefault="007E7AFB" w:rsidP="007E7AFB">
      <w:pPr>
        <w:pStyle w:val="procedureBody"/>
        <w:numPr>
          <w:ilvl w:val="0"/>
          <w:numId w:val="29"/>
        </w:numPr>
        <w:rPr>
          <w:iCs/>
        </w:rPr>
      </w:pPr>
      <w:r w:rsidRPr="004B04F2">
        <w:rPr>
          <w:iCs/>
        </w:rPr>
        <w:t>Set properties to invalid value</w:t>
      </w:r>
      <w:r>
        <w:rPr>
          <w:rFonts w:hint="eastAsia"/>
          <w:iCs/>
          <w:lang w:eastAsia="ko-KR"/>
        </w:rPr>
        <w:t>.</w:t>
      </w:r>
    </w:p>
    <w:p w:rsidR="007E7AFB" w:rsidRDefault="007E7AFB" w:rsidP="007E7AFB">
      <w:pPr>
        <w:pStyle w:val="procedureBody"/>
        <w:numPr>
          <w:ilvl w:val="1"/>
          <w:numId w:val="29"/>
        </w:numPr>
        <w:rPr>
          <w:iCs/>
        </w:rPr>
      </w:pPr>
      <w:r w:rsidRPr="000D39D9">
        <w:rPr>
          <w:iCs/>
        </w:rPr>
        <w:t>Set</w:t>
      </w:r>
      <w:r>
        <w:rPr>
          <w:iCs/>
        </w:rPr>
        <w:t xml:space="preserve"> the Mode</w:t>
      </w:r>
      <w:r w:rsidRPr="000D39D9">
        <w:rPr>
          <w:iCs/>
        </w:rPr>
        <w:t xml:space="preserve"> property </w:t>
      </w:r>
      <w:r>
        <w:rPr>
          <w:iCs/>
        </w:rPr>
        <w:t xml:space="preserve">to </w:t>
      </w:r>
      <w:r>
        <w:rPr>
          <w:i/>
          <w:iCs/>
        </w:rPr>
        <w:t>0xFF</w:t>
      </w:r>
      <w:r w:rsidRPr="000D39D9">
        <w:rPr>
          <w:iCs/>
        </w:rPr>
        <w:t>.</w:t>
      </w:r>
    </w:p>
    <w:p w:rsidR="007E7AFB" w:rsidRPr="000D39D9" w:rsidRDefault="007E7AFB" w:rsidP="007E7AFB">
      <w:pPr>
        <w:pStyle w:val="procedureBody"/>
        <w:numPr>
          <w:ilvl w:val="2"/>
          <w:numId w:val="29"/>
        </w:numPr>
        <w:rPr>
          <w:iCs/>
        </w:rPr>
      </w:pPr>
      <w:r>
        <w:rPr>
          <w:iCs/>
        </w:rPr>
        <w:t>Get the Mode property.</w:t>
      </w:r>
    </w:p>
    <w:p w:rsidR="007E7AFB" w:rsidRPr="00D806FA" w:rsidRDefault="007E7AFB" w:rsidP="007E7AFB">
      <w:pPr>
        <w:pStyle w:val="procedureBody"/>
        <w:numPr>
          <w:ilvl w:val="0"/>
          <w:numId w:val="29"/>
        </w:numPr>
        <w:rPr>
          <w:iCs/>
        </w:rPr>
      </w:pPr>
      <w:r w:rsidRPr="00D806FA">
        <w:rPr>
          <w:iCs/>
        </w:rPr>
        <w:t>Set properties to valid value</w:t>
      </w:r>
      <w:r>
        <w:rPr>
          <w:rFonts w:hint="eastAsia"/>
          <w:iCs/>
          <w:lang w:eastAsia="ko-KR"/>
        </w:rPr>
        <w:t>.</w:t>
      </w:r>
    </w:p>
    <w:p w:rsidR="007E7AFB" w:rsidRPr="000D39D9" w:rsidRDefault="007E7AFB" w:rsidP="007E7AFB">
      <w:pPr>
        <w:pStyle w:val="procedureBody"/>
        <w:numPr>
          <w:ilvl w:val="1"/>
          <w:numId w:val="29"/>
        </w:numPr>
        <w:rPr>
          <w:iCs/>
        </w:rPr>
      </w:pPr>
      <w:r w:rsidRPr="000D39D9">
        <w:rPr>
          <w:iCs/>
        </w:rPr>
        <w:t xml:space="preserve">If </w:t>
      </w:r>
      <w:r>
        <w:rPr>
          <w:iCs/>
        </w:rPr>
        <w:t xml:space="preserve">size of </w:t>
      </w:r>
      <w:r w:rsidRPr="000D39D9">
        <w:rPr>
          <w:iCs/>
        </w:rPr>
        <w:t>SupportedMode</w:t>
      </w:r>
      <w:r>
        <w:rPr>
          <w:iCs/>
        </w:rPr>
        <w:t>s&gt;</w:t>
      </w:r>
      <w:r w:rsidRPr="00A252EC">
        <w:rPr>
          <w:i/>
          <w:iCs/>
        </w:rPr>
        <w:t>1</w:t>
      </w:r>
      <w:r>
        <w:rPr>
          <w:iCs/>
        </w:rPr>
        <w:t>, set the Mode</w:t>
      </w:r>
      <w:r w:rsidRPr="000D39D9">
        <w:rPr>
          <w:iCs/>
        </w:rPr>
        <w:t xml:space="preserve"> property </w:t>
      </w:r>
      <w:r>
        <w:rPr>
          <w:iCs/>
        </w:rPr>
        <w:t>to</w:t>
      </w:r>
      <w:r w:rsidRPr="000D39D9">
        <w:rPr>
          <w:iCs/>
        </w:rPr>
        <w:t xml:space="preserve"> the </w:t>
      </w:r>
      <w:r w:rsidRPr="00974788">
        <w:rPr>
          <w:i/>
          <w:iCs/>
        </w:rPr>
        <w:t>2</w:t>
      </w:r>
      <w:r w:rsidRPr="00974788">
        <w:rPr>
          <w:i/>
          <w:iCs/>
          <w:vertAlign w:val="superscript"/>
        </w:rPr>
        <w:t>nd</w:t>
      </w:r>
      <w:r w:rsidRPr="00974788">
        <w:rPr>
          <w:i/>
          <w:iCs/>
        </w:rPr>
        <w:t xml:space="preserve"> item of the SupportedModes</w:t>
      </w:r>
      <w:r w:rsidRPr="000D39D9">
        <w:rPr>
          <w:iCs/>
        </w:rPr>
        <w:t>.</w:t>
      </w:r>
    </w:p>
    <w:p w:rsidR="007E7AFB" w:rsidRDefault="007E7AFB" w:rsidP="007E7AFB">
      <w:pPr>
        <w:pStyle w:val="procedureBody"/>
        <w:numPr>
          <w:ilvl w:val="2"/>
          <w:numId w:val="29"/>
        </w:numPr>
        <w:rPr>
          <w:iCs/>
        </w:rPr>
      </w:pPr>
      <w:r>
        <w:rPr>
          <w:iCs/>
        </w:rPr>
        <w:t xml:space="preserve">Wait the PropertiesChanged signal for the </w:t>
      </w:r>
      <w:r w:rsidRPr="000D39D9">
        <w:rPr>
          <w:iCs/>
        </w:rPr>
        <w:t>Mode</w:t>
      </w:r>
      <w:r>
        <w:rPr>
          <w:iCs/>
        </w:rPr>
        <w:t xml:space="preserve"> property</w:t>
      </w:r>
      <w:r w:rsidRPr="000D39D9">
        <w:rPr>
          <w:iCs/>
        </w:rPr>
        <w:t>.</w:t>
      </w:r>
    </w:p>
    <w:p w:rsidR="007E7AFB" w:rsidRPr="000D39D9" w:rsidRDefault="007E7AFB" w:rsidP="007E7AFB">
      <w:pPr>
        <w:pStyle w:val="procedureBody"/>
        <w:numPr>
          <w:ilvl w:val="2"/>
          <w:numId w:val="29"/>
        </w:numPr>
        <w:rPr>
          <w:iCs/>
        </w:rPr>
      </w:pPr>
      <w:r>
        <w:rPr>
          <w:iCs/>
        </w:rPr>
        <w:t>Get the Mode property</w:t>
      </w:r>
    </w:p>
    <w:p w:rsidR="007E7AFB" w:rsidRPr="006B24E2" w:rsidRDefault="007E7AFB" w:rsidP="007E7AFB">
      <w:pPr>
        <w:pStyle w:val="procedureBody"/>
        <w:numPr>
          <w:ilvl w:val="0"/>
          <w:numId w:val="29"/>
        </w:numPr>
      </w:pPr>
      <w:r w:rsidRPr="006B24E2">
        <w:t>The test device leaves the session.</w:t>
      </w:r>
    </w:p>
    <w:p w:rsidR="007E7AFB" w:rsidRPr="00881C0F" w:rsidRDefault="007E7AFB" w:rsidP="007E7AFB">
      <w:pPr>
        <w:pStyle w:val="subhead"/>
        <w:rPr>
          <w:rStyle w:val="afa"/>
          <w:i w:val="0"/>
          <w:iCs w:val="0"/>
        </w:rPr>
      </w:pPr>
      <w:r>
        <w:t>Expected results</w:t>
      </w:r>
    </w:p>
    <w:p w:rsidR="007E7AFB" w:rsidRDefault="007E7AFB" w:rsidP="007E7AFB">
      <w:pPr>
        <w:pStyle w:val="resultsBody"/>
      </w:pPr>
      <w:r>
        <w:t>The test device receives an About announcement from the application on the DUT.</w:t>
      </w:r>
    </w:p>
    <w:p w:rsidR="007E7AFB" w:rsidRDefault="007E7AFB" w:rsidP="007E7AFB">
      <w:pPr>
        <w:pStyle w:val="resultsBody"/>
        <w:rPr>
          <w:iCs/>
        </w:rPr>
      </w:pPr>
      <w:r w:rsidRPr="00881C0F">
        <w:rPr>
          <w:iCs/>
        </w:rPr>
        <w:t>The test device joins a session with the application at the port specified in the received About announcement.</w:t>
      </w:r>
    </w:p>
    <w:p w:rsidR="007E7AFB" w:rsidRDefault="007E7AFB" w:rsidP="007E7AFB">
      <w:pPr>
        <w:pStyle w:val="resultsBody"/>
      </w:pPr>
      <w:r>
        <w:t>Getting initial values for all properties are succeeded.</w:t>
      </w:r>
    </w:p>
    <w:p w:rsidR="007E7AFB" w:rsidRDefault="007E7AFB" w:rsidP="007E7AFB">
      <w:pPr>
        <w:pStyle w:val="resultsBody"/>
      </w:pPr>
      <w:r>
        <w:t xml:space="preserve">Setting initial values for all </w:t>
      </w:r>
      <w:r>
        <w:rPr>
          <w:rFonts w:hint="eastAsia"/>
          <w:lang w:eastAsia="ko-KR"/>
        </w:rPr>
        <w:t xml:space="preserve">read-write </w:t>
      </w:r>
      <w:r>
        <w:t>properties are succeeded</w:t>
      </w:r>
    </w:p>
    <w:p w:rsidR="007E7AFB" w:rsidRPr="00006126" w:rsidRDefault="007E7AFB" w:rsidP="007E7AFB">
      <w:pPr>
        <w:pStyle w:val="resultsBody"/>
        <w:rPr>
          <w:iCs/>
        </w:rPr>
      </w:pPr>
      <w:r>
        <w:t>Setting properties to invalid value are failed.</w:t>
      </w:r>
    </w:p>
    <w:p w:rsidR="007E7AFB" w:rsidRDefault="007E7AFB" w:rsidP="007E7AFB">
      <w:pPr>
        <w:pStyle w:val="resultsBody"/>
        <w:numPr>
          <w:ilvl w:val="1"/>
          <w:numId w:val="2"/>
        </w:numPr>
        <w:rPr>
          <w:iCs/>
        </w:rPr>
      </w:pPr>
      <w:r>
        <w:rPr>
          <w:rFonts w:hint="eastAsia"/>
          <w:iCs/>
          <w:lang w:eastAsia="ko-KR"/>
        </w:rPr>
        <w:t xml:space="preserve">Setting the </w:t>
      </w:r>
      <w:r>
        <w:rPr>
          <w:iCs/>
          <w:lang w:eastAsia="ko-KR"/>
        </w:rPr>
        <w:t xml:space="preserve">Mode property to </w:t>
      </w:r>
      <w:r w:rsidRPr="00A252EC">
        <w:rPr>
          <w:i/>
          <w:iCs/>
          <w:lang w:eastAsia="ko-KR"/>
        </w:rPr>
        <w:t>0xFF</w:t>
      </w:r>
      <w:r>
        <w:rPr>
          <w:iCs/>
          <w:lang w:eastAsia="ko-KR"/>
        </w:rPr>
        <w:t xml:space="preserve"> is failed, and the current Mode is </w:t>
      </w:r>
      <w:r w:rsidRPr="001C610E">
        <w:rPr>
          <w:i/>
          <w:iCs/>
          <w:lang w:eastAsia="ko-KR"/>
        </w:rPr>
        <w:t>1</w:t>
      </w:r>
      <w:r w:rsidRPr="001C610E">
        <w:rPr>
          <w:i/>
          <w:iCs/>
          <w:vertAlign w:val="superscript"/>
          <w:lang w:eastAsia="ko-KR"/>
        </w:rPr>
        <w:t>st</w:t>
      </w:r>
      <w:r w:rsidRPr="001C610E">
        <w:rPr>
          <w:i/>
          <w:iCs/>
          <w:lang w:eastAsia="ko-KR"/>
        </w:rPr>
        <w:t xml:space="preserve"> item of the SupportedModes</w:t>
      </w:r>
      <w:r>
        <w:rPr>
          <w:iCs/>
          <w:lang w:eastAsia="ko-KR"/>
        </w:rPr>
        <w:t>.</w:t>
      </w:r>
    </w:p>
    <w:p w:rsidR="007E7AFB" w:rsidRPr="00F62515" w:rsidRDefault="007E7AFB" w:rsidP="007E7AFB">
      <w:pPr>
        <w:pStyle w:val="resultsBody"/>
        <w:rPr>
          <w:iCs/>
        </w:rPr>
      </w:pPr>
      <w:r>
        <w:t>Setting properties to valid value are succeeded.</w:t>
      </w:r>
    </w:p>
    <w:p w:rsidR="007E7AFB" w:rsidRDefault="007E7AFB" w:rsidP="007E7AFB">
      <w:pPr>
        <w:pStyle w:val="resultsBody"/>
        <w:numPr>
          <w:ilvl w:val="1"/>
          <w:numId w:val="2"/>
        </w:numPr>
      </w:pPr>
      <w:r w:rsidRPr="00167C8C">
        <w:rPr>
          <w:iCs/>
        </w:rPr>
        <w:t xml:space="preserve">If </w:t>
      </w:r>
      <w:r w:rsidRPr="00167C8C">
        <w:rPr>
          <w:i/>
          <w:iCs/>
        </w:rPr>
        <w:t>size of SupportedModes&gt; 1</w:t>
      </w:r>
      <w:r w:rsidRPr="00167C8C">
        <w:rPr>
          <w:iCs/>
        </w:rPr>
        <w:t xml:space="preserve">, </w:t>
      </w:r>
      <w:r>
        <w:t xml:space="preserve">the </w:t>
      </w:r>
      <w:r w:rsidRPr="00167C8C">
        <w:rPr>
          <w:rStyle w:val="afa"/>
          <w:i w:val="0"/>
        </w:rPr>
        <w:t>Mode</w:t>
      </w:r>
      <w:r>
        <w:t xml:space="preserve"> property is </w:t>
      </w:r>
      <w:r w:rsidRPr="00167C8C">
        <w:rPr>
          <w:i/>
        </w:rPr>
        <w:t>2</w:t>
      </w:r>
      <w:r w:rsidRPr="00167C8C">
        <w:rPr>
          <w:i/>
          <w:vertAlign w:val="superscript"/>
        </w:rPr>
        <w:t>nd</w:t>
      </w:r>
      <w:r w:rsidRPr="00167C8C">
        <w:rPr>
          <w:i/>
        </w:rPr>
        <w:t xml:space="preserve"> item of the SupportedModes</w:t>
      </w:r>
      <w:r>
        <w:t xml:space="preserve"> and the PropertiesChanged signal is received.</w:t>
      </w:r>
    </w:p>
    <w:p w:rsidR="00D64FAD" w:rsidRDefault="007E7AFB" w:rsidP="00877C8B">
      <w:pPr>
        <w:pStyle w:val="22"/>
        <w:numPr>
          <w:ilvl w:val="1"/>
          <w:numId w:val="1"/>
        </w:numPr>
        <w:ind w:left="720" w:hanging="720"/>
      </w:pPr>
      <w:bookmarkStart w:id="49" w:name="_Toc453344681"/>
      <w:r>
        <w:lastRenderedPageBreak/>
        <w:t>HAE-v1-</w:t>
      </w:r>
      <w:r w:rsidR="008D5EA3" w:rsidRPr="006176A6">
        <w:t>LaundryCyclePhase</w:t>
      </w:r>
      <w:r w:rsidR="008D5EA3">
        <w:t xml:space="preserve"> Interface Test</w:t>
      </w:r>
      <w:bookmarkEnd w:id="49"/>
    </w:p>
    <w:p w:rsidR="001E2E25" w:rsidRDefault="001E2E25" w:rsidP="001E2E25">
      <w:pPr>
        <w:pStyle w:val="subhead"/>
      </w:pPr>
      <w:r>
        <w:t>Objective</w:t>
      </w:r>
    </w:p>
    <w:p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LaundryCyclePhase</w:t>
      </w:r>
      <w:r w:rsidR="004625CF">
        <w:t xml:space="preserve"> </w:t>
      </w:r>
      <w:r w:rsidR="00193AF4">
        <w:rPr>
          <w:rFonts w:hint="eastAsia"/>
          <w:lang w:eastAsia="ko-KR"/>
        </w:rPr>
        <w:t xml:space="preserve">interface </w:t>
      </w:r>
      <w:r>
        <w:rPr>
          <w:iCs/>
        </w:rPr>
        <w:t>of DUT</w:t>
      </w:r>
      <w:r w:rsidRPr="007A4302">
        <w:rPr>
          <w:iCs/>
        </w:rPr>
        <w:t>.</w:t>
      </w:r>
    </w:p>
    <w:p w:rsidR="001E2E25" w:rsidRDefault="001E2E25" w:rsidP="001E2E25">
      <w:pPr>
        <w:pStyle w:val="subhead"/>
        <w:tabs>
          <w:tab w:val="left" w:pos="7740"/>
        </w:tabs>
      </w:pPr>
      <w:r>
        <w:t xml:space="preserve">Procedure </w:t>
      </w:r>
    </w:p>
    <w:p w:rsidR="001E2E25" w:rsidRPr="006B24E2" w:rsidRDefault="001E2E25" w:rsidP="001E2E25">
      <w:pPr>
        <w:pStyle w:val="procedureBody"/>
        <w:numPr>
          <w:ilvl w:val="0"/>
          <w:numId w:val="40"/>
        </w:numPr>
      </w:pPr>
      <w:r w:rsidRPr="006B24E2">
        <w:t>The test device listens for an About announcement from the application on the DUT.</w:t>
      </w:r>
    </w:p>
    <w:p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rsidRPr="006A04A2">
        <w:t>LaundryCyclePhase</w:t>
      </w:r>
      <w:r w:rsidR="004625CF">
        <w:t xml:space="preserve"> </w:t>
      </w:r>
      <w:r w:rsidRPr="006A04A2">
        <w:t>Interface</w:t>
      </w:r>
      <w:r w:rsidRPr="006B24E2">
        <w:t xml:space="preserve"> on DUT.</w:t>
      </w:r>
    </w:p>
    <w:p w:rsidR="001E2E25" w:rsidRDefault="001E2E25" w:rsidP="001E2E25">
      <w:pPr>
        <w:pStyle w:val="procedureBody"/>
        <w:numPr>
          <w:ilvl w:val="0"/>
          <w:numId w:val="29"/>
        </w:numPr>
      </w:pPr>
      <w:r w:rsidRPr="005E4D55">
        <w:t>Get initial values for all properties</w:t>
      </w:r>
      <w:r>
        <w:rPr>
          <w:rFonts w:hint="eastAsia"/>
          <w:lang w:eastAsia="ko-KR"/>
        </w:rPr>
        <w:t>.</w:t>
      </w:r>
    </w:p>
    <w:p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rsidR="001E2E25" w:rsidRDefault="001E2E25" w:rsidP="001E2E25">
      <w:pPr>
        <w:pStyle w:val="procedureBody"/>
        <w:numPr>
          <w:ilvl w:val="0"/>
          <w:numId w:val="29"/>
        </w:numPr>
      </w:pPr>
      <w:r>
        <w:t>Call method with invalid param.</w:t>
      </w:r>
    </w:p>
    <w:p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1E2E25" w:rsidRDefault="001E2E25" w:rsidP="001E2E25">
      <w:pPr>
        <w:pStyle w:val="procedureBody"/>
        <w:numPr>
          <w:ilvl w:val="0"/>
          <w:numId w:val="29"/>
        </w:numPr>
      </w:pPr>
      <w:r>
        <w:rPr>
          <w:rFonts w:hint="eastAsia"/>
          <w:lang w:eastAsia="ko-KR"/>
        </w:rPr>
        <w:t>Call method with valid param.</w:t>
      </w:r>
    </w:p>
    <w:p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rsidR="001E2E25" w:rsidRPr="006B24E2" w:rsidRDefault="001E2E25" w:rsidP="001E2E25">
      <w:pPr>
        <w:pStyle w:val="procedureBody"/>
        <w:numPr>
          <w:ilvl w:val="0"/>
          <w:numId w:val="29"/>
        </w:numPr>
      </w:pPr>
      <w:r w:rsidRPr="006B24E2">
        <w:t>The test device leaves the session.</w:t>
      </w:r>
    </w:p>
    <w:p w:rsidR="001E2E25" w:rsidRPr="00881C0F" w:rsidRDefault="001E2E25" w:rsidP="001E2E25">
      <w:pPr>
        <w:pStyle w:val="subhead"/>
        <w:rPr>
          <w:rStyle w:val="afa"/>
          <w:i w:val="0"/>
          <w:iCs w:val="0"/>
        </w:rPr>
      </w:pPr>
      <w:r>
        <w:t>Expected results</w:t>
      </w:r>
    </w:p>
    <w:p w:rsidR="001E2E25" w:rsidRDefault="001E2E25" w:rsidP="001E2E25">
      <w:pPr>
        <w:pStyle w:val="resultsBody"/>
      </w:pPr>
      <w:r>
        <w:t>The test device receives an About announcement from the application on the DUT.</w:t>
      </w:r>
    </w:p>
    <w:p w:rsidR="001E2E25" w:rsidRDefault="001E2E25" w:rsidP="001E2E25">
      <w:pPr>
        <w:pStyle w:val="resultsBody"/>
        <w:rPr>
          <w:iCs/>
        </w:rPr>
      </w:pPr>
      <w:r w:rsidRPr="00881C0F">
        <w:rPr>
          <w:iCs/>
        </w:rPr>
        <w:t>The test device joins a session with the application at the port specified in the received About announcement.</w:t>
      </w:r>
    </w:p>
    <w:p w:rsidR="001E2E25" w:rsidRPr="00775404" w:rsidRDefault="001E2E25" w:rsidP="001E2E25">
      <w:pPr>
        <w:pStyle w:val="resultsBody"/>
      </w:pPr>
      <w:r w:rsidRPr="00775404">
        <w:t>Getting initial values for all properties are succeeded.</w:t>
      </w:r>
    </w:p>
    <w:p w:rsidR="001E2E25" w:rsidRDefault="00A16A99" w:rsidP="001E2E25">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rsidR="001E2E25" w:rsidRPr="00B20E4C" w:rsidRDefault="001E2E25" w:rsidP="001E2E25">
      <w:pPr>
        <w:pStyle w:val="resultsBody"/>
        <w:rPr>
          <w:iCs/>
        </w:rPr>
      </w:pPr>
      <w:r>
        <w:rPr>
          <w:rFonts w:hint="eastAsia"/>
          <w:iCs/>
          <w:lang w:eastAsia="ko-KR"/>
        </w:rPr>
        <w:t xml:space="preserve">Method call </w:t>
      </w:r>
      <w:r>
        <w:rPr>
          <w:iCs/>
        </w:rPr>
        <w:t>with valid param is succeeded.</w:t>
      </w:r>
    </w:p>
    <w:p w:rsidR="00877C8B" w:rsidRDefault="00877C8B">
      <w:pPr>
        <w:spacing w:before="0" w:after="0" w:line="240" w:lineRule="auto"/>
        <w:ind w:left="0"/>
        <w:rPr>
          <w:rFonts w:cs="Arial"/>
          <w:sz w:val="36"/>
          <w:szCs w:val="36"/>
        </w:rPr>
      </w:pPr>
      <w:r>
        <w:br w:type="page"/>
      </w:r>
    </w:p>
    <w:p w:rsidR="00327516" w:rsidRPr="00F90BDC" w:rsidRDefault="00327516" w:rsidP="00327516">
      <w:pPr>
        <w:pStyle w:val="22"/>
        <w:numPr>
          <w:ilvl w:val="1"/>
          <w:numId w:val="1"/>
        </w:numPr>
        <w:ind w:left="630" w:hanging="630"/>
      </w:pPr>
      <w:bookmarkStart w:id="50" w:name="_Toc453163634"/>
      <w:bookmarkStart w:id="51" w:name="_Toc453344682"/>
      <w:r>
        <w:lastRenderedPageBreak/>
        <w:t>HAE-v1-</w:t>
      </w:r>
      <w:r>
        <w:rPr>
          <w:lang w:eastAsia="ko-KR"/>
        </w:rPr>
        <w:t xml:space="preserve">MoistureOutputLevel </w:t>
      </w:r>
      <w:r w:rsidRPr="00F90BDC">
        <w:t>Interface Test</w:t>
      </w:r>
      <w:bookmarkEnd w:id="51"/>
    </w:p>
    <w:p w:rsidR="00327516" w:rsidRDefault="00327516" w:rsidP="00327516">
      <w:pPr>
        <w:pStyle w:val="midTitle"/>
        <w:rPr>
          <w:ins w:id="52" w:author="최환석/주임연구원/CIC NCT팀(hwanseok.choi@lge.com)" w:date="2016-06-09T12:03:00Z"/>
        </w:rPr>
      </w:pPr>
      <w:del w:id="53" w:author="최환석/주임연구원/CIC NCT팀(hwanseok.choi@lge.com)" w:date="2016-06-09T12:03:00Z">
        <w:r w:rsidDel="00B83BEE">
          <w:br w:type="page"/>
        </w:r>
      </w:del>
      <w:ins w:id="54" w:author="최환석/주임연구원/CIC NCT팀(hwanseok.choi@lge.com)" w:date="2016-06-09T12:03:00Z">
        <w:r>
          <w:t>Objective</w:t>
        </w:r>
      </w:ins>
    </w:p>
    <w:p w:rsidR="00327516" w:rsidRDefault="00327516" w:rsidP="00327516">
      <w:pPr>
        <w:pStyle w:val="Body0"/>
        <w:rPr>
          <w:ins w:id="55" w:author="최환석/주임연구원/CIC NCT팀(hwanseok.choi@lge.com)" w:date="2016-06-09T12:03:00Z"/>
        </w:rPr>
      </w:pPr>
      <w:ins w:id="56" w:author="최환석/주임연구원/CIC NCT팀(hwanseok.choi@lge.com)" w:date="2016-06-09T12:03:00Z">
        <w:r w:rsidRPr="007A4302">
          <w:t xml:space="preserve">Verify </w:t>
        </w:r>
        <w:r>
          <w:t xml:space="preserve">the properties, methods and signals of </w:t>
        </w:r>
        <w:r w:rsidRPr="007A4302">
          <w:t xml:space="preserve">the </w:t>
        </w:r>
        <w:r>
          <w:rPr>
            <w:rFonts w:hint="eastAsia"/>
            <w:lang w:eastAsia="ko-KR"/>
          </w:rPr>
          <w:t>MoistureOutputLevel</w:t>
        </w:r>
        <w:r>
          <w:t xml:space="preserve"> interface of DUT</w:t>
        </w:r>
        <w:r w:rsidRPr="007A4302">
          <w:t>.</w:t>
        </w:r>
      </w:ins>
    </w:p>
    <w:p w:rsidR="00327516" w:rsidRDefault="00327516" w:rsidP="00327516">
      <w:pPr>
        <w:pStyle w:val="midTitle"/>
        <w:rPr>
          <w:ins w:id="57" w:author="최환석/주임연구원/CIC NCT팀(hwanseok.choi@lge.com)" w:date="2016-06-09T12:03:00Z"/>
        </w:rPr>
      </w:pPr>
      <w:ins w:id="58" w:author="최환석/주임연구원/CIC NCT팀(hwanseok.choi@lge.com)" w:date="2016-06-09T12:03:00Z">
        <w:r>
          <w:t xml:space="preserve">Procedure </w:t>
        </w:r>
      </w:ins>
    </w:p>
    <w:p w:rsidR="00327516" w:rsidRPr="002F5855" w:rsidRDefault="00327516">
      <w:pPr>
        <w:pStyle w:val="procedureBody"/>
        <w:numPr>
          <w:ilvl w:val="0"/>
          <w:numId w:val="29"/>
        </w:numPr>
        <w:rPr>
          <w:ins w:id="59" w:author="최환석/주임연구원/CIC NCT팀(hwanseok.choi@lge.com)" w:date="2016-06-09T12:03:00Z"/>
        </w:rPr>
      </w:pPr>
      <w:ins w:id="60" w:author="최환석/주임연구원/CIC NCT팀(hwanseok.choi@lge.com)" w:date="2016-06-09T12:03:00Z">
        <w:r w:rsidRPr="002F5855">
          <w:t xml:space="preserve">The test device listens for an About announcement from the application on the DUT. </w:t>
        </w:r>
      </w:ins>
    </w:p>
    <w:p w:rsidR="00327516" w:rsidRPr="002F5855" w:rsidRDefault="00327516" w:rsidP="00327516">
      <w:pPr>
        <w:pStyle w:val="procedureBody"/>
        <w:numPr>
          <w:ilvl w:val="0"/>
          <w:numId w:val="29"/>
        </w:numPr>
        <w:rPr>
          <w:ins w:id="61" w:author="최환석/주임연구원/CIC NCT팀(hwanseok.choi@lge.com)" w:date="2016-06-09T12:03:00Z"/>
        </w:rPr>
      </w:pPr>
      <w:ins w:id="62" w:author="최환석/주임연구원/CIC NCT팀(hwanseok.choi@lge.com)" w:date="2016-06-09T12:03:00Z">
        <w:r w:rsidRPr="002F5855">
          <w:t xml:space="preserve">After receiving an About announcement from the application, the test device joins a session with the application at the port specified in the received About announcement if there is </w:t>
        </w:r>
        <w:r>
          <w:rPr>
            <w:rFonts w:hint="eastAsia"/>
            <w:lang w:eastAsia="ko-KR"/>
          </w:rPr>
          <w:t>MoistureOutputLevel</w:t>
        </w:r>
        <w:r w:rsidRPr="002F5855">
          <w:t xml:space="preserve"> Interface on DUT.</w:t>
        </w:r>
      </w:ins>
    </w:p>
    <w:p w:rsidR="00327516" w:rsidRDefault="00327516" w:rsidP="00327516">
      <w:pPr>
        <w:pStyle w:val="procedureBody"/>
        <w:numPr>
          <w:ilvl w:val="0"/>
          <w:numId w:val="29"/>
        </w:numPr>
        <w:rPr>
          <w:ins w:id="63" w:author="최환석/주임연구원/CIC NCT팀(hwanseok.choi@lge.com)" w:date="2016-06-09T12:03:00Z"/>
        </w:rPr>
      </w:pPr>
      <w:ins w:id="64" w:author="최환석/주임연구원/CIC NCT팀(hwanseok.choi@lge.com)" w:date="2016-06-09T12:03:00Z">
        <w:r w:rsidRPr="002F5855">
          <w:t>Get initial values for all properties</w:t>
        </w:r>
        <w:r>
          <w:rPr>
            <w:rFonts w:hint="eastAsia"/>
            <w:lang w:eastAsia="ko-KR"/>
          </w:rPr>
          <w:t>.</w:t>
        </w:r>
      </w:ins>
    </w:p>
    <w:p w:rsidR="00327516" w:rsidRPr="002F5855" w:rsidRDefault="00327516" w:rsidP="00327516">
      <w:pPr>
        <w:pStyle w:val="procedureBody"/>
        <w:numPr>
          <w:ilvl w:val="1"/>
          <w:numId w:val="29"/>
        </w:numPr>
        <w:rPr>
          <w:ins w:id="65" w:author="최환석/주임연구원/CIC NCT팀(hwanseok.choi@lge.com)" w:date="2016-06-09T12:03:00Z"/>
        </w:rPr>
      </w:pPr>
      <w:ins w:id="66" w:author="최환석/주임연구원/CIC NCT팀(hwanseok.choi@lge.com)" w:date="2016-06-09T12:03:00Z">
        <w:r>
          <w:t xml:space="preserve">Retrieve the </w:t>
        </w:r>
        <w:r>
          <w:rPr>
            <w:rFonts w:hint="eastAsia"/>
            <w:lang w:eastAsia="ko-KR"/>
          </w:rPr>
          <w:t>MoistureOutputLevel</w:t>
        </w:r>
        <w:r w:rsidRPr="002F5855">
          <w:t xml:space="preserve"> property. </w:t>
        </w:r>
      </w:ins>
    </w:p>
    <w:p w:rsidR="00327516" w:rsidRPr="002F5855" w:rsidRDefault="00327516" w:rsidP="00327516">
      <w:pPr>
        <w:pStyle w:val="procedureBody"/>
        <w:numPr>
          <w:ilvl w:val="1"/>
          <w:numId w:val="29"/>
        </w:numPr>
        <w:rPr>
          <w:ins w:id="67" w:author="최환석/주임연구원/CIC NCT팀(hwanseok.choi@lge.com)" w:date="2016-06-09T12:03:00Z"/>
        </w:rPr>
      </w:pPr>
      <w:ins w:id="68" w:author="최환석/주임연구원/CIC NCT팀(hwanseok.choi@lge.com)" w:date="2016-06-09T12:03:00Z">
        <w:r>
          <w:t>Retrieve the Max</w:t>
        </w:r>
        <w:r>
          <w:rPr>
            <w:rFonts w:hint="eastAsia"/>
            <w:lang w:eastAsia="ko-KR"/>
          </w:rPr>
          <w:t>MoistureOutputLevel</w:t>
        </w:r>
        <w:r w:rsidRPr="002F5855">
          <w:t xml:space="preserve"> property. </w:t>
        </w:r>
      </w:ins>
    </w:p>
    <w:p w:rsidR="00327516" w:rsidRPr="002F5855" w:rsidRDefault="00327516" w:rsidP="00327516">
      <w:pPr>
        <w:pStyle w:val="procedureBody"/>
        <w:numPr>
          <w:ilvl w:val="1"/>
          <w:numId w:val="29"/>
        </w:numPr>
        <w:rPr>
          <w:ins w:id="69" w:author="최환석/주임연구원/CIC NCT팀(hwanseok.choi@lge.com)" w:date="2016-06-09T12:03:00Z"/>
        </w:rPr>
      </w:pPr>
      <w:ins w:id="70" w:author="최환석/주임연구원/CIC NCT팀(hwanseok.choi@lge.com)" w:date="2016-06-09T12:03:00Z">
        <w:r>
          <w:t xml:space="preserve">Retrieve the </w:t>
        </w:r>
        <w:r>
          <w:rPr>
            <w:rFonts w:hint="eastAsia"/>
            <w:lang w:eastAsia="ko-KR"/>
          </w:rPr>
          <w:t>AutoMode</w:t>
        </w:r>
        <w:r w:rsidRPr="002F5855">
          <w:t xml:space="preserve"> property.</w:t>
        </w:r>
      </w:ins>
    </w:p>
    <w:p w:rsidR="00327516" w:rsidRDefault="00327516" w:rsidP="00327516">
      <w:pPr>
        <w:pStyle w:val="procedureBody"/>
        <w:numPr>
          <w:ilvl w:val="0"/>
          <w:numId w:val="29"/>
        </w:numPr>
        <w:rPr>
          <w:ins w:id="71" w:author="최환석/주임연구원/CIC NCT팀(hwanseok.choi@lge.com)" w:date="2016-06-09T12:03:00Z"/>
        </w:rPr>
      </w:pPr>
      <w:ins w:id="72" w:author="최환석/주임연구원/CIC NCT팀(hwanseok.choi@lge.com)" w:date="2016-06-09T12:03:00Z">
        <w:r>
          <w:t xml:space="preserve">Initialize all </w:t>
        </w:r>
        <w:r>
          <w:rPr>
            <w:rFonts w:hint="eastAsia"/>
            <w:lang w:eastAsia="ko-KR"/>
          </w:rPr>
          <w:t xml:space="preserve">read-write </w:t>
        </w:r>
        <w:r>
          <w:t>properties</w:t>
        </w:r>
        <w:r>
          <w:rPr>
            <w:rFonts w:hint="eastAsia"/>
            <w:lang w:eastAsia="ko-KR"/>
          </w:rPr>
          <w:t>.</w:t>
        </w:r>
      </w:ins>
    </w:p>
    <w:p w:rsidR="00327516" w:rsidRPr="002F5855" w:rsidRDefault="00327516" w:rsidP="00327516">
      <w:pPr>
        <w:pStyle w:val="procedureBody"/>
        <w:numPr>
          <w:ilvl w:val="1"/>
          <w:numId w:val="29"/>
        </w:numPr>
        <w:rPr>
          <w:ins w:id="73" w:author="최환석/주임연구원/CIC NCT팀(hwanseok.choi@lge.com)" w:date="2016-06-09T12:03:00Z"/>
        </w:rPr>
      </w:pPr>
      <w:ins w:id="74" w:author="최환석/주임연구원/CIC NCT팀(hwanseok.choi@lge.com)" w:date="2016-06-09T12:03:00Z">
        <w:r>
          <w:t xml:space="preserve">Initialize the </w:t>
        </w:r>
        <w:r>
          <w:rPr>
            <w:rFonts w:hint="eastAsia"/>
            <w:lang w:eastAsia="ko-KR"/>
          </w:rPr>
          <w:t>MoistureOutputLevel</w:t>
        </w:r>
        <w:r w:rsidRPr="002F5855">
          <w:t xml:space="preserve"> property </w:t>
        </w:r>
        <w:r>
          <w:t xml:space="preserve">to </w:t>
        </w:r>
        <w:r w:rsidRPr="007C05B2">
          <w:rPr>
            <w:i/>
          </w:rPr>
          <w:t>0</w:t>
        </w:r>
        <w:r w:rsidRPr="002F5855">
          <w:t xml:space="preserve">. </w:t>
        </w:r>
      </w:ins>
    </w:p>
    <w:p w:rsidR="00327516" w:rsidRDefault="00327516" w:rsidP="00327516">
      <w:pPr>
        <w:pStyle w:val="procedureBody"/>
        <w:numPr>
          <w:ilvl w:val="1"/>
          <w:numId w:val="29"/>
        </w:numPr>
        <w:rPr>
          <w:ins w:id="75" w:author="최환석/주임연구원/CIC NCT팀(hwanseok.choi@lge.com)" w:date="2016-06-09T12:03:00Z"/>
        </w:rPr>
      </w:pPr>
      <w:ins w:id="76" w:author="최환석/주임연구원/CIC NCT팀(hwanseok.choi@lge.com)" w:date="2016-06-09T12:03:00Z">
        <w:r>
          <w:t xml:space="preserve">Initialize the </w:t>
        </w:r>
        <w:r>
          <w:rPr>
            <w:rFonts w:hint="eastAsia"/>
            <w:lang w:eastAsia="ko-KR"/>
          </w:rPr>
          <w:t>AutoMode</w:t>
        </w:r>
        <w:r w:rsidRPr="002F5855">
          <w:t xml:space="preserve"> property </w:t>
        </w:r>
        <w:r>
          <w:t xml:space="preserve">to </w:t>
        </w:r>
        <w:r>
          <w:rPr>
            <w:rFonts w:hint="eastAsia"/>
            <w:i/>
            <w:lang w:eastAsia="ko-KR"/>
          </w:rPr>
          <w:t>0</w:t>
        </w:r>
        <w:r>
          <w:t>.</w:t>
        </w:r>
      </w:ins>
    </w:p>
    <w:p w:rsidR="00327516" w:rsidRPr="00C53A02" w:rsidRDefault="00327516" w:rsidP="00327516">
      <w:pPr>
        <w:pStyle w:val="procedureBody"/>
        <w:numPr>
          <w:ilvl w:val="0"/>
          <w:numId w:val="29"/>
        </w:numPr>
        <w:rPr>
          <w:ins w:id="77" w:author="최환석/주임연구원/CIC NCT팀(hwanseok.choi@lge.com)" w:date="2016-06-09T12:03:00Z"/>
        </w:rPr>
      </w:pPr>
      <w:ins w:id="78" w:author="최환석/주임연구원/CIC NCT팀(hwanseok.choi@lge.com)" w:date="2016-06-09T12:03:00Z">
        <w:r w:rsidRPr="00C53A02">
          <w:t>Set properties to invalid value</w:t>
        </w:r>
        <w:r w:rsidRPr="00C53A02">
          <w:rPr>
            <w:rFonts w:hint="eastAsia"/>
          </w:rPr>
          <w:t>.</w:t>
        </w:r>
      </w:ins>
    </w:p>
    <w:p w:rsidR="00327516" w:rsidRPr="00C53A02" w:rsidRDefault="00327516" w:rsidP="00327516">
      <w:pPr>
        <w:pStyle w:val="procedureBody"/>
        <w:numPr>
          <w:ilvl w:val="1"/>
          <w:numId w:val="29"/>
        </w:numPr>
        <w:rPr>
          <w:ins w:id="79" w:author="최환석/주임연구원/CIC NCT팀(hwanseok.choi@lge.com)" w:date="2016-06-09T12:03:00Z"/>
        </w:rPr>
      </w:pPr>
      <w:ins w:id="80" w:author="최환석/주임연구원/CIC NCT팀(hwanseok.choi@lge.com)" w:date="2016-06-09T12:03:00Z">
        <w:r w:rsidRPr="00C53A02">
          <w:t>I</w:t>
        </w:r>
        <w:r w:rsidRPr="00C53A02">
          <w:rPr>
            <w:rFonts w:hint="eastAsia"/>
          </w:rPr>
          <w:t xml:space="preserve">f </w:t>
        </w:r>
        <w:r>
          <w:t>Max</w:t>
        </w:r>
        <w:r>
          <w:rPr>
            <w:rFonts w:hint="eastAsia"/>
            <w:lang w:eastAsia="ko-KR"/>
          </w:rPr>
          <w:t xml:space="preserve">MoistureOutputLevel </w:t>
        </w:r>
        <w:r w:rsidRPr="00C53A02">
          <w:rPr>
            <w:rFonts w:hint="eastAsia"/>
          </w:rPr>
          <w:t xml:space="preserve">!= </w:t>
        </w:r>
        <w:r w:rsidRPr="00867AA0">
          <w:rPr>
            <w:rFonts w:hint="eastAsia"/>
            <w:i/>
          </w:rPr>
          <w:t>UINT8_MAX</w:t>
        </w:r>
        <w:r w:rsidRPr="00C53A02">
          <w:rPr>
            <w:rFonts w:hint="eastAsia"/>
          </w:rPr>
          <w:t xml:space="preserve">, </w:t>
        </w:r>
        <w:r w:rsidRPr="00C53A02">
          <w:t>Set</w:t>
        </w:r>
        <w:r>
          <w:t xml:space="preserve"> the</w:t>
        </w:r>
        <w:r>
          <w:rPr>
            <w:rFonts w:hint="eastAsia"/>
            <w:lang w:eastAsia="ko-KR"/>
          </w:rPr>
          <w:t xml:space="preserve"> MoistureOutputLevel</w:t>
        </w:r>
        <w:r w:rsidRPr="002F5855">
          <w:t xml:space="preserve"> </w:t>
        </w:r>
        <w:r w:rsidRPr="00C53A02">
          <w:t xml:space="preserve">property to </w:t>
        </w:r>
        <w:r>
          <w:t>Max</w:t>
        </w:r>
        <w:r>
          <w:rPr>
            <w:rFonts w:hint="eastAsia"/>
            <w:lang w:eastAsia="ko-KR"/>
          </w:rPr>
          <w:t>MoistureOutputLevel</w:t>
        </w:r>
        <w:r w:rsidRPr="002F5855">
          <w:t xml:space="preserve"> </w:t>
        </w:r>
        <w:r w:rsidRPr="00C53A02">
          <w:t xml:space="preserve">+ </w:t>
        </w:r>
        <w:r w:rsidRPr="00867AA0">
          <w:rPr>
            <w:i/>
          </w:rPr>
          <w:t>1</w:t>
        </w:r>
        <w:r w:rsidRPr="00C53A02">
          <w:t>.</w:t>
        </w:r>
      </w:ins>
    </w:p>
    <w:p w:rsidR="00327516" w:rsidRDefault="00327516" w:rsidP="00327516">
      <w:pPr>
        <w:pStyle w:val="procedureBody"/>
        <w:numPr>
          <w:ilvl w:val="2"/>
          <w:numId w:val="29"/>
        </w:numPr>
        <w:rPr>
          <w:ins w:id="81" w:author="최환석/주임연구원/CIC NCT팀(hwanseok.choi@lge.com)" w:date="2016-06-09T12:03:00Z"/>
        </w:rPr>
      </w:pPr>
      <w:ins w:id="82" w:author="최환석/주임연구원/CIC NCT팀(hwanseok.choi@lge.com)" w:date="2016-06-09T12:03:00Z">
        <w:r w:rsidRPr="00C53A02">
          <w:t xml:space="preserve">Get the </w:t>
        </w:r>
        <w:r>
          <w:rPr>
            <w:rFonts w:hint="eastAsia"/>
            <w:lang w:eastAsia="ko-KR"/>
          </w:rPr>
          <w:t>MoistureOutputLevel</w:t>
        </w:r>
        <w:r w:rsidRPr="002F5855">
          <w:t xml:space="preserve"> </w:t>
        </w:r>
        <w:r w:rsidRPr="00C53A02">
          <w:t>property.</w:t>
        </w:r>
      </w:ins>
    </w:p>
    <w:p w:rsidR="00327516" w:rsidRPr="00F90BDC" w:rsidRDefault="00327516" w:rsidP="00327516">
      <w:pPr>
        <w:pStyle w:val="procedureBody"/>
        <w:numPr>
          <w:ilvl w:val="1"/>
          <w:numId w:val="29"/>
        </w:numPr>
        <w:rPr>
          <w:ins w:id="83" w:author="최환석/주임연구원/CIC NCT팀(hwanseok.choi@lge.com)" w:date="2016-06-09T12:03:00Z"/>
          <w:rStyle w:val="afa"/>
          <w:i w:val="0"/>
        </w:rPr>
      </w:pPr>
      <w:ins w:id="84" w:author="최환석/주임연구원/CIC NCT팀(hwanseok.choi@lge.com)" w:date="2016-06-09T12:03:00Z">
        <w:r w:rsidRPr="00F90BDC">
          <w:rPr>
            <w:rStyle w:val="afa"/>
            <w:i w:val="0"/>
            <w:iCs w:val="0"/>
            <w:lang w:eastAsia="ko-KR"/>
          </w:rPr>
          <w:t xml:space="preserve">Set the </w:t>
        </w:r>
        <w:r w:rsidRPr="008F63C8">
          <w:rPr>
            <w:rStyle w:val="afa"/>
            <w:i w:val="0"/>
          </w:rPr>
          <w:t>AutoMode</w:t>
        </w:r>
        <w:r w:rsidRPr="00F90BDC">
          <w:rPr>
            <w:rStyle w:val="afa"/>
            <w:i w:val="0"/>
            <w:iCs w:val="0"/>
            <w:lang w:eastAsia="ko-KR"/>
          </w:rPr>
          <w:t xml:space="preserve"> property to </w:t>
        </w:r>
        <w:r w:rsidRPr="00AB340D">
          <w:rPr>
            <w:rStyle w:val="afa"/>
            <w:iCs w:val="0"/>
            <w:lang w:eastAsia="ko-KR"/>
          </w:rPr>
          <w:t>2</w:t>
        </w:r>
        <w:r>
          <w:rPr>
            <w:rStyle w:val="afa"/>
            <w:rFonts w:hint="eastAsia"/>
            <w:iCs w:val="0"/>
            <w:lang w:eastAsia="ko-KR"/>
          </w:rPr>
          <w:t>.</w:t>
        </w:r>
      </w:ins>
    </w:p>
    <w:p w:rsidR="00327516" w:rsidRPr="00F90BDC" w:rsidRDefault="00327516" w:rsidP="00327516">
      <w:pPr>
        <w:pStyle w:val="procedureBody"/>
        <w:numPr>
          <w:ilvl w:val="2"/>
          <w:numId w:val="29"/>
        </w:numPr>
        <w:rPr>
          <w:ins w:id="85" w:author="최환석/주임연구원/CIC NCT팀(hwanseok.choi@lge.com)" w:date="2016-06-09T12:03:00Z"/>
          <w:rStyle w:val="afa"/>
          <w:i w:val="0"/>
        </w:rPr>
      </w:pPr>
      <w:ins w:id="86" w:author="최환석/주임연구원/CIC NCT팀(hwanseok.choi@lge.com)" w:date="2016-06-09T12:03:00Z">
        <w:r w:rsidRPr="00F90BDC">
          <w:rPr>
            <w:rStyle w:val="afa"/>
            <w:i w:val="0"/>
            <w:iCs w:val="0"/>
            <w:lang w:eastAsia="ko-KR"/>
          </w:rPr>
          <w:t xml:space="preserve">Get </w:t>
        </w:r>
        <w:r w:rsidRPr="008F63C8">
          <w:rPr>
            <w:rStyle w:val="afa"/>
            <w:i w:val="0"/>
          </w:rPr>
          <w:t>the</w:t>
        </w:r>
      </w:ins>
      <w:r>
        <w:rPr>
          <w:rStyle w:val="afa"/>
          <w:rFonts w:hint="eastAsia"/>
          <w:i w:val="0"/>
          <w:iCs w:val="0"/>
          <w:lang w:eastAsia="ko-KR"/>
        </w:rPr>
        <w:t xml:space="preserve"> </w:t>
      </w:r>
      <w:ins w:id="87" w:author="최환석/주임연구원/CIC NCT팀(hwanseok.choi@lge.com)" w:date="2016-06-09T12:03:00Z">
        <w:r w:rsidRPr="00F90BDC">
          <w:rPr>
            <w:rStyle w:val="afa"/>
            <w:i w:val="0"/>
            <w:iCs w:val="0"/>
            <w:lang w:eastAsia="ko-KR"/>
          </w:rPr>
          <w:t>AutoMode property</w:t>
        </w:r>
        <w:r>
          <w:rPr>
            <w:rStyle w:val="afa"/>
            <w:rFonts w:hint="eastAsia"/>
            <w:i w:val="0"/>
            <w:iCs w:val="0"/>
            <w:lang w:eastAsia="ko-KR"/>
          </w:rPr>
          <w:t>.</w:t>
        </w:r>
      </w:ins>
    </w:p>
    <w:p w:rsidR="00327516" w:rsidRPr="002F5855" w:rsidRDefault="00327516" w:rsidP="00327516">
      <w:pPr>
        <w:pStyle w:val="procedureBody"/>
        <w:numPr>
          <w:ilvl w:val="0"/>
          <w:numId w:val="29"/>
        </w:numPr>
        <w:rPr>
          <w:ins w:id="88" w:author="최환석/주임연구원/CIC NCT팀(hwanseok.choi@lge.com)" w:date="2016-06-09T12:03:00Z"/>
        </w:rPr>
      </w:pPr>
      <w:ins w:id="89" w:author="최환석/주임연구원/CIC NCT팀(hwanseok.choi@lge.com)" w:date="2016-06-09T12:03:00Z">
        <w:r w:rsidRPr="007C05B2">
          <w:t>Set properties to valid value</w:t>
        </w:r>
        <w:r>
          <w:rPr>
            <w:rFonts w:hint="eastAsia"/>
            <w:lang w:eastAsia="ko-KR"/>
          </w:rPr>
          <w:t>.</w:t>
        </w:r>
      </w:ins>
    </w:p>
    <w:p w:rsidR="00327516" w:rsidRPr="002F5855" w:rsidRDefault="00327516" w:rsidP="00327516">
      <w:pPr>
        <w:pStyle w:val="procedureBody"/>
        <w:numPr>
          <w:ilvl w:val="1"/>
          <w:numId w:val="29"/>
        </w:numPr>
        <w:rPr>
          <w:ins w:id="90" w:author="최환석/주임연구원/CIC NCT팀(hwanseok.choi@lge.com)" w:date="2016-06-09T12:03:00Z"/>
        </w:rPr>
      </w:pPr>
      <w:ins w:id="91" w:author="최환석/주임연구원/CIC NCT팀(hwanseok.choi@lge.com)" w:date="2016-06-09T12:03:00Z">
        <w:r>
          <w:rPr>
            <w:rFonts w:hint="eastAsia"/>
            <w:lang w:eastAsia="ko-KR"/>
          </w:rPr>
          <w:t xml:space="preserve">If MaxMoistureOutputLevel &gt;= </w:t>
        </w:r>
        <w:r w:rsidRPr="00867AA0">
          <w:rPr>
            <w:rFonts w:hint="eastAsia"/>
            <w:i/>
            <w:lang w:eastAsia="ko-KR"/>
          </w:rPr>
          <w:t>1</w:t>
        </w:r>
        <w:r>
          <w:rPr>
            <w:rFonts w:hint="eastAsia"/>
            <w:lang w:eastAsia="ko-KR"/>
          </w:rPr>
          <w:t xml:space="preserve">, </w:t>
        </w:r>
        <w:r w:rsidRPr="002F5855">
          <w:t>Set</w:t>
        </w:r>
        <w:r>
          <w:t xml:space="preserve"> the </w:t>
        </w:r>
        <w:r>
          <w:rPr>
            <w:rFonts w:hint="eastAsia"/>
            <w:lang w:eastAsia="ko-KR"/>
          </w:rPr>
          <w:t>MoistureOutputLevel</w:t>
        </w:r>
        <w:r w:rsidRPr="002F5855">
          <w:t xml:space="preserve"> property </w:t>
        </w:r>
        <w:r>
          <w:t>to</w:t>
        </w:r>
        <w:r>
          <w:rPr>
            <w:rFonts w:hint="eastAsia"/>
            <w:lang w:eastAsia="ko-KR"/>
          </w:rPr>
          <w:t xml:space="preserve"> </w:t>
        </w:r>
        <w:r w:rsidRPr="002F5855">
          <w:rPr>
            <w:rFonts w:hint="eastAsia"/>
          </w:rPr>
          <w:t>value</w:t>
        </w:r>
      </w:ins>
      <w:ins w:id="92" w:author="최환석/주임연구원/CIC NCT팀(hwanseok.choi@lge.com)" w:date="2016-06-09T12:11:00Z">
        <w:r>
          <w:rPr>
            <w:rFonts w:hint="eastAsia"/>
            <w:lang w:eastAsia="ko-KR"/>
          </w:rPr>
          <w:t xml:space="preserve"> </w:t>
        </w:r>
      </w:ins>
      <w:ins w:id="93" w:author="최환석/주임연구원/CIC NCT팀(hwanseok.choi@lge.com)" w:date="2016-06-09T12:03:00Z">
        <w:r w:rsidRPr="00335E82">
          <w:rPr>
            <w:rFonts w:hint="eastAsia"/>
            <w:i/>
            <w:lang w:eastAsia="ko-KR"/>
          </w:rPr>
          <w:t>1</w:t>
        </w:r>
        <w:r w:rsidRPr="002F5855">
          <w:t>.</w:t>
        </w:r>
      </w:ins>
    </w:p>
    <w:p w:rsidR="00327516" w:rsidRDefault="00327516" w:rsidP="00327516">
      <w:pPr>
        <w:pStyle w:val="procedureBody"/>
        <w:numPr>
          <w:ilvl w:val="2"/>
          <w:numId w:val="29"/>
        </w:numPr>
        <w:rPr>
          <w:ins w:id="94" w:author="최환석/주임연구원/CIC NCT팀(hwanseok.choi@lge.com)" w:date="2016-06-09T12:03:00Z"/>
        </w:rPr>
      </w:pPr>
      <w:ins w:id="95" w:author="최환석/주임연구원/CIC NCT팀(hwanseok.choi@lge.com)" w:date="2016-06-09T12:03:00Z">
        <w:r>
          <w:t>W</w:t>
        </w:r>
        <w:r w:rsidRPr="002F5855">
          <w:t xml:space="preserve">ait </w:t>
        </w:r>
        <w:r>
          <w:t xml:space="preserve">the PropertiesChanged signal for the </w:t>
        </w:r>
        <w:r>
          <w:rPr>
            <w:rFonts w:hint="eastAsia"/>
            <w:lang w:eastAsia="ko-KR"/>
          </w:rPr>
          <w:t>MoistureOutputLevel</w:t>
        </w:r>
        <w:r w:rsidRPr="002F5855">
          <w:t xml:space="preserve"> </w:t>
        </w:r>
        <w:r>
          <w:t>property</w:t>
        </w:r>
        <w:r w:rsidRPr="002F5855">
          <w:t>.</w:t>
        </w:r>
      </w:ins>
    </w:p>
    <w:p w:rsidR="00327516" w:rsidRPr="002F5855" w:rsidRDefault="00327516" w:rsidP="00327516">
      <w:pPr>
        <w:pStyle w:val="procedureBody"/>
        <w:numPr>
          <w:ilvl w:val="2"/>
          <w:numId w:val="29"/>
        </w:numPr>
        <w:rPr>
          <w:ins w:id="96" w:author="최환석/주임연구원/CIC NCT팀(hwanseok.choi@lge.com)" w:date="2016-06-09T12:03:00Z"/>
        </w:rPr>
      </w:pPr>
      <w:ins w:id="97" w:author="최환석/주임연구원/CIC NCT팀(hwanseok.choi@lge.com)" w:date="2016-06-09T12:03:00Z">
        <w:r>
          <w:t xml:space="preserve">Get the </w:t>
        </w:r>
        <w:r>
          <w:rPr>
            <w:rFonts w:hint="eastAsia"/>
            <w:lang w:eastAsia="ko-KR"/>
          </w:rPr>
          <w:t>MoistureOutputLevel</w:t>
        </w:r>
        <w:r w:rsidRPr="002F5855">
          <w:t xml:space="preserve"> </w:t>
        </w:r>
        <w:r>
          <w:t>property</w:t>
        </w:r>
        <w:r>
          <w:rPr>
            <w:rFonts w:hint="eastAsia"/>
            <w:lang w:eastAsia="ko-KR"/>
          </w:rPr>
          <w:t>.</w:t>
        </w:r>
      </w:ins>
    </w:p>
    <w:p w:rsidR="00327516" w:rsidRPr="001A67CD" w:rsidRDefault="00327516" w:rsidP="00327516">
      <w:pPr>
        <w:pStyle w:val="procedureBody"/>
        <w:numPr>
          <w:ilvl w:val="1"/>
          <w:numId w:val="29"/>
        </w:numPr>
        <w:rPr>
          <w:ins w:id="98" w:author="최환석/주임연구원/CIC NCT팀(hwanseok.choi@lge.com)" w:date="2016-06-09T12:03:00Z"/>
          <w:rStyle w:val="afa"/>
          <w:i w:val="0"/>
          <w:iCs w:val="0"/>
          <w:lang w:eastAsia="ko-KR"/>
        </w:rPr>
      </w:pPr>
      <w:ins w:id="99" w:author="최환석/주임연구원/CIC NCT팀(hwanseok.choi@lge.com)" w:date="2016-06-09T12:03:00Z">
        <w:r w:rsidRPr="00F90BDC">
          <w:rPr>
            <w:rStyle w:val="afa"/>
            <w:i w:val="0"/>
            <w:iCs w:val="0"/>
            <w:lang w:eastAsia="ko-KR"/>
          </w:rPr>
          <w:t xml:space="preserve">If </w:t>
        </w:r>
        <w:r w:rsidRPr="00AB340D">
          <w:rPr>
            <w:rStyle w:val="afa"/>
            <w:iCs w:val="0"/>
            <w:lang w:eastAsia="ko-KR"/>
          </w:rPr>
          <w:t>AutoMode != 0x</w:t>
        </w:r>
        <w:r>
          <w:rPr>
            <w:rStyle w:val="afa"/>
            <w:rFonts w:hint="eastAsia"/>
            <w:iCs w:val="0"/>
            <w:lang w:eastAsia="ko-KR"/>
          </w:rPr>
          <w:t>FF</w:t>
        </w:r>
        <w:r w:rsidRPr="00F90BDC">
          <w:rPr>
            <w:rStyle w:val="afa"/>
            <w:i w:val="0"/>
            <w:iCs w:val="0"/>
            <w:lang w:eastAsia="ko-KR"/>
          </w:rPr>
          <w:t xml:space="preserve">, Set </w:t>
        </w:r>
        <w:r>
          <w:rPr>
            <w:rStyle w:val="afa"/>
            <w:i w:val="0"/>
            <w:iCs w:val="0"/>
            <w:lang w:eastAsia="ko-KR"/>
          </w:rPr>
          <w:t xml:space="preserve">the </w:t>
        </w:r>
        <w:r w:rsidRPr="00F90BDC">
          <w:rPr>
            <w:rStyle w:val="afa"/>
            <w:i w:val="0"/>
            <w:iCs w:val="0"/>
            <w:lang w:eastAsia="ko-KR"/>
          </w:rPr>
          <w:t xml:space="preserve">AutoMode property to </w:t>
        </w:r>
        <w:r w:rsidRPr="00AB340D">
          <w:rPr>
            <w:rStyle w:val="afa"/>
            <w:iCs w:val="0"/>
            <w:lang w:eastAsia="ko-KR"/>
          </w:rPr>
          <w:t>1</w:t>
        </w:r>
        <w:r w:rsidRPr="00F90BDC">
          <w:rPr>
            <w:rStyle w:val="afa"/>
            <w:i w:val="0"/>
            <w:iCs w:val="0"/>
            <w:lang w:eastAsia="ko-KR"/>
          </w:rPr>
          <w:t>(On).</w:t>
        </w:r>
      </w:ins>
    </w:p>
    <w:p w:rsidR="00327516" w:rsidRPr="001A67CD" w:rsidRDefault="00327516" w:rsidP="00327516">
      <w:pPr>
        <w:pStyle w:val="procedureBody"/>
        <w:numPr>
          <w:ilvl w:val="2"/>
          <w:numId w:val="29"/>
        </w:numPr>
        <w:rPr>
          <w:ins w:id="100" w:author="최환석/주임연구원/CIC NCT팀(hwanseok.choi@lge.com)" w:date="2016-06-09T12:03:00Z"/>
          <w:rStyle w:val="afa"/>
          <w:i w:val="0"/>
          <w:iCs w:val="0"/>
          <w:lang w:eastAsia="ko-KR"/>
        </w:rPr>
      </w:pPr>
      <w:ins w:id="101" w:author="최환석/주임연구원/CIC NCT팀(hwanseok.choi@lge.com)" w:date="2016-06-09T12:03:00Z">
        <w:r w:rsidRPr="00F90BDC">
          <w:rPr>
            <w:rStyle w:val="afa"/>
            <w:i w:val="0"/>
            <w:iCs w:val="0"/>
            <w:lang w:eastAsia="ko-KR"/>
          </w:rPr>
          <w:t xml:space="preserve">Wait the PropertiesChanged signal for </w:t>
        </w:r>
        <w:r>
          <w:rPr>
            <w:rStyle w:val="afa"/>
            <w:i w:val="0"/>
            <w:iCs w:val="0"/>
            <w:lang w:eastAsia="ko-KR"/>
          </w:rPr>
          <w:t xml:space="preserve">the </w:t>
        </w:r>
        <w:r w:rsidRPr="00F90BDC">
          <w:rPr>
            <w:rStyle w:val="afa"/>
            <w:i w:val="0"/>
            <w:iCs w:val="0"/>
            <w:lang w:eastAsia="ko-KR"/>
          </w:rPr>
          <w:t>AutoMode property</w:t>
        </w:r>
        <w:r>
          <w:rPr>
            <w:rStyle w:val="afa"/>
            <w:rFonts w:hint="eastAsia"/>
            <w:i w:val="0"/>
            <w:iCs w:val="0"/>
            <w:lang w:eastAsia="ko-KR"/>
          </w:rPr>
          <w:t>.</w:t>
        </w:r>
      </w:ins>
    </w:p>
    <w:p w:rsidR="00327516" w:rsidRPr="001A67CD" w:rsidRDefault="00327516" w:rsidP="00327516">
      <w:pPr>
        <w:pStyle w:val="procedureBody"/>
        <w:numPr>
          <w:ilvl w:val="2"/>
          <w:numId w:val="29"/>
        </w:numPr>
        <w:rPr>
          <w:ins w:id="102" w:author="최환석/주임연구원/CIC NCT팀(hwanseok.choi@lge.com)" w:date="2016-06-09T12:03:00Z"/>
          <w:rStyle w:val="afa"/>
          <w:i w:val="0"/>
          <w:iCs w:val="0"/>
          <w:lang w:eastAsia="ko-KR"/>
        </w:rPr>
      </w:pPr>
      <w:ins w:id="103" w:author="최환석/주임연구원/CIC NCT팀(hwanseok.choi@lge.com)" w:date="2016-06-09T12:03:00Z">
        <w:r w:rsidRPr="00F90BDC">
          <w:rPr>
            <w:rStyle w:val="afa"/>
            <w:i w:val="0"/>
            <w:iCs w:val="0"/>
            <w:lang w:eastAsia="ko-KR"/>
          </w:rPr>
          <w:t>Get the AutoMode property</w:t>
        </w:r>
        <w:r>
          <w:rPr>
            <w:rStyle w:val="afa"/>
            <w:rFonts w:hint="eastAsia"/>
            <w:i w:val="0"/>
            <w:iCs w:val="0"/>
            <w:lang w:eastAsia="ko-KR"/>
          </w:rPr>
          <w:t>.</w:t>
        </w:r>
      </w:ins>
    </w:p>
    <w:p w:rsidR="00327516" w:rsidRPr="002F5855" w:rsidRDefault="00327516" w:rsidP="00327516">
      <w:pPr>
        <w:pStyle w:val="procedureBody"/>
        <w:numPr>
          <w:ilvl w:val="0"/>
          <w:numId w:val="29"/>
        </w:numPr>
        <w:rPr>
          <w:ins w:id="104" w:author="최환석/주임연구원/CIC NCT팀(hwanseok.choi@lge.com)" w:date="2016-06-09T12:03:00Z"/>
        </w:rPr>
      </w:pPr>
      <w:ins w:id="105" w:author="최환석/주임연구원/CIC NCT팀(hwanseok.choi@lge.com)" w:date="2016-06-09T12:03:00Z">
        <w:r w:rsidRPr="002F5855">
          <w:t>The test device leaves the session.</w:t>
        </w:r>
      </w:ins>
    </w:p>
    <w:p w:rsidR="00327516" w:rsidRPr="00881C0F" w:rsidRDefault="00327516" w:rsidP="00327516">
      <w:pPr>
        <w:pStyle w:val="subhead"/>
        <w:rPr>
          <w:ins w:id="106" w:author="최환석/주임연구원/CIC NCT팀(hwanseok.choi@lge.com)" w:date="2016-06-09T12:03:00Z"/>
          <w:rStyle w:val="afa"/>
          <w:i w:val="0"/>
          <w:iCs w:val="0"/>
        </w:rPr>
      </w:pPr>
      <w:ins w:id="107" w:author="최환석/주임연구원/CIC NCT팀(hwanseok.choi@lge.com)" w:date="2016-06-09T12:03:00Z">
        <w:r>
          <w:t>Expected results</w:t>
        </w:r>
      </w:ins>
    </w:p>
    <w:p w:rsidR="00327516" w:rsidRDefault="00327516" w:rsidP="00327516">
      <w:pPr>
        <w:pStyle w:val="resultsBody"/>
        <w:rPr>
          <w:ins w:id="108" w:author="최환석/주임연구원/CIC NCT팀(hwanseok.choi@lge.com)" w:date="2016-06-09T12:03:00Z"/>
        </w:rPr>
      </w:pPr>
      <w:ins w:id="109" w:author="최환석/주임연구원/CIC NCT팀(hwanseok.choi@lge.com)" w:date="2016-06-09T12:03:00Z">
        <w:r>
          <w:t>The test device receives an About announcement from the application on the DUT.</w:t>
        </w:r>
      </w:ins>
    </w:p>
    <w:p w:rsidR="00327516" w:rsidRDefault="00327516" w:rsidP="00327516">
      <w:pPr>
        <w:pStyle w:val="resultsBody"/>
        <w:rPr>
          <w:ins w:id="110" w:author="최환석/주임연구원/CIC NCT팀(hwanseok.choi@lge.com)" w:date="2016-06-09T12:03:00Z"/>
          <w:iCs/>
        </w:rPr>
      </w:pPr>
      <w:ins w:id="111" w:author="최환석/주임연구원/CIC NCT팀(hwanseok.choi@lge.com)" w:date="2016-06-09T12:03:00Z">
        <w:r w:rsidRPr="00881C0F">
          <w:rPr>
            <w:iCs/>
          </w:rPr>
          <w:t>The test device joins a session with the application at the port specified in the received About announcement.</w:t>
        </w:r>
      </w:ins>
    </w:p>
    <w:p w:rsidR="00327516" w:rsidRDefault="00327516" w:rsidP="00327516">
      <w:pPr>
        <w:pStyle w:val="resultsBody"/>
        <w:rPr>
          <w:ins w:id="112" w:author="최환석/주임연구원/CIC NCT팀(hwanseok.choi@lge.com)" w:date="2016-06-09T12:03:00Z"/>
        </w:rPr>
      </w:pPr>
      <w:ins w:id="113" w:author="최환석/주임연구원/CIC NCT팀(hwanseok.choi@lge.com)" w:date="2016-06-09T12:03:00Z">
        <w:r>
          <w:lastRenderedPageBreak/>
          <w:t>Getting initial values for all properties are succeeded.</w:t>
        </w:r>
      </w:ins>
    </w:p>
    <w:p w:rsidR="00327516" w:rsidRDefault="00327516" w:rsidP="00327516">
      <w:pPr>
        <w:pStyle w:val="resultsBody"/>
        <w:rPr>
          <w:ins w:id="114" w:author="최환석/주임연구원/CIC NCT팀(hwanseok.choi@lge.com)" w:date="2016-06-09T12:03:00Z"/>
        </w:rPr>
      </w:pPr>
      <w:ins w:id="115" w:author="최환석/주임연구원/CIC NCT팀(hwanseok.choi@lge.com)" w:date="2016-06-09T12:03:00Z">
        <w:r>
          <w:t xml:space="preserve">Setting initial values for all </w:t>
        </w:r>
        <w:r>
          <w:rPr>
            <w:rFonts w:hint="eastAsia"/>
            <w:lang w:eastAsia="ko-KR"/>
          </w:rPr>
          <w:t xml:space="preserve">read-write </w:t>
        </w:r>
        <w:r>
          <w:t>properties are succeeded</w:t>
        </w:r>
        <w:r>
          <w:rPr>
            <w:rFonts w:hint="eastAsia"/>
            <w:lang w:eastAsia="ko-KR"/>
          </w:rPr>
          <w:t>.</w:t>
        </w:r>
      </w:ins>
    </w:p>
    <w:p w:rsidR="00327516" w:rsidRDefault="00327516" w:rsidP="00327516">
      <w:pPr>
        <w:pStyle w:val="resultsBody"/>
        <w:rPr>
          <w:ins w:id="116" w:author="최환석/주임연구원/CIC NCT팀(hwanseok.choi@lge.com)" w:date="2016-06-09T12:03:00Z"/>
          <w:iCs/>
        </w:rPr>
      </w:pPr>
      <w:ins w:id="117" w:author="최환석/주임연구원/CIC NCT팀(hwanseok.choi@lge.com)" w:date="2016-06-09T12:03:00Z">
        <w:r>
          <w:t>Setting properties to invalid value are failed</w:t>
        </w:r>
        <w:r w:rsidRPr="00F460B1">
          <w:rPr>
            <w:iCs/>
          </w:rPr>
          <w:t>.</w:t>
        </w:r>
      </w:ins>
    </w:p>
    <w:p w:rsidR="00327516" w:rsidRDefault="00327516" w:rsidP="00327516">
      <w:pPr>
        <w:pStyle w:val="resultsBody"/>
        <w:numPr>
          <w:ilvl w:val="1"/>
          <w:numId w:val="2"/>
        </w:numPr>
        <w:rPr>
          <w:ins w:id="118" w:author="최환석/주임연구원/CIC NCT팀(hwanseok.choi@lge.com)" w:date="2016-06-09T12:03:00Z"/>
          <w:iCs/>
        </w:rPr>
      </w:pPr>
      <w:ins w:id="119" w:author="최환석/주임연구원/CIC NCT팀(hwanseok.choi@lge.com)" w:date="2016-06-09T12:03:00Z">
        <w:r>
          <w:rPr>
            <w:rFonts w:hint="eastAsia"/>
            <w:iCs/>
            <w:lang w:eastAsia="ko-KR"/>
          </w:rPr>
          <w:t xml:space="preserve">Setting the MoistureOuputLevel to </w:t>
        </w:r>
        <w:r>
          <w:t>Max</w:t>
        </w:r>
        <w:r>
          <w:rPr>
            <w:rFonts w:hint="eastAsia"/>
            <w:lang w:eastAsia="ko-KR"/>
          </w:rPr>
          <w:t>MoistureOutputLevel</w:t>
        </w:r>
        <w:r w:rsidRPr="002F5855">
          <w:t xml:space="preserve"> </w:t>
        </w:r>
        <w:r w:rsidRPr="00C53A02">
          <w:t xml:space="preserve">+ </w:t>
        </w:r>
        <w:r w:rsidRPr="00867AA0">
          <w:rPr>
            <w:i/>
          </w:rPr>
          <w:t>1</w:t>
        </w:r>
        <w:r>
          <w:rPr>
            <w:rFonts w:hint="eastAsia"/>
            <w:lang w:eastAsia="ko-KR"/>
          </w:rPr>
          <w:t xml:space="preserve"> is failed and current </w:t>
        </w:r>
        <w:r>
          <w:rPr>
            <w:rFonts w:hint="eastAsia"/>
            <w:iCs/>
            <w:lang w:eastAsia="ko-KR"/>
          </w:rPr>
          <w:t xml:space="preserve">MoistureOuputLevel keeps </w:t>
        </w:r>
        <w:r w:rsidRPr="00867AA0">
          <w:rPr>
            <w:rFonts w:hint="eastAsia"/>
            <w:i/>
            <w:iCs/>
            <w:lang w:eastAsia="ko-KR"/>
          </w:rPr>
          <w:t>0</w:t>
        </w:r>
        <w:r>
          <w:rPr>
            <w:rFonts w:hint="eastAsia"/>
            <w:iCs/>
            <w:lang w:eastAsia="ko-KR"/>
          </w:rPr>
          <w:t>.</w:t>
        </w:r>
      </w:ins>
    </w:p>
    <w:p w:rsidR="00327516" w:rsidRPr="00F90BDC" w:rsidRDefault="00327516" w:rsidP="00327516">
      <w:pPr>
        <w:pStyle w:val="bulletlv1"/>
        <w:numPr>
          <w:ilvl w:val="1"/>
          <w:numId w:val="2"/>
        </w:numPr>
        <w:rPr>
          <w:ins w:id="120" w:author="최환석/주임연구원/CIC NCT팀(hwanseok.choi@lge.com)" w:date="2016-06-09T12:03:00Z"/>
          <w:rStyle w:val="afa"/>
          <w:i w:val="0"/>
          <w:iCs w:val="0"/>
        </w:rPr>
      </w:pPr>
      <w:ins w:id="121" w:author="최환석/주임연구원/CIC NCT팀(hwanseok.choi@lge.com)" w:date="2016-06-09T12:03:00Z">
        <w:r w:rsidRPr="00F90BDC">
          <w:rPr>
            <w:rStyle w:val="afa"/>
            <w:i w:val="0"/>
            <w:iCs w:val="0"/>
          </w:rPr>
          <w:t xml:space="preserve">Setting </w:t>
        </w:r>
        <w:r>
          <w:rPr>
            <w:rStyle w:val="afa"/>
            <w:rFonts w:hint="eastAsia"/>
            <w:i w:val="0"/>
            <w:iCs w:val="0"/>
            <w:lang w:eastAsia="ko-KR"/>
          </w:rPr>
          <w:t>the</w:t>
        </w:r>
        <w:r>
          <w:rPr>
            <w:rStyle w:val="afa"/>
            <w:i w:val="0"/>
            <w:iCs w:val="0"/>
            <w:lang w:eastAsia="ko-KR"/>
          </w:rPr>
          <w:t xml:space="preserve"> </w:t>
        </w:r>
        <w:r w:rsidRPr="00F90BDC">
          <w:rPr>
            <w:rStyle w:val="afa"/>
            <w:i w:val="0"/>
            <w:iCs w:val="0"/>
          </w:rPr>
          <w:t>AutoMode</w:t>
        </w:r>
        <w:r>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to </w:t>
        </w:r>
        <w:r w:rsidRPr="00867AA0">
          <w:rPr>
            <w:rStyle w:val="afa"/>
            <w:iCs w:val="0"/>
          </w:rPr>
          <w:t>2</w:t>
        </w:r>
        <w:r w:rsidRPr="00F90BDC">
          <w:rPr>
            <w:rStyle w:val="afa"/>
            <w:i w:val="0"/>
            <w:iCs w:val="0"/>
          </w:rPr>
          <w:t xml:space="preserve"> is failed and current AutoMode keeps </w:t>
        </w:r>
        <w:r w:rsidRPr="002D2B42">
          <w:rPr>
            <w:rStyle w:val="afa"/>
            <w:iCs w:val="0"/>
          </w:rPr>
          <w:t>1</w:t>
        </w:r>
        <w:r w:rsidRPr="00F90BDC">
          <w:rPr>
            <w:rStyle w:val="afa"/>
            <w:i w:val="0"/>
            <w:iCs w:val="0"/>
          </w:rPr>
          <w:t>.</w:t>
        </w:r>
      </w:ins>
    </w:p>
    <w:p w:rsidR="00327516" w:rsidRPr="00F460B1" w:rsidRDefault="00327516" w:rsidP="00327516">
      <w:pPr>
        <w:pStyle w:val="resultsBody"/>
        <w:rPr>
          <w:ins w:id="122" w:author="최환석/주임연구원/CIC NCT팀(hwanseok.choi@lge.com)" w:date="2016-06-09T12:03:00Z"/>
          <w:iCs/>
        </w:rPr>
      </w:pPr>
      <w:ins w:id="123" w:author="최환석/주임연구원/CIC NCT팀(hwanseok.choi@lge.com)" w:date="2016-06-09T12:03:00Z">
        <w:r>
          <w:t xml:space="preserve">Setting properties </w:t>
        </w:r>
        <w:r>
          <w:rPr>
            <w:rFonts w:hint="eastAsia"/>
            <w:lang w:eastAsia="ko-KR"/>
          </w:rPr>
          <w:t>to</w:t>
        </w:r>
        <w:r>
          <w:t xml:space="preserve"> valid value are succeeded</w:t>
        </w:r>
        <w:r>
          <w:rPr>
            <w:rFonts w:hint="eastAsia"/>
            <w:lang w:eastAsia="ko-KR"/>
          </w:rPr>
          <w:t>.</w:t>
        </w:r>
      </w:ins>
    </w:p>
    <w:p w:rsidR="00327516" w:rsidRDefault="00327516" w:rsidP="00327516">
      <w:pPr>
        <w:pStyle w:val="bulletlv1"/>
        <w:numPr>
          <w:ilvl w:val="1"/>
          <w:numId w:val="2"/>
        </w:numPr>
        <w:rPr>
          <w:ins w:id="124" w:author="최환석/주임연구원/CIC NCT팀(hwanseok.choi@lge.com)" w:date="2016-06-09T12:03:00Z"/>
          <w:rStyle w:val="afa"/>
          <w:i w:val="0"/>
          <w:iCs w:val="0"/>
        </w:rPr>
      </w:pPr>
      <w:ins w:id="125" w:author="최환석/주임연구원/CIC NCT팀(hwanseok.choi@lge.com)" w:date="2016-06-09T12:03:00Z">
        <w:r>
          <w:t xml:space="preserve">The </w:t>
        </w:r>
        <w:r>
          <w:rPr>
            <w:rFonts w:hint="eastAsia"/>
            <w:iCs/>
            <w:lang w:eastAsia="ko-KR"/>
          </w:rPr>
          <w:t xml:space="preserve">MoistureOuputLevel </w:t>
        </w:r>
        <w:r>
          <w:t xml:space="preserve">property is set to </w:t>
        </w:r>
        <w:r w:rsidRPr="00335E82">
          <w:rPr>
            <w:rFonts w:hint="eastAsia"/>
            <w:i/>
            <w:lang w:eastAsia="ko-KR"/>
          </w:rPr>
          <w:t>1</w:t>
        </w:r>
        <w:r>
          <w:t>,</w:t>
        </w:r>
        <w:r>
          <w:rPr>
            <w:rStyle w:val="afa"/>
            <w:i w:val="0"/>
            <w:iCs w:val="0"/>
          </w:rPr>
          <w:t xml:space="preserve"> and the PropertiesChanged signal is received.</w:t>
        </w:r>
      </w:ins>
    </w:p>
    <w:p w:rsidR="007E7AFB" w:rsidRPr="00327516" w:rsidRDefault="00327516" w:rsidP="00327516">
      <w:pPr>
        <w:pStyle w:val="resultsBody"/>
        <w:numPr>
          <w:ilvl w:val="1"/>
          <w:numId w:val="2"/>
        </w:numPr>
      </w:pPr>
      <w:ins w:id="126" w:author="최환석/주임연구원/CIC NCT팀(hwanseok.choi@lge.com)" w:date="2016-06-09T12:03:00Z">
        <w:r>
          <w:t xml:space="preserve">The </w:t>
        </w:r>
        <w:r w:rsidRPr="00F90BDC">
          <w:rPr>
            <w:rStyle w:val="afa"/>
            <w:i w:val="0"/>
            <w:iCs w:val="0"/>
          </w:rPr>
          <w:t>AutoMode</w:t>
        </w:r>
        <w:r>
          <w:rPr>
            <w:rStyle w:val="afa"/>
            <w:i w:val="0"/>
            <w:iCs w:val="0"/>
          </w:rPr>
          <w:t xml:space="preserve"> </w:t>
        </w:r>
        <w:r>
          <w:t xml:space="preserve">property is set to </w:t>
        </w:r>
        <w:r>
          <w:rPr>
            <w:rFonts w:hint="eastAsia"/>
            <w:i/>
            <w:lang w:eastAsia="ko-KR"/>
          </w:rPr>
          <w:t>1</w:t>
        </w:r>
        <w:r>
          <w:t xml:space="preserve">, </w:t>
        </w:r>
        <w:r>
          <w:rPr>
            <w:rStyle w:val="afa"/>
            <w:i w:val="0"/>
            <w:iCs w:val="0"/>
          </w:rPr>
          <w:t>and the PropertiesChanged signal is received.</w:t>
        </w:r>
      </w:ins>
      <w:bookmarkEnd w:id="50"/>
      <w:r w:rsidR="007E7AFB">
        <w:br w:type="page"/>
      </w:r>
    </w:p>
    <w:p w:rsidR="008D5EA3" w:rsidRDefault="007E7AFB" w:rsidP="008D5EA3">
      <w:pPr>
        <w:pStyle w:val="22"/>
        <w:numPr>
          <w:ilvl w:val="1"/>
          <w:numId w:val="1"/>
        </w:numPr>
        <w:ind w:left="720" w:hanging="720"/>
      </w:pPr>
      <w:bookmarkStart w:id="127" w:name="_Toc453344683"/>
      <w:r>
        <w:lastRenderedPageBreak/>
        <w:t>HAE-v1-</w:t>
      </w:r>
      <w:r w:rsidR="008D5EA3">
        <w:t>OffControl Interface Test</w:t>
      </w:r>
      <w:bookmarkEnd w:id="127"/>
    </w:p>
    <w:p w:rsidR="00877C8B" w:rsidRDefault="00877C8B" w:rsidP="00877C8B">
      <w:pPr>
        <w:pStyle w:val="midTitle"/>
      </w:pPr>
      <w:r>
        <w:t>Objective</w:t>
      </w:r>
    </w:p>
    <w:p w:rsidR="00877C8B" w:rsidRDefault="00877C8B" w:rsidP="00877C8B">
      <w:pPr>
        <w:pStyle w:val="Body0"/>
      </w:pPr>
      <w:r w:rsidRPr="007A4302">
        <w:t xml:space="preserve">Verify </w:t>
      </w:r>
      <w:r>
        <w:t xml:space="preserve">the properties, methods and signals of </w:t>
      </w:r>
      <w:r w:rsidRPr="007A4302">
        <w:t xml:space="preserve">the </w:t>
      </w:r>
      <w:r>
        <w:t>OffControl interface of DUT.</w:t>
      </w:r>
    </w:p>
    <w:p w:rsidR="00877C8B" w:rsidRDefault="00877C8B" w:rsidP="00877C8B">
      <w:pPr>
        <w:pStyle w:val="midTitle"/>
      </w:pPr>
      <w:r>
        <w:t xml:space="preserve">Procedure </w:t>
      </w:r>
    </w:p>
    <w:p w:rsidR="00877C8B" w:rsidRPr="006B24E2" w:rsidRDefault="00877C8B" w:rsidP="00705359">
      <w:pPr>
        <w:pStyle w:val="procedureBody"/>
        <w:numPr>
          <w:ilvl w:val="0"/>
          <w:numId w:val="34"/>
        </w:numPr>
      </w:pPr>
      <w:r w:rsidRPr="006B24E2">
        <w:t>The test device listens for an About announcement from the application on the DUT.</w:t>
      </w:r>
    </w:p>
    <w:p w:rsidR="00877C8B" w:rsidRPr="006B24E2" w:rsidRDefault="00877C8B" w:rsidP="00705359">
      <w:pPr>
        <w:pStyle w:val="procedureBody"/>
        <w:numPr>
          <w:ilvl w:val="0"/>
          <w:numId w:val="34"/>
        </w:numPr>
      </w:pPr>
      <w:r w:rsidRPr="006B24E2">
        <w:t xml:space="preserve">After receiving an About announcement from the application, the test device joins a session with the application at the port specified in the received About announcement if there is </w:t>
      </w:r>
      <w:r>
        <w:t>OffControl</w:t>
      </w:r>
      <w:r w:rsidR="004625CF">
        <w:t xml:space="preserve"> </w:t>
      </w:r>
      <w:r w:rsidRPr="006B24E2">
        <w:t>Interface on DUT.</w:t>
      </w:r>
    </w:p>
    <w:p w:rsidR="00877C8B" w:rsidRDefault="00877C8B" w:rsidP="00705359">
      <w:pPr>
        <w:pStyle w:val="procedureBody"/>
        <w:numPr>
          <w:ilvl w:val="0"/>
          <w:numId w:val="34"/>
        </w:numPr>
      </w:pPr>
      <w:r>
        <w:t>Call method.</w:t>
      </w:r>
    </w:p>
    <w:p w:rsidR="00877C8B" w:rsidRPr="006B24E2" w:rsidRDefault="00877C8B" w:rsidP="00705359">
      <w:pPr>
        <w:pStyle w:val="procedureBody"/>
        <w:numPr>
          <w:ilvl w:val="1"/>
          <w:numId w:val="34"/>
        </w:numPr>
      </w:pPr>
      <w:r>
        <w:t>Call the SwitchOff method</w:t>
      </w:r>
      <w:r w:rsidRPr="004A6514">
        <w:t>.</w:t>
      </w:r>
    </w:p>
    <w:p w:rsidR="00877C8B" w:rsidRPr="006B24E2" w:rsidRDefault="00877C8B" w:rsidP="00705359">
      <w:pPr>
        <w:pStyle w:val="procedureBody"/>
        <w:numPr>
          <w:ilvl w:val="0"/>
          <w:numId w:val="34"/>
        </w:numPr>
      </w:pPr>
      <w:r w:rsidRPr="006B24E2">
        <w:t>The test device leaves the session.</w:t>
      </w:r>
    </w:p>
    <w:p w:rsidR="00877C8B" w:rsidRPr="00881C0F" w:rsidRDefault="00877C8B" w:rsidP="00877C8B">
      <w:pPr>
        <w:pStyle w:val="subhead"/>
        <w:rPr>
          <w:rStyle w:val="afa"/>
          <w:i w:val="0"/>
          <w:iCs w:val="0"/>
        </w:rPr>
      </w:pPr>
      <w:r>
        <w:t>Expected results</w:t>
      </w:r>
    </w:p>
    <w:p w:rsidR="00877C8B" w:rsidRDefault="00877C8B" w:rsidP="00877C8B">
      <w:pPr>
        <w:pStyle w:val="resultsBody"/>
      </w:pPr>
      <w:r>
        <w:t>The test device receives an About announcement from the application on the DUT.</w:t>
      </w:r>
    </w:p>
    <w:p w:rsidR="00877C8B" w:rsidRDefault="00877C8B" w:rsidP="00877C8B">
      <w:pPr>
        <w:pStyle w:val="resultsBody"/>
        <w:rPr>
          <w:iCs/>
        </w:rPr>
      </w:pPr>
      <w:r w:rsidRPr="00881C0F">
        <w:rPr>
          <w:iCs/>
        </w:rPr>
        <w:t>The test device joins a session with the application at the port specified in the received About announcement.</w:t>
      </w:r>
    </w:p>
    <w:p w:rsidR="00877C8B" w:rsidRDefault="00B0430C" w:rsidP="00877C8B">
      <w:pPr>
        <w:pStyle w:val="resultsBody"/>
      </w:pPr>
      <w:r>
        <w:rPr>
          <w:rFonts w:hint="eastAsia"/>
          <w:lang w:eastAsia="ko-KR"/>
        </w:rPr>
        <w:t xml:space="preserve">The </w:t>
      </w:r>
      <w:r w:rsidR="00863AF1">
        <w:t>SwitchOff</w:t>
      </w:r>
      <w:r w:rsidR="00630DB4">
        <w:t xml:space="preserve"> </w:t>
      </w:r>
      <w:r w:rsidR="00BF3BB0">
        <w:t>method</w:t>
      </w:r>
      <w:r w:rsidR="00630DB4">
        <w:t xml:space="preserve"> </w:t>
      </w:r>
      <w:r>
        <w:rPr>
          <w:rFonts w:hint="eastAsia"/>
          <w:lang w:eastAsia="ko-KR"/>
        </w:rPr>
        <w:t xml:space="preserve">call </w:t>
      </w:r>
      <w:r w:rsidR="00BF3BB0">
        <w:t>is</w:t>
      </w:r>
      <w:r w:rsidR="00877C8B" w:rsidRPr="0073001E">
        <w:t xml:space="preserve"> succeeded</w:t>
      </w:r>
      <w:r w:rsidR="00877C8B">
        <w:t>.</w:t>
      </w:r>
    </w:p>
    <w:p w:rsidR="00877C8B" w:rsidRPr="00877C8B" w:rsidRDefault="00877C8B" w:rsidP="00877C8B">
      <w:pPr>
        <w:pStyle w:val="body"/>
      </w:pPr>
    </w:p>
    <w:p w:rsidR="009C3FF6" w:rsidRDefault="009C3FF6">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128" w:name="_Toc453344684"/>
      <w:bookmarkEnd w:id="17"/>
      <w:r>
        <w:lastRenderedPageBreak/>
        <w:t>HAE-v1-</w:t>
      </w:r>
      <w:r w:rsidR="004813AC">
        <w:t>OnControl Interface Test</w:t>
      </w:r>
      <w:bookmarkEnd w:id="128"/>
    </w:p>
    <w:p w:rsidR="004813AC" w:rsidRDefault="004813AC" w:rsidP="004813AC">
      <w:pPr>
        <w:pStyle w:val="midTitle"/>
      </w:pPr>
      <w:r>
        <w:t>Objective</w:t>
      </w:r>
    </w:p>
    <w:p w:rsidR="004813AC" w:rsidRDefault="004813AC" w:rsidP="004813AC">
      <w:pPr>
        <w:pStyle w:val="Body0"/>
      </w:pPr>
      <w:r w:rsidRPr="007A4302">
        <w:t xml:space="preserve">Verify </w:t>
      </w:r>
      <w:r>
        <w:t xml:space="preserve">the properties, methods and signals of </w:t>
      </w:r>
      <w:r w:rsidRPr="007A4302">
        <w:t xml:space="preserve">the </w:t>
      </w:r>
      <w:r>
        <w:t>OnControl interface of DUT.</w:t>
      </w:r>
    </w:p>
    <w:p w:rsidR="004813AC" w:rsidRDefault="004813AC" w:rsidP="004813AC">
      <w:pPr>
        <w:pStyle w:val="midTitle"/>
      </w:pPr>
      <w:r>
        <w:t xml:space="preserve">Procedure </w:t>
      </w:r>
    </w:p>
    <w:p w:rsidR="004813AC" w:rsidRPr="006B24E2" w:rsidRDefault="004813AC" w:rsidP="00705359">
      <w:pPr>
        <w:pStyle w:val="procedureBody"/>
        <w:numPr>
          <w:ilvl w:val="0"/>
          <w:numId w:val="36"/>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OnControl</w:t>
      </w:r>
      <w:r w:rsidR="00630DB4">
        <w:t xml:space="preserve"> </w:t>
      </w:r>
      <w:r w:rsidRPr="006B24E2">
        <w:t>Interface on DUT.</w:t>
      </w:r>
    </w:p>
    <w:p w:rsidR="004813AC" w:rsidRDefault="004813AC" w:rsidP="004813AC">
      <w:pPr>
        <w:pStyle w:val="procedureBody"/>
        <w:numPr>
          <w:ilvl w:val="0"/>
          <w:numId w:val="29"/>
        </w:numPr>
      </w:pPr>
      <w:r>
        <w:t>Call method.</w:t>
      </w:r>
    </w:p>
    <w:p w:rsidR="004813AC" w:rsidRPr="006B24E2" w:rsidRDefault="004813AC" w:rsidP="004813AC">
      <w:pPr>
        <w:pStyle w:val="procedureBody"/>
        <w:numPr>
          <w:ilvl w:val="1"/>
          <w:numId w:val="29"/>
        </w:numPr>
      </w:pPr>
      <w:r>
        <w:t>Call the SwitchOn method</w:t>
      </w:r>
      <w:r w:rsidRPr="004A6514">
        <w:t>.</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Default="004813AC" w:rsidP="004813AC">
      <w:pPr>
        <w:pStyle w:val="resultsBody"/>
      </w:pPr>
      <w:r>
        <w:rPr>
          <w:rFonts w:hint="eastAsia"/>
          <w:lang w:eastAsia="ko-KR"/>
        </w:rPr>
        <w:t xml:space="preserve">The </w:t>
      </w:r>
      <w:r>
        <w:t>SwitchOn method</w:t>
      </w:r>
      <w:r w:rsidR="00630DB4">
        <w:t xml:space="preserve"> </w:t>
      </w:r>
      <w:r>
        <w:rPr>
          <w:rFonts w:hint="eastAsia"/>
          <w:lang w:eastAsia="ko-KR"/>
        </w:rPr>
        <w:t xml:space="preserve">call </w:t>
      </w:r>
      <w:r>
        <w:t>is</w:t>
      </w:r>
      <w:r w:rsidRPr="0073001E">
        <w:t xml:space="preserve"> succeeded</w:t>
      </w:r>
      <w:r>
        <w:t>.</w:t>
      </w:r>
    </w:p>
    <w:p w:rsidR="004813AC" w:rsidRDefault="004813AC" w:rsidP="004813AC">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129" w:name="_Toc453344685"/>
      <w:r>
        <w:lastRenderedPageBreak/>
        <w:t>HAE-v1-</w:t>
      </w:r>
      <w:r w:rsidR="004813AC">
        <w:t>OnOffStatus Interface Test</w:t>
      </w:r>
      <w:bookmarkEnd w:id="129"/>
    </w:p>
    <w:p w:rsidR="004813AC" w:rsidRDefault="004813AC" w:rsidP="004813AC">
      <w:pPr>
        <w:pStyle w:val="midTitle"/>
      </w:pPr>
      <w:r>
        <w:t>Objective</w:t>
      </w:r>
    </w:p>
    <w:p w:rsidR="004813AC" w:rsidRDefault="004813AC" w:rsidP="004813AC">
      <w:pPr>
        <w:pStyle w:val="Body0"/>
      </w:pPr>
      <w:r w:rsidRPr="007A4302">
        <w:t xml:space="preserve">Verify </w:t>
      </w:r>
      <w:r>
        <w:t xml:space="preserve">the properties, methods and signals of </w:t>
      </w:r>
      <w:r w:rsidRPr="007A4302">
        <w:t xml:space="preserve">the </w:t>
      </w:r>
      <w:r>
        <w:t>OnOffStatus interface of DUT.</w:t>
      </w:r>
    </w:p>
    <w:p w:rsidR="004813AC" w:rsidRDefault="004813AC" w:rsidP="004813AC">
      <w:pPr>
        <w:pStyle w:val="midTitle"/>
      </w:pPr>
      <w:r>
        <w:t xml:space="preserve">Procedure </w:t>
      </w:r>
    </w:p>
    <w:p w:rsidR="004813AC" w:rsidRPr="006B24E2" w:rsidRDefault="004813AC" w:rsidP="00705359">
      <w:pPr>
        <w:pStyle w:val="procedureBody"/>
        <w:numPr>
          <w:ilvl w:val="0"/>
          <w:numId w:val="37"/>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OnOffStatus</w:t>
      </w:r>
      <w:r w:rsidR="00630DB4">
        <w:t xml:space="preserve"> </w:t>
      </w:r>
      <w:r w:rsidRPr="006B24E2">
        <w:t>Interface on DUT.</w:t>
      </w:r>
    </w:p>
    <w:p w:rsidR="004813AC" w:rsidRPr="00622CD7" w:rsidRDefault="004813AC" w:rsidP="004813AC">
      <w:pPr>
        <w:pStyle w:val="procedureBody"/>
        <w:numPr>
          <w:ilvl w:val="0"/>
          <w:numId w:val="29"/>
        </w:numPr>
        <w:rPr>
          <w:i/>
          <w:iCs/>
        </w:rPr>
      </w:pPr>
      <w:r w:rsidRPr="00622CD7">
        <w:t>Get initial values for all properties.</w:t>
      </w:r>
    </w:p>
    <w:p w:rsidR="004813AC" w:rsidRDefault="004813AC" w:rsidP="004813AC">
      <w:pPr>
        <w:pStyle w:val="procedureBody"/>
        <w:numPr>
          <w:ilvl w:val="1"/>
          <w:numId w:val="29"/>
        </w:numPr>
      </w:pPr>
      <w:r>
        <w:rPr>
          <w:rFonts w:hint="eastAsia"/>
          <w:lang w:eastAsia="ko-KR"/>
        </w:rPr>
        <w:t>Retrieve the OnOff property.</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Default="004813AC" w:rsidP="004813AC">
      <w:pPr>
        <w:pStyle w:val="resultsBody"/>
        <w:rPr>
          <w:iCs/>
        </w:rPr>
      </w:pPr>
      <w:r>
        <w:rPr>
          <w:rStyle w:val="afa"/>
          <w:rFonts w:hint="eastAsia"/>
          <w:i w:val="0"/>
          <w:iCs w:val="0"/>
        </w:rPr>
        <w:t xml:space="preserve">Getting initial values for all properties </w:t>
      </w:r>
      <w:r w:rsidR="004B096B">
        <w:rPr>
          <w:rStyle w:val="afa"/>
          <w:i w:val="0"/>
          <w:iCs w:val="0"/>
        </w:rPr>
        <w:t>is</w:t>
      </w:r>
      <w:r>
        <w:rPr>
          <w:rStyle w:val="afa"/>
          <w:rFonts w:hint="eastAsia"/>
          <w:i w:val="0"/>
          <w:iCs w:val="0"/>
        </w:rPr>
        <w:t xml:space="preserve"> succeeded</w:t>
      </w:r>
      <w:r>
        <w:rPr>
          <w:rStyle w:val="afa"/>
          <w:i w:val="0"/>
          <w:iCs w:val="0"/>
        </w:rPr>
        <w:t>.</w:t>
      </w:r>
    </w:p>
    <w:p w:rsidR="004813AC" w:rsidRDefault="004813AC" w:rsidP="004813AC">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130" w:name="_Toc453344686"/>
      <w:r>
        <w:lastRenderedPageBreak/>
        <w:t>HAE-v1-</w:t>
      </w:r>
      <w:r w:rsidR="004813AC" w:rsidRPr="00D166D1">
        <w:rPr>
          <w:lang w:eastAsia="ko-KR"/>
        </w:rPr>
        <w:t>OvenCyclePhase</w:t>
      </w:r>
      <w:r w:rsidR="00630DB4">
        <w:rPr>
          <w:lang w:eastAsia="ko-KR"/>
        </w:rPr>
        <w:t xml:space="preserve"> </w:t>
      </w:r>
      <w:r w:rsidR="004813AC" w:rsidRPr="00F90BDC">
        <w:t>Interface Test</w:t>
      </w:r>
      <w:bookmarkEnd w:id="130"/>
    </w:p>
    <w:p w:rsidR="001E2E25" w:rsidRDefault="001E2E25" w:rsidP="001E2E25">
      <w:pPr>
        <w:pStyle w:val="subhead"/>
      </w:pPr>
      <w:r>
        <w:t>Objective</w:t>
      </w:r>
    </w:p>
    <w:p w:rsidR="001E2E25" w:rsidRDefault="001E2E25" w:rsidP="001E2E25">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OvenCyclePhase</w:t>
      </w:r>
      <w:r w:rsidR="00630DB4">
        <w:t xml:space="preserve"> </w:t>
      </w:r>
      <w:r w:rsidR="00342A51">
        <w:rPr>
          <w:rFonts w:hint="eastAsia"/>
          <w:lang w:eastAsia="ko-KR"/>
        </w:rPr>
        <w:t xml:space="preserve">interface </w:t>
      </w:r>
      <w:r>
        <w:rPr>
          <w:iCs/>
        </w:rPr>
        <w:t>of DUT</w:t>
      </w:r>
      <w:r w:rsidRPr="007A4302">
        <w:rPr>
          <w:iCs/>
        </w:rPr>
        <w:t>.</w:t>
      </w:r>
    </w:p>
    <w:p w:rsidR="001E2E25" w:rsidRDefault="001E2E25" w:rsidP="001E2E25">
      <w:pPr>
        <w:pStyle w:val="subhead"/>
        <w:tabs>
          <w:tab w:val="left" w:pos="7740"/>
        </w:tabs>
      </w:pPr>
      <w:r>
        <w:t xml:space="preserve">Procedure </w:t>
      </w:r>
    </w:p>
    <w:p w:rsidR="001E2E25" w:rsidRPr="006B24E2" w:rsidRDefault="001E2E25" w:rsidP="00FD2236">
      <w:pPr>
        <w:pStyle w:val="procedureBody"/>
        <w:numPr>
          <w:ilvl w:val="0"/>
          <w:numId w:val="56"/>
        </w:numPr>
      </w:pPr>
      <w:r w:rsidRPr="006B24E2">
        <w:t>The test device listens for an About announcement from the application on the DUT.</w:t>
      </w:r>
    </w:p>
    <w:p w:rsidR="001E2E25" w:rsidRPr="006B24E2" w:rsidRDefault="001E2E25" w:rsidP="001E2E25">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OvenCyclePhase</w:t>
      </w:r>
      <w:r w:rsidR="00630DB4">
        <w:t xml:space="preserve"> </w:t>
      </w:r>
      <w:r w:rsidRPr="006B24E2">
        <w:t>Interface on DUT.</w:t>
      </w:r>
    </w:p>
    <w:p w:rsidR="001E2E25" w:rsidRDefault="001E2E25" w:rsidP="001E2E25">
      <w:pPr>
        <w:pStyle w:val="procedureBody"/>
        <w:numPr>
          <w:ilvl w:val="0"/>
          <w:numId w:val="29"/>
        </w:numPr>
      </w:pPr>
      <w:r w:rsidRPr="005E4D55">
        <w:t>Get initial values for all properties</w:t>
      </w:r>
      <w:r>
        <w:rPr>
          <w:rFonts w:hint="eastAsia"/>
          <w:lang w:eastAsia="ko-KR"/>
        </w:rPr>
        <w:t>.</w:t>
      </w:r>
    </w:p>
    <w:p w:rsidR="001E2E25" w:rsidRDefault="001E2E25" w:rsidP="001E2E25">
      <w:pPr>
        <w:pStyle w:val="procedureBody"/>
        <w:numPr>
          <w:ilvl w:val="1"/>
          <w:numId w:val="29"/>
        </w:numPr>
      </w:pPr>
      <w:r>
        <w:t xml:space="preserve">Retrieve the </w:t>
      </w:r>
      <w:r w:rsidRPr="00090222">
        <w:t>CyclePhase</w:t>
      </w:r>
      <w:r>
        <w:t xml:space="preserve"> property</w:t>
      </w:r>
      <w:r w:rsidRPr="00F60E7F">
        <w:t>.</w:t>
      </w:r>
    </w:p>
    <w:p w:rsidR="001E2E25" w:rsidRDefault="001E2E25" w:rsidP="001E2E25">
      <w:pPr>
        <w:pStyle w:val="procedureBody"/>
        <w:numPr>
          <w:ilvl w:val="1"/>
          <w:numId w:val="29"/>
        </w:numPr>
      </w:pPr>
      <w:r>
        <w:t xml:space="preserve">Retrieve the </w:t>
      </w:r>
      <w:r w:rsidRPr="00090222">
        <w:t>SupportedCyclePhases</w:t>
      </w:r>
      <w:r>
        <w:t xml:space="preserve"> property</w:t>
      </w:r>
      <w:r w:rsidRPr="00F60E7F">
        <w:t>.</w:t>
      </w:r>
    </w:p>
    <w:p w:rsidR="001E2E25" w:rsidRDefault="001E2E25" w:rsidP="001E2E25">
      <w:pPr>
        <w:pStyle w:val="procedureBody"/>
        <w:numPr>
          <w:ilvl w:val="0"/>
          <w:numId w:val="29"/>
        </w:numPr>
      </w:pPr>
      <w:r>
        <w:t>Call method with invalid param.</w:t>
      </w:r>
    </w:p>
    <w:p w:rsidR="001E2E25" w:rsidRDefault="001E2E25" w:rsidP="001E2E25">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1E2E25" w:rsidRDefault="001E2E25" w:rsidP="001E2E25">
      <w:pPr>
        <w:pStyle w:val="procedureBody"/>
        <w:numPr>
          <w:ilvl w:val="0"/>
          <w:numId w:val="29"/>
        </w:numPr>
      </w:pPr>
      <w:r>
        <w:rPr>
          <w:rFonts w:hint="eastAsia"/>
          <w:lang w:eastAsia="ko-KR"/>
        </w:rPr>
        <w:t>Call method with valid param.</w:t>
      </w:r>
    </w:p>
    <w:p w:rsidR="001E2E25" w:rsidRPr="006B24E2" w:rsidRDefault="001E2E25" w:rsidP="001E2E25">
      <w:pPr>
        <w:pStyle w:val="procedureBody"/>
        <w:numPr>
          <w:ilvl w:val="1"/>
          <w:numId w:val="29"/>
        </w:numPr>
      </w:pPr>
      <w:r>
        <w:t xml:space="preserve">Call the GetVendorPhasesDescription method with </w:t>
      </w:r>
      <w:r w:rsidRPr="0092324B">
        <w:rPr>
          <w:i/>
        </w:rPr>
        <w:t>“en”</w:t>
      </w:r>
      <w:r>
        <w:t>.</w:t>
      </w:r>
    </w:p>
    <w:p w:rsidR="001E2E25" w:rsidRPr="006B24E2" w:rsidRDefault="001E2E25" w:rsidP="001E2E25">
      <w:pPr>
        <w:pStyle w:val="procedureBody"/>
        <w:numPr>
          <w:ilvl w:val="0"/>
          <w:numId w:val="29"/>
        </w:numPr>
      </w:pPr>
      <w:r w:rsidRPr="006B24E2">
        <w:t>The test device leaves the session.</w:t>
      </w:r>
    </w:p>
    <w:p w:rsidR="001E2E25" w:rsidRPr="00881C0F" w:rsidRDefault="001E2E25" w:rsidP="001E2E25">
      <w:pPr>
        <w:pStyle w:val="subhead"/>
        <w:rPr>
          <w:rStyle w:val="afa"/>
          <w:i w:val="0"/>
          <w:iCs w:val="0"/>
        </w:rPr>
      </w:pPr>
      <w:r>
        <w:t>Expected results</w:t>
      </w:r>
    </w:p>
    <w:p w:rsidR="001E2E25" w:rsidRDefault="001E2E25" w:rsidP="001E2E25">
      <w:pPr>
        <w:pStyle w:val="resultsBody"/>
      </w:pPr>
      <w:r>
        <w:t>The test device receives an About announcement from the application on the DUT.</w:t>
      </w:r>
    </w:p>
    <w:p w:rsidR="001E2E25" w:rsidRDefault="001E2E25" w:rsidP="001E2E25">
      <w:pPr>
        <w:pStyle w:val="resultsBody"/>
        <w:rPr>
          <w:iCs/>
        </w:rPr>
      </w:pPr>
      <w:r w:rsidRPr="00881C0F">
        <w:rPr>
          <w:iCs/>
        </w:rPr>
        <w:t>The test device joins a session with the application at the port specified in the received About announcement.</w:t>
      </w:r>
    </w:p>
    <w:p w:rsidR="001E2E25" w:rsidRPr="00775404" w:rsidRDefault="001E2E25" w:rsidP="001E2E25">
      <w:pPr>
        <w:pStyle w:val="resultsBody"/>
      </w:pPr>
      <w:r w:rsidRPr="00775404">
        <w:t>Getting initial values for all properties are succeeded.</w:t>
      </w:r>
    </w:p>
    <w:p w:rsidR="001E2E25" w:rsidRDefault="00A16A99" w:rsidP="001E2E25">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1E2E25">
        <w:rPr>
          <w:iCs/>
        </w:rPr>
        <w:t>.</w:t>
      </w:r>
    </w:p>
    <w:p w:rsidR="001E2E25" w:rsidRPr="00B20E4C" w:rsidRDefault="001E2E25" w:rsidP="001E2E25">
      <w:pPr>
        <w:pStyle w:val="resultsBody"/>
        <w:rPr>
          <w:iCs/>
        </w:rPr>
      </w:pPr>
      <w:r>
        <w:rPr>
          <w:rFonts w:hint="eastAsia"/>
          <w:iCs/>
          <w:lang w:eastAsia="ko-KR"/>
        </w:rPr>
        <w:t xml:space="preserve">Method call </w:t>
      </w:r>
      <w:r>
        <w:rPr>
          <w:iCs/>
        </w:rPr>
        <w:t>with valid param is succeeded.</w:t>
      </w:r>
    </w:p>
    <w:p w:rsidR="0067414F" w:rsidRDefault="0067414F" w:rsidP="0067414F">
      <w:pPr>
        <w:spacing w:before="0" w:after="0" w:line="240" w:lineRule="auto"/>
        <w:ind w:left="0"/>
        <w:rPr>
          <w:rFonts w:cs="Arial"/>
          <w:sz w:val="36"/>
          <w:szCs w:val="36"/>
        </w:rPr>
      </w:pPr>
      <w:r>
        <w:br w:type="page"/>
      </w:r>
    </w:p>
    <w:p w:rsidR="007E7AFB" w:rsidRDefault="007E7AFB" w:rsidP="007E7AFB">
      <w:pPr>
        <w:pStyle w:val="22"/>
        <w:numPr>
          <w:ilvl w:val="1"/>
          <w:numId w:val="1"/>
        </w:numPr>
        <w:ind w:left="630" w:hanging="630"/>
      </w:pPr>
      <w:bookmarkStart w:id="131" w:name="_Toc453163639"/>
      <w:bookmarkStart w:id="132" w:name="_Toc453344687"/>
      <w:r>
        <w:lastRenderedPageBreak/>
        <w:t>HAE-v1-</w:t>
      </w:r>
      <w:r>
        <w:rPr>
          <w:lang w:eastAsia="ko-KR"/>
        </w:rPr>
        <w:t xml:space="preserve">PlugInUnits </w:t>
      </w:r>
      <w:r w:rsidRPr="00F90BDC">
        <w:t>Interface Test</w:t>
      </w:r>
      <w:bookmarkEnd w:id="131"/>
      <w:bookmarkEnd w:id="132"/>
    </w:p>
    <w:p w:rsidR="007E7AFB" w:rsidRDefault="007E7AFB" w:rsidP="007E7AFB">
      <w:pPr>
        <w:pStyle w:val="midTitle"/>
        <w:ind w:left="0" w:firstLine="630"/>
      </w:pPr>
      <w:r>
        <w:t>Objective</w:t>
      </w:r>
    </w:p>
    <w:p w:rsidR="007E7AFB" w:rsidRDefault="007E7AFB" w:rsidP="007E7AFB">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rPr>
          <w:rFonts w:hint="eastAsia"/>
          <w:lang w:eastAsia="ko-KR"/>
        </w:rPr>
        <w:t>PlugInUnits</w:t>
      </w:r>
      <w:r>
        <w:rPr>
          <w:lang w:eastAsia="ko-KR"/>
        </w:rPr>
        <w:t xml:space="preserve"> </w:t>
      </w:r>
      <w:r>
        <w:t>interface of DUT</w:t>
      </w:r>
      <w:r>
        <w:rPr>
          <w:rFonts w:hint="eastAsia"/>
          <w:lang w:eastAsia="ko-KR"/>
        </w:rPr>
        <w:t>.</w:t>
      </w:r>
    </w:p>
    <w:p w:rsidR="007E7AFB" w:rsidRDefault="007E7AFB" w:rsidP="007E7AFB">
      <w:pPr>
        <w:pStyle w:val="midTitle"/>
      </w:pPr>
      <w:r>
        <w:t xml:space="preserve">Procedure </w:t>
      </w:r>
    </w:p>
    <w:p w:rsidR="007E7AFB" w:rsidRDefault="007E7AFB" w:rsidP="007E7AFB">
      <w:pPr>
        <w:pStyle w:val="procedureBody"/>
        <w:numPr>
          <w:ilvl w:val="0"/>
          <w:numId w:val="29"/>
        </w:numPr>
      </w:pPr>
      <w:r>
        <w:t>The test device listens for an About announcement from the application on the DUT.</w:t>
      </w:r>
    </w:p>
    <w:p w:rsidR="007E7AFB" w:rsidRDefault="007E7AFB" w:rsidP="007E7AFB">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CurrentAirQuality</w:t>
      </w:r>
      <w:r>
        <w:rPr>
          <w:lang w:eastAsia="ko-KR"/>
        </w:rPr>
        <w:t xml:space="preserve"> </w:t>
      </w:r>
      <w:r>
        <w:t>Interface on DUT.</w:t>
      </w:r>
    </w:p>
    <w:p w:rsidR="007E7AFB" w:rsidRDefault="007E7AFB" w:rsidP="007E7AFB">
      <w:pPr>
        <w:pStyle w:val="procedureBody"/>
        <w:numPr>
          <w:ilvl w:val="0"/>
          <w:numId w:val="29"/>
        </w:numPr>
      </w:pPr>
      <w:r w:rsidRPr="0060122C">
        <w:t>Get initial values for all properties.</w:t>
      </w:r>
    </w:p>
    <w:p w:rsidR="007E7AFB" w:rsidRDefault="007E7AFB" w:rsidP="007E7AFB">
      <w:pPr>
        <w:pStyle w:val="procedureBody"/>
        <w:numPr>
          <w:ilvl w:val="1"/>
          <w:numId w:val="26"/>
        </w:numPr>
      </w:pPr>
      <w:r w:rsidRPr="0060122C">
        <w:t xml:space="preserve">Retrieve the </w:t>
      </w:r>
      <w:r>
        <w:rPr>
          <w:rFonts w:hint="eastAsia"/>
          <w:lang w:eastAsia="ko-KR"/>
        </w:rPr>
        <w:t xml:space="preserve">PlugInUnits </w:t>
      </w:r>
      <w:r w:rsidRPr="0060122C">
        <w:t>property.</w:t>
      </w:r>
    </w:p>
    <w:p w:rsidR="007E7AFB" w:rsidRDefault="007E7AFB" w:rsidP="007E7AFB">
      <w:pPr>
        <w:pStyle w:val="procedureBody"/>
        <w:numPr>
          <w:ilvl w:val="0"/>
          <w:numId w:val="29"/>
        </w:numPr>
      </w:pPr>
      <w:r>
        <w:t>The test device leaves the session.</w:t>
      </w:r>
    </w:p>
    <w:p w:rsidR="007E7AFB" w:rsidRPr="00881C0F" w:rsidRDefault="007E7AFB" w:rsidP="007E7AFB">
      <w:pPr>
        <w:pStyle w:val="midTitle"/>
        <w:rPr>
          <w:rStyle w:val="afa"/>
          <w:i w:val="0"/>
          <w:iCs w:val="0"/>
        </w:rPr>
      </w:pPr>
      <w:r>
        <w:t>Expected results</w:t>
      </w:r>
    </w:p>
    <w:p w:rsidR="007E7AFB" w:rsidRPr="00F90BDC" w:rsidRDefault="007E7AFB" w:rsidP="007E7AFB">
      <w:pPr>
        <w:pStyle w:val="resultsBody"/>
      </w:pPr>
      <w:r w:rsidRPr="00F90BDC">
        <w:t>The test device receives an About announcement from the application on the DUT.</w:t>
      </w:r>
    </w:p>
    <w:p w:rsidR="007E7AFB" w:rsidRPr="00F90BDC" w:rsidRDefault="007E7AFB" w:rsidP="007E7AFB">
      <w:pPr>
        <w:pStyle w:val="resultsBody"/>
      </w:pPr>
      <w:r w:rsidRPr="00F90BDC">
        <w:t>The test device joins a session with the application at the port specified in the received About announcement.</w:t>
      </w:r>
    </w:p>
    <w:p w:rsidR="007E7AFB" w:rsidRDefault="007E7AFB" w:rsidP="007E7AFB">
      <w:pPr>
        <w:pStyle w:val="resultsBody"/>
        <w:rPr>
          <w:rStyle w:val="afa"/>
          <w:i w:val="0"/>
          <w:iCs w:val="0"/>
          <w:lang w:eastAsia="ko-KR"/>
        </w:rPr>
      </w:pPr>
      <w:r w:rsidRPr="00DE2490">
        <w:rPr>
          <w:rStyle w:val="afa"/>
          <w:i w:val="0"/>
          <w:iCs w:val="0"/>
        </w:rPr>
        <w:t>Getting initial values for all properties are succeeded.</w:t>
      </w:r>
    </w:p>
    <w:p w:rsidR="007E7AFB" w:rsidRDefault="007E7AFB">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133" w:name="_Toc453344688"/>
      <w:r>
        <w:lastRenderedPageBreak/>
        <w:t>HAE-v1-</w:t>
      </w:r>
      <w:r w:rsidR="004813AC" w:rsidRPr="00D166D1">
        <w:rPr>
          <w:lang w:eastAsia="ko-KR"/>
        </w:rPr>
        <w:t>RapidMode</w:t>
      </w:r>
      <w:r w:rsidR="00630DB4">
        <w:rPr>
          <w:lang w:eastAsia="ko-KR"/>
        </w:rPr>
        <w:t xml:space="preserve"> </w:t>
      </w:r>
      <w:r w:rsidR="004813AC" w:rsidRPr="00F90BDC">
        <w:t>Interface Test</w:t>
      </w:r>
      <w:bookmarkEnd w:id="133"/>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RapidMode interface of DUT.</w:t>
      </w:r>
    </w:p>
    <w:p w:rsidR="00FA5380" w:rsidRDefault="00FA5380" w:rsidP="00FA5380">
      <w:pPr>
        <w:pStyle w:val="midTitle"/>
      </w:pPr>
      <w:r>
        <w:t xml:space="preserve">Procedure </w:t>
      </w:r>
    </w:p>
    <w:p w:rsidR="00FA5380" w:rsidRPr="006B24E2" w:rsidRDefault="00FA5380" w:rsidP="00FD2236">
      <w:pPr>
        <w:pStyle w:val="procedureBody"/>
        <w:numPr>
          <w:ilvl w:val="0"/>
          <w:numId w:val="55"/>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RapidMode</w:t>
      </w:r>
      <w:r w:rsidR="00630DB4">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RapidMode</w:t>
      </w:r>
      <w:r w:rsidRPr="00F460B1">
        <w:t xml:space="preserve"> property.</w:t>
      </w:r>
    </w:p>
    <w:p w:rsidR="00AA67B1" w:rsidRPr="00F90BDC" w:rsidRDefault="00AA67B1" w:rsidP="00AA67B1">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rsidR="00AA67B1" w:rsidRPr="00F90BDC" w:rsidRDefault="00AA67B1" w:rsidP="00AA67B1">
      <w:pPr>
        <w:pStyle w:val="procedureBody"/>
        <w:numPr>
          <w:ilvl w:val="1"/>
          <w:numId w:val="26"/>
        </w:numPr>
        <w:rPr>
          <w:rStyle w:val="afa"/>
          <w:i w:val="0"/>
        </w:rPr>
      </w:pPr>
      <w:r>
        <w:t xml:space="preserve">Initialize </w:t>
      </w:r>
      <w:r w:rsidRPr="00F90BDC">
        <w:rPr>
          <w:rStyle w:val="afa"/>
          <w:i w:val="0"/>
        </w:rPr>
        <w:t xml:space="preserve">the </w:t>
      </w:r>
      <w:r>
        <w:t>RapidMode</w:t>
      </w:r>
      <w:r w:rsidR="00630DB4">
        <w:t xml:space="preserve"> </w:t>
      </w:r>
      <w:r>
        <w:rPr>
          <w:rStyle w:val="afa"/>
          <w:i w:val="0"/>
        </w:rPr>
        <w:t xml:space="preserve">to </w:t>
      </w:r>
      <w:r w:rsidRPr="000B0C56">
        <w:rPr>
          <w:rStyle w:val="afa"/>
        </w:rPr>
        <w:t>false</w:t>
      </w:r>
      <w:r w:rsidRPr="00F90BDC">
        <w:rPr>
          <w:rStyle w:val="afa"/>
          <w:i w:val="0"/>
        </w:rPr>
        <w:t>.</w:t>
      </w:r>
    </w:p>
    <w:p w:rsidR="00AA67B1" w:rsidRPr="00F90BDC" w:rsidRDefault="00AA67B1" w:rsidP="00AA67B1">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AA67B1" w:rsidRPr="00F90BDC" w:rsidRDefault="00AA67B1" w:rsidP="00AA67B1">
      <w:pPr>
        <w:pStyle w:val="procedureBody"/>
        <w:numPr>
          <w:ilvl w:val="1"/>
          <w:numId w:val="26"/>
        </w:numPr>
        <w:rPr>
          <w:rStyle w:val="afa"/>
          <w:i w:val="0"/>
        </w:rPr>
      </w:pPr>
      <w:r w:rsidRPr="00F90BDC">
        <w:rPr>
          <w:rStyle w:val="afa"/>
          <w:i w:val="0"/>
          <w:iCs w:val="0"/>
          <w:lang w:eastAsia="ko-KR"/>
        </w:rPr>
        <w:t xml:space="preserve">Set the </w:t>
      </w:r>
      <w:r>
        <w:t>RapidMode</w:t>
      </w:r>
      <w:r w:rsidR="00630DB4">
        <w:t xml:space="preserve"> </w:t>
      </w:r>
      <w:r>
        <w:rPr>
          <w:rStyle w:val="afa"/>
          <w:i w:val="0"/>
          <w:iCs w:val="0"/>
          <w:lang w:eastAsia="ko-KR"/>
        </w:rPr>
        <w:t xml:space="preserve">to </w:t>
      </w:r>
      <w:r w:rsidRPr="002E0588">
        <w:rPr>
          <w:rStyle w:val="afa"/>
          <w:iCs w:val="0"/>
          <w:lang w:eastAsia="ko-KR"/>
        </w:rPr>
        <w:t>true</w:t>
      </w:r>
      <w:r w:rsidRPr="00F90BDC">
        <w:rPr>
          <w:rStyle w:val="afa"/>
          <w:i w:val="0"/>
          <w:iCs w:val="0"/>
          <w:lang w:eastAsia="ko-KR"/>
        </w:rPr>
        <w:t>.</w:t>
      </w:r>
    </w:p>
    <w:p w:rsidR="00AA67B1" w:rsidRPr="00F90BDC" w:rsidRDefault="00AA67B1" w:rsidP="00AA67B1">
      <w:pPr>
        <w:pStyle w:val="procedureBody"/>
        <w:numPr>
          <w:ilvl w:val="2"/>
          <w:numId w:val="26"/>
        </w:numPr>
        <w:rPr>
          <w:rStyle w:val="afa"/>
          <w:i w:val="0"/>
        </w:rPr>
      </w:pPr>
      <w:r w:rsidRPr="00F90BDC">
        <w:rPr>
          <w:rStyle w:val="afa"/>
          <w:i w:val="0"/>
        </w:rPr>
        <w:t xml:space="preserve">Wait the PropertiesChanged signal for </w:t>
      </w:r>
      <w:r>
        <w:t>RapidMode</w:t>
      </w:r>
      <w:r w:rsidR="00630DB4">
        <w:t xml:space="preserve"> </w:t>
      </w:r>
      <w:r w:rsidRPr="00F90BDC">
        <w:rPr>
          <w:rStyle w:val="afa"/>
          <w:i w:val="0"/>
        </w:rPr>
        <w:t>property</w:t>
      </w:r>
      <w:r>
        <w:rPr>
          <w:rStyle w:val="afa"/>
          <w:rFonts w:hint="eastAsia"/>
          <w:i w:val="0"/>
          <w:lang w:eastAsia="ko-KR"/>
        </w:rPr>
        <w:t>.</w:t>
      </w:r>
    </w:p>
    <w:p w:rsidR="00AA67B1" w:rsidRPr="00F90BDC" w:rsidRDefault="00AA67B1" w:rsidP="00AA67B1">
      <w:pPr>
        <w:pStyle w:val="procedureBody"/>
        <w:numPr>
          <w:ilvl w:val="2"/>
          <w:numId w:val="26"/>
        </w:numPr>
        <w:rPr>
          <w:rStyle w:val="afa"/>
          <w:i w:val="0"/>
        </w:rPr>
      </w:pPr>
      <w:r w:rsidRPr="00F90BDC">
        <w:rPr>
          <w:rStyle w:val="afa"/>
          <w:i w:val="0"/>
        </w:rPr>
        <w:t xml:space="preserve">Get the </w:t>
      </w:r>
      <w:r>
        <w:t>RapidMode</w:t>
      </w:r>
      <w:r w:rsidR="00630DB4">
        <w:t xml:space="preserve"> </w:t>
      </w:r>
      <w:r w:rsidRPr="00F90BDC">
        <w:rPr>
          <w:rStyle w:val="afa"/>
          <w:i w:val="0"/>
        </w:rPr>
        <w:t>property</w:t>
      </w:r>
      <w:r>
        <w:rPr>
          <w:rStyle w:val="afa"/>
          <w:rFonts w:hint="eastAsia"/>
          <w:i w:val="0"/>
          <w:lang w:eastAsia="ko-KR"/>
        </w:rPr>
        <w:t>.</w:t>
      </w:r>
    </w:p>
    <w:p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Pr="00AA67B1" w:rsidRDefault="00FA5380" w:rsidP="00FA5380">
      <w:pPr>
        <w:pStyle w:val="resultsBody"/>
        <w:rPr>
          <w:rStyle w:val="afa"/>
          <w:i w:val="0"/>
          <w:iCs w:val="0"/>
        </w:rPr>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are succeeded.</w:t>
      </w:r>
    </w:p>
    <w:p w:rsidR="00AA67B1" w:rsidRPr="00F90BDC" w:rsidRDefault="00AA67B1" w:rsidP="00AA67B1">
      <w:pPr>
        <w:pStyle w:val="resultsBody"/>
      </w:pPr>
      <w:r w:rsidRPr="00F90BDC">
        <w:t xml:space="preserve">Setting initial values for all </w:t>
      </w:r>
      <w:r>
        <w:rPr>
          <w:rFonts w:hint="eastAsia"/>
          <w:lang w:eastAsia="ko-KR"/>
        </w:rPr>
        <w:t xml:space="preserve">read-write </w:t>
      </w:r>
      <w:r w:rsidRPr="00F90BDC">
        <w:t>properties are succeeded</w:t>
      </w:r>
    </w:p>
    <w:p w:rsidR="00AA67B1" w:rsidRPr="00F90BDC" w:rsidRDefault="00AA67B1" w:rsidP="00AA67B1">
      <w:pPr>
        <w:pStyle w:val="resultsBody"/>
        <w:numPr>
          <w:ilvl w:val="0"/>
          <w:numId w:val="28"/>
        </w:numPr>
      </w:pPr>
      <w:r w:rsidRPr="00F90BDC">
        <w:t xml:space="preserve">Setting properties </w:t>
      </w:r>
      <w:r>
        <w:t>to</w:t>
      </w:r>
      <w:r w:rsidRPr="00F90BDC">
        <w:t xml:space="preserve"> valid value are succeeded.</w:t>
      </w:r>
    </w:p>
    <w:p w:rsidR="00AA67B1" w:rsidRDefault="00AA67B1" w:rsidP="00AA67B1">
      <w:pPr>
        <w:pStyle w:val="resultsBody"/>
        <w:numPr>
          <w:ilvl w:val="1"/>
          <w:numId w:val="28"/>
        </w:numPr>
      </w:pPr>
      <w:r>
        <w:rPr>
          <w:rStyle w:val="afa"/>
          <w:rFonts w:hint="eastAsia"/>
          <w:i w:val="0"/>
          <w:lang w:eastAsia="ko-KR"/>
        </w:rPr>
        <w:t xml:space="preserve">The </w:t>
      </w:r>
      <w:r>
        <w:t>RapidMode</w:t>
      </w:r>
      <w:r w:rsidR="009A17B1">
        <w:t xml:space="preserve"> </w:t>
      </w:r>
      <w:r w:rsidR="00630DB4">
        <w:t>is</w:t>
      </w:r>
      <w:r w:rsidR="00630DB4">
        <w:rPr>
          <w:rStyle w:val="afa"/>
          <w:i w:val="0"/>
          <w:iCs w:val="0"/>
        </w:rPr>
        <w:t xml:space="preserve"> set</w:t>
      </w:r>
      <w:r>
        <w:rPr>
          <w:rStyle w:val="afa"/>
          <w:i w:val="0"/>
          <w:iCs w:val="0"/>
        </w:rPr>
        <w:t xml:space="preserve"> to </w:t>
      </w:r>
      <w:r w:rsidRPr="00121CBD">
        <w:rPr>
          <w:rStyle w:val="afa"/>
          <w:iCs w:val="0"/>
        </w:rPr>
        <w:t>true</w:t>
      </w:r>
      <w:r w:rsidRPr="00F90BDC">
        <w:rPr>
          <w:rStyle w:val="afa"/>
          <w:i w:val="0"/>
          <w:iCs w:val="0"/>
        </w:rPr>
        <w:t>, and the PropertiesChanged signal is received.</w:t>
      </w:r>
    </w:p>
    <w:p w:rsidR="00FA5380" w:rsidRDefault="00FA5380" w:rsidP="00FA5380">
      <w:pPr>
        <w:pStyle w:val="resultsBody"/>
        <w:rPr>
          <w:rFonts w:cs="Arial"/>
          <w:sz w:val="36"/>
          <w:szCs w:val="36"/>
        </w:rPr>
      </w:pPr>
      <w:r>
        <w:br w:type="page"/>
      </w:r>
    </w:p>
    <w:p w:rsidR="00327516" w:rsidRPr="00314C86" w:rsidRDefault="00327516" w:rsidP="00327516">
      <w:pPr>
        <w:pStyle w:val="22"/>
        <w:numPr>
          <w:ilvl w:val="1"/>
          <w:numId w:val="1"/>
        </w:numPr>
        <w:ind w:left="630" w:hanging="630"/>
      </w:pPr>
      <w:bookmarkStart w:id="134" w:name="_Toc453163641"/>
      <w:bookmarkStart w:id="135" w:name="_Toc453344689"/>
      <w:r>
        <w:lastRenderedPageBreak/>
        <w:t>HAE-v1-</w:t>
      </w:r>
      <w:r>
        <w:rPr>
          <w:lang w:eastAsia="ko-KR"/>
        </w:rPr>
        <w:t xml:space="preserve">RapidModeTimed </w:t>
      </w:r>
      <w:r w:rsidRPr="00F90BDC">
        <w:t>Interface Test</w:t>
      </w:r>
      <w:bookmarkEnd w:id="134"/>
      <w:bookmarkEnd w:id="135"/>
    </w:p>
    <w:p w:rsidR="00327516" w:rsidRDefault="00327516" w:rsidP="00327516">
      <w:pPr>
        <w:pStyle w:val="midTitle"/>
        <w:rPr>
          <w:ins w:id="136" w:author="최환석/주임연구원/CIC NCT팀(hwanseok.choi@lge.com)" w:date="2016-06-09T12:05:00Z"/>
        </w:rPr>
      </w:pPr>
      <w:del w:id="137" w:author="최환석/주임연구원/CIC NCT팀(hwanseok.choi@lge.com)" w:date="2016-06-09T12:06:00Z">
        <w:r w:rsidDel="00BC7972">
          <w:br w:type="page"/>
        </w:r>
      </w:del>
      <w:ins w:id="138" w:author="최환석/주임연구원/CIC NCT팀(hwanseok.choi@lge.com)" w:date="2016-06-09T12:05:00Z">
        <w:r>
          <w:t>Objective</w:t>
        </w:r>
      </w:ins>
    </w:p>
    <w:p w:rsidR="00327516" w:rsidRDefault="00327516" w:rsidP="00327516">
      <w:pPr>
        <w:pStyle w:val="Body0"/>
        <w:rPr>
          <w:ins w:id="139" w:author="최환석/주임연구원/CIC NCT팀(hwanseok.choi@lge.com)" w:date="2016-06-09T12:05:00Z"/>
        </w:rPr>
      </w:pPr>
      <w:ins w:id="140" w:author="최환석/주임연구원/CIC NCT팀(hwanseok.choi@lge.com)" w:date="2016-06-09T12:05:00Z">
        <w:r w:rsidRPr="007A4302">
          <w:t xml:space="preserve">Verify </w:t>
        </w:r>
        <w:r>
          <w:t xml:space="preserve">the properties, methods and signals of </w:t>
        </w:r>
        <w:r w:rsidRPr="007A4302">
          <w:t xml:space="preserve">the </w:t>
        </w:r>
      </w:ins>
      <w:ins w:id="141" w:author="최환석/주임연구원/CIC NCT팀(hwanseok.choi@lge.com)" w:date="2016-06-09T12:06:00Z">
        <w:r>
          <w:rPr>
            <w:rFonts w:hint="eastAsia"/>
            <w:lang w:eastAsia="ko-KR"/>
          </w:rPr>
          <w:t xml:space="preserve">RapidModeTimed </w:t>
        </w:r>
      </w:ins>
      <w:ins w:id="142" w:author="최환석/주임연구원/CIC NCT팀(hwanseok.choi@lge.com)" w:date="2016-06-09T12:05:00Z">
        <w:r>
          <w:t>interface of DUT</w:t>
        </w:r>
        <w:r w:rsidRPr="007A4302">
          <w:t>.</w:t>
        </w:r>
      </w:ins>
    </w:p>
    <w:p w:rsidR="00327516" w:rsidRDefault="00327516" w:rsidP="00327516">
      <w:pPr>
        <w:pStyle w:val="midTitle"/>
        <w:rPr>
          <w:ins w:id="143" w:author="최환석/주임연구원/CIC NCT팀(hwanseok.choi@lge.com)" w:date="2016-06-09T12:05:00Z"/>
        </w:rPr>
      </w:pPr>
      <w:ins w:id="144" w:author="최환석/주임연구원/CIC NCT팀(hwanseok.choi@lge.com)" w:date="2016-06-09T12:05:00Z">
        <w:r>
          <w:t xml:space="preserve">Procedure </w:t>
        </w:r>
      </w:ins>
    </w:p>
    <w:p w:rsidR="00327516" w:rsidRPr="002F5855" w:rsidRDefault="00327516">
      <w:pPr>
        <w:pStyle w:val="procedureBody"/>
        <w:numPr>
          <w:ilvl w:val="0"/>
          <w:numId w:val="29"/>
        </w:numPr>
        <w:rPr>
          <w:ins w:id="145" w:author="최환석/주임연구원/CIC NCT팀(hwanseok.choi@lge.com)" w:date="2016-06-09T12:05:00Z"/>
        </w:rPr>
        <w:pPrChange w:id="146" w:author="최환석/주임연구원/CIC NCT팀(hwanseok.choi@lge.com)" w:date="2016-06-09T12:17:00Z">
          <w:pPr>
            <w:pStyle w:val="procedureBody"/>
            <w:numPr>
              <w:numId w:val="43"/>
            </w:numPr>
          </w:pPr>
        </w:pPrChange>
      </w:pPr>
      <w:ins w:id="147" w:author="최환석/주임연구원/CIC NCT팀(hwanseok.choi@lge.com)" w:date="2016-06-09T12:05:00Z">
        <w:r w:rsidRPr="002F5855">
          <w:t xml:space="preserve">The test device listens for an About announcement from the application on the DUT. </w:t>
        </w:r>
      </w:ins>
    </w:p>
    <w:p w:rsidR="00327516" w:rsidRPr="002F5855" w:rsidRDefault="00327516" w:rsidP="00327516">
      <w:pPr>
        <w:pStyle w:val="procedureBody"/>
        <w:numPr>
          <w:ilvl w:val="0"/>
          <w:numId w:val="29"/>
        </w:numPr>
        <w:rPr>
          <w:ins w:id="148" w:author="최환석/주임연구원/CIC NCT팀(hwanseok.choi@lge.com)" w:date="2016-06-09T12:05:00Z"/>
        </w:rPr>
      </w:pPr>
      <w:ins w:id="149" w:author="최환석/주임연구원/CIC NCT팀(hwanseok.choi@lge.com)" w:date="2016-06-09T12:05:00Z">
        <w:r w:rsidRPr="002F5855">
          <w:t xml:space="preserve">After receiving an About announcement from the application, the test device joins a session with the application at the port specified in the received About announcement if there is </w:t>
        </w:r>
      </w:ins>
      <w:ins w:id="150" w:author="최환석/주임연구원/CIC NCT팀(hwanseok.choi@lge.com)" w:date="2016-06-09T12:06:00Z">
        <w:r>
          <w:rPr>
            <w:rFonts w:hint="eastAsia"/>
            <w:lang w:eastAsia="ko-KR"/>
          </w:rPr>
          <w:t xml:space="preserve">RapidModeTimed </w:t>
        </w:r>
      </w:ins>
      <w:ins w:id="151" w:author="최환석/주임연구원/CIC NCT팀(hwanseok.choi@lge.com)" w:date="2016-06-09T12:05:00Z">
        <w:r w:rsidRPr="002F5855">
          <w:t>Interface on DUT.</w:t>
        </w:r>
      </w:ins>
    </w:p>
    <w:p w:rsidR="00327516" w:rsidRDefault="00327516" w:rsidP="00327516">
      <w:pPr>
        <w:pStyle w:val="procedureBody"/>
        <w:numPr>
          <w:ilvl w:val="0"/>
          <w:numId w:val="29"/>
        </w:numPr>
        <w:rPr>
          <w:ins w:id="152" w:author="최환석/주임연구원/CIC NCT팀(hwanseok.choi@lge.com)" w:date="2016-06-09T12:05:00Z"/>
        </w:rPr>
      </w:pPr>
      <w:ins w:id="153" w:author="최환석/주임연구원/CIC NCT팀(hwanseok.choi@lge.com)" w:date="2016-06-09T12:05:00Z">
        <w:r w:rsidRPr="002F5855">
          <w:t>Get initial values for all properties</w:t>
        </w:r>
        <w:r>
          <w:rPr>
            <w:rFonts w:hint="eastAsia"/>
            <w:lang w:eastAsia="ko-KR"/>
          </w:rPr>
          <w:t>.</w:t>
        </w:r>
      </w:ins>
    </w:p>
    <w:p w:rsidR="00327516" w:rsidRPr="002F5855" w:rsidRDefault="00327516" w:rsidP="00327516">
      <w:pPr>
        <w:pStyle w:val="procedureBody"/>
        <w:numPr>
          <w:ilvl w:val="1"/>
          <w:numId w:val="29"/>
        </w:numPr>
        <w:rPr>
          <w:ins w:id="154" w:author="최환석/주임연구원/CIC NCT팀(hwanseok.choi@lge.com)" w:date="2016-06-09T12:05:00Z"/>
        </w:rPr>
      </w:pPr>
      <w:ins w:id="155" w:author="최환석/주임연구원/CIC NCT팀(hwanseok.choi@lge.com)" w:date="2016-06-09T12:05:00Z">
        <w:r>
          <w:t xml:space="preserve">Retrieve the </w:t>
        </w:r>
      </w:ins>
      <w:ins w:id="156" w:author="최환석/주임연구원/CIC NCT팀(hwanseok.choi@lge.com)" w:date="2016-06-09T12:06:00Z">
        <w:r>
          <w:rPr>
            <w:rFonts w:hint="eastAsia"/>
            <w:lang w:eastAsia="ko-KR"/>
          </w:rPr>
          <w:t>RapidModeMinutesRemaining</w:t>
        </w:r>
      </w:ins>
      <w:ins w:id="157" w:author="최환석/주임연구원/CIC NCT팀(hwanseok.choi@lge.com)" w:date="2016-06-09T12:05:00Z">
        <w:r>
          <w:t xml:space="preserve"> property.</w:t>
        </w:r>
      </w:ins>
    </w:p>
    <w:p w:rsidR="00327516" w:rsidRPr="002F5855" w:rsidRDefault="00327516" w:rsidP="00327516">
      <w:pPr>
        <w:pStyle w:val="procedureBody"/>
        <w:numPr>
          <w:ilvl w:val="1"/>
          <w:numId w:val="29"/>
        </w:numPr>
        <w:rPr>
          <w:ins w:id="158" w:author="최환석/주임연구원/CIC NCT팀(hwanseok.choi@lge.com)" w:date="2016-06-09T12:05:00Z"/>
        </w:rPr>
      </w:pPr>
      <w:ins w:id="159" w:author="최환석/주임연구원/CIC NCT팀(hwanseok.choi@lge.com)" w:date="2016-06-09T12:05:00Z">
        <w:r>
          <w:t>Retrieve the Max</w:t>
        </w:r>
      </w:ins>
      <w:ins w:id="160" w:author="최환석/주임연구원/CIC NCT팀(hwanseok.choi@lge.com)" w:date="2016-06-09T12:06:00Z">
        <w:r>
          <w:rPr>
            <w:rFonts w:hint="eastAsia"/>
            <w:lang w:eastAsia="ko-KR"/>
          </w:rPr>
          <w:t>SetMinutes</w:t>
        </w:r>
      </w:ins>
      <w:ins w:id="161" w:author="최환석/주임연구원/CIC NCT팀(hwanseok.choi@lge.com)" w:date="2016-06-09T12:05:00Z">
        <w:r>
          <w:t xml:space="preserve"> property.</w:t>
        </w:r>
      </w:ins>
    </w:p>
    <w:p w:rsidR="00327516" w:rsidRDefault="00327516" w:rsidP="00327516">
      <w:pPr>
        <w:pStyle w:val="procedureBody"/>
        <w:numPr>
          <w:ilvl w:val="0"/>
          <w:numId w:val="29"/>
        </w:numPr>
        <w:rPr>
          <w:ins w:id="162" w:author="최환석/주임연구원/CIC NCT팀(hwanseok.choi@lge.com)" w:date="2016-06-09T12:05:00Z"/>
        </w:rPr>
      </w:pPr>
      <w:ins w:id="163" w:author="최환석/주임연구원/CIC NCT팀(hwanseok.choi@lge.com)" w:date="2016-06-09T12:05:00Z">
        <w:r>
          <w:t xml:space="preserve">Initialize all </w:t>
        </w:r>
        <w:r>
          <w:rPr>
            <w:rFonts w:hint="eastAsia"/>
            <w:lang w:eastAsia="ko-KR"/>
          </w:rPr>
          <w:t xml:space="preserve">read-write </w:t>
        </w:r>
        <w:r>
          <w:t>properties</w:t>
        </w:r>
        <w:r>
          <w:rPr>
            <w:rFonts w:hint="eastAsia"/>
            <w:lang w:eastAsia="ko-KR"/>
          </w:rPr>
          <w:t>.</w:t>
        </w:r>
      </w:ins>
    </w:p>
    <w:p w:rsidR="00327516" w:rsidRPr="002F5855" w:rsidRDefault="00327516" w:rsidP="00327516">
      <w:pPr>
        <w:pStyle w:val="procedureBody"/>
        <w:numPr>
          <w:ilvl w:val="1"/>
          <w:numId w:val="29"/>
        </w:numPr>
        <w:rPr>
          <w:ins w:id="164" w:author="최환석/주임연구원/CIC NCT팀(hwanseok.choi@lge.com)" w:date="2016-06-09T12:05:00Z"/>
        </w:rPr>
      </w:pPr>
      <w:ins w:id="165" w:author="최환석/주임연구원/CIC NCT팀(hwanseok.choi@lge.com)" w:date="2016-06-09T12:05:00Z">
        <w:r>
          <w:t xml:space="preserve">Initialize the </w:t>
        </w:r>
      </w:ins>
      <w:ins w:id="166" w:author="최환석/주임연구원/CIC NCT팀(hwanseok.choi@lge.com)" w:date="2016-06-09T12:07:00Z">
        <w:r>
          <w:rPr>
            <w:rFonts w:hint="eastAsia"/>
            <w:lang w:eastAsia="ko-KR"/>
          </w:rPr>
          <w:t>RapidModeMinutesRemaining</w:t>
        </w:r>
        <w:r w:rsidRPr="002F5855">
          <w:t xml:space="preserve"> </w:t>
        </w:r>
      </w:ins>
      <w:ins w:id="167" w:author="최환석/주임연구원/CIC NCT팀(hwanseok.choi@lge.com)" w:date="2016-06-09T12:05:00Z">
        <w:r w:rsidRPr="002F5855">
          <w:t xml:space="preserve">property </w:t>
        </w:r>
        <w:r>
          <w:t xml:space="preserve">to </w:t>
        </w:r>
        <w:r w:rsidRPr="007C05B2">
          <w:rPr>
            <w:i/>
          </w:rPr>
          <w:t>0</w:t>
        </w:r>
        <w:r>
          <w:t>.</w:t>
        </w:r>
      </w:ins>
    </w:p>
    <w:p w:rsidR="00327516" w:rsidRDefault="00327516" w:rsidP="00327516">
      <w:pPr>
        <w:pStyle w:val="procedureBody"/>
        <w:numPr>
          <w:ilvl w:val="0"/>
          <w:numId w:val="29"/>
        </w:numPr>
        <w:rPr>
          <w:ins w:id="168" w:author="최환석/주임연구원/CIC NCT팀(hwanseok.choi@lge.com)" w:date="2016-06-09T12:08:00Z"/>
        </w:rPr>
      </w:pPr>
      <w:ins w:id="169" w:author="최환석/주임연구원/CIC NCT팀(hwanseok.choi@lge.com)" w:date="2016-06-09T12:05:00Z">
        <w:r w:rsidRPr="007C05B2">
          <w:t xml:space="preserve">Set properties to </w:t>
        </w:r>
      </w:ins>
      <w:ins w:id="170" w:author="최환석/주임연구원/CIC NCT팀(hwanseok.choi@lge.com)" w:date="2016-06-09T12:07:00Z">
        <w:r>
          <w:rPr>
            <w:rFonts w:hint="eastAsia"/>
            <w:lang w:eastAsia="ko-KR"/>
          </w:rPr>
          <w:t>in</w:t>
        </w:r>
      </w:ins>
      <w:ins w:id="171" w:author="최환석/주임연구원/CIC NCT팀(hwanseok.choi@lge.com)" w:date="2016-06-09T12:05:00Z">
        <w:r w:rsidRPr="007C05B2">
          <w:t>valid value</w:t>
        </w:r>
        <w:r>
          <w:rPr>
            <w:rFonts w:hint="eastAsia"/>
            <w:lang w:eastAsia="ko-KR"/>
          </w:rPr>
          <w:t>.</w:t>
        </w:r>
      </w:ins>
    </w:p>
    <w:p w:rsidR="00327516" w:rsidRPr="002F5855" w:rsidRDefault="00327516" w:rsidP="00327516">
      <w:pPr>
        <w:pStyle w:val="procedureBody"/>
        <w:numPr>
          <w:ilvl w:val="1"/>
          <w:numId w:val="29"/>
        </w:numPr>
        <w:rPr>
          <w:ins w:id="172" w:author="최환석/주임연구원/CIC NCT팀(hwanseok.choi@lge.com)" w:date="2016-06-09T12:08:00Z"/>
        </w:rPr>
      </w:pPr>
      <w:ins w:id="173" w:author="최환석/주임연구원/CIC NCT팀(hwanseok.choi@lge.com)" w:date="2016-06-09T12:08:00Z">
        <w:r>
          <w:rPr>
            <w:lang w:eastAsia="ko-KR"/>
          </w:rPr>
          <w:t>I</w:t>
        </w:r>
        <w:r>
          <w:rPr>
            <w:rFonts w:hint="eastAsia"/>
            <w:lang w:eastAsia="ko-KR"/>
          </w:rPr>
          <w:t xml:space="preserve">f </w:t>
        </w:r>
        <w:r w:rsidRPr="00980E83">
          <w:t>Max</w:t>
        </w:r>
        <w:r w:rsidRPr="00980E83">
          <w:rPr>
            <w:lang w:eastAsia="ko-KR"/>
          </w:rPr>
          <w:t>SetMinutes !</w:t>
        </w:r>
        <w:r w:rsidRPr="00980E83">
          <w:rPr>
            <w:lang w:eastAsia="ko-KR"/>
            <w:rPrChange w:id="174" w:author="최환석/주임연구원/CIC NCT팀(hwanseok.choi@lge.com)" w:date="2016-06-09T12:12:00Z">
              <w:rPr>
                <w:i/>
                <w:lang w:eastAsia="ko-KR"/>
              </w:rPr>
            </w:rPrChange>
          </w:rPr>
          <w:t>=</w:t>
        </w:r>
        <w:r>
          <w:rPr>
            <w:rFonts w:hint="eastAsia"/>
            <w:i/>
            <w:lang w:eastAsia="ko-KR"/>
          </w:rPr>
          <w:t xml:space="preserve"> UINT16</w:t>
        </w:r>
        <w:r w:rsidRPr="00E67012">
          <w:rPr>
            <w:rFonts w:hint="eastAsia"/>
            <w:i/>
            <w:lang w:eastAsia="ko-KR"/>
          </w:rPr>
          <w:t>_MAX</w:t>
        </w:r>
        <w:r>
          <w:rPr>
            <w:rFonts w:hint="eastAsia"/>
            <w:lang w:eastAsia="ko-KR"/>
          </w:rPr>
          <w:t xml:space="preserve">, </w:t>
        </w:r>
        <w:r w:rsidRPr="002F5855">
          <w:t>Set</w:t>
        </w:r>
        <w:r>
          <w:t xml:space="preserve"> the </w:t>
        </w:r>
      </w:ins>
      <w:ins w:id="175" w:author="최환석/주임연구원/CIC NCT팀(hwanseok.choi@lge.com)" w:date="2016-06-09T12:09:00Z">
        <w:r>
          <w:rPr>
            <w:rFonts w:hint="eastAsia"/>
            <w:lang w:eastAsia="ko-KR"/>
          </w:rPr>
          <w:t>RapidModeMinutesRemaining</w:t>
        </w:r>
        <w:r w:rsidRPr="002F5855">
          <w:t xml:space="preserve"> </w:t>
        </w:r>
      </w:ins>
      <w:ins w:id="176" w:author="최환석/주임연구원/CIC NCT팀(hwanseok.choi@lge.com)" w:date="2016-06-09T12:08:00Z">
        <w:r w:rsidRPr="002F5855">
          <w:t xml:space="preserve">property </w:t>
        </w:r>
        <w:r>
          <w:t xml:space="preserve">to </w:t>
        </w:r>
      </w:ins>
      <w:ins w:id="177" w:author="최환석/주임연구원/CIC NCT팀(hwanseok.choi@lge.com)" w:date="2016-06-09T12:09:00Z">
        <w:r>
          <w:t>Max</w:t>
        </w:r>
        <w:r>
          <w:rPr>
            <w:rFonts w:hint="eastAsia"/>
            <w:lang w:eastAsia="ko-KR"/>
          </w:rPr>
          <w:t xml:space="preserve">SetMinutes </w:t>
        </w:r>
      </w:ins>
      <w:ins w:id="178" w:author="최환석/주임연구원/CIC NCT팀(hwanseok.choi@lge.com)" w:date="2016-06-09T12:08:00Z">
        <w:r w:rsidRPr="007C05B2">
          <w:rPr>
            <w:i/>
          </w:rPr>
          <w:t>+ 1</w:t>
        </w:r>
        <w:r>
          <w:rPr>
            <w:i/>
          </w:rPr>
          <w:t>.</w:t>
        </w:r>
      </w:ins>
    </w:p>
    <w:p w:rsidR="00327516" w:rsidRPr="002F5855" w:rsidRDefault="00327516">
      <w:pPr>
        <w:pStyle w:val="procedureBody"/>
        <w:numPr>
          <w:ilvl w:val="2"/>
          <w:numId w:val="29"/>
        </w:numPr>
        <w:rPr>
          <w:ins w:id="179" w:author="최환석/주임연구원/CIC NCT팀(hwanseok.choi@lge.com)" w:date="2016-06-09T12:05:00Z"/>
        </w:rPr>
        <w:pPrChange w:id="180" w:author="최환석/주임연구원/CIC NCT팀(hwanseok.choi@lge.com)" w:date="2016-06-09T12:08:00Z">
          <w:pPr>
            <w:pStyle w:val="procedureBody"/>
            <w:numPr>
              <w:numId w:val="29"/>
            </w:numPr>
          </w:pPr>
        </w:pPrChange>
      </w:pPr>
      <w:ins w:id="181" w:author="최환석/주임연구원/CIC NCT팀(hwanseok.choi@lge.com)" w:date="2016-06-09T12:08:00Z">
        <w:r w:rsidRPr="002F5855">
          <w:t>Get</w:t>
        </w:r>
        <w:r>
          <w:t xml:space="preserve"> the </w:t>
        </w:r>
      </w:ins>
      <w:ins w:id="182" w:author="최환석/주임연구원/CIC NCT팀(hwanseok.choi@lge.com)" w:date="2016-06-09T12:11:00Z">
        <w:r>
          <w:rPr>
            <w:rFonts w:hint="eastAsia"/>
            <w:lang w:eastAsia="ko-KR"/>
          </w:rPr>
          <w:t>RapidModeMinutesRemaining</w:t>
        </w:r>
        <w:r w:rsidRPr="002F5855">
          <w:t xml:space="preserve"> </w:t>
        </w:r>
      </w:ins>
      <w:ins w:id="183" w:author="최환석/주임연구원/CIC NCT팀(hwanseok.choi@lge.com)" w:date="2016-06-09T12:08:00Z">
        <w:r w:rsidRPr="002F5855">
          <w:t>property.</w:t>
        </w:r>
      </w:ins>
    </w:p>
    <w:p w:rsidR="00327516" w:rsidRDefault="00327516" w:rsidP="00327516">
      <w:pPr>
        <w:pStyle w:val="procedureBody"/>
        <w:numPr>
          <w:ilvl w:val="0"/>
          <w:numId w:val="29"/>
        </w:numPr>
        <w:rPr>
          <w:ins w:id="184" w:author="최환석/주임연구원/CIC NCT팀(hwanseok.choi@lge.com)" w:date="2016-06-09T12:05:00Z"/>
        </w:rPr>
      </w:pPr>
      <w:ins w:id="185" w:author="최환석/주임연구원/CIC NCT팀(hwanseok.choi@lge.com)" w:date="2016-06-09T12:05:00Z">
        <w:r>
          <w:t>Set properties to valid value</w:t>
        </w:r>
        <w:r>
          <w:rPr>
            <w:rFonts w:hint="eastAsia"/>
            <w:lang w:eastAsia="ko-KR"/>
          </w:rPr>
          <w:t>.</w:t>
        </w:r>
      </w:ins>
    </w:p>
    <w:p w:rsidR="00327516" w:rsidRPr="002F5855" w:rsidRDefault="00327516" w:rsidP="00327516">
      <w:pPr>
        <w:pStyle w:val="procedureBody"/>
        <w:numPr>
          <w:ilvl w:val="1"/>
          <w:numId w:val="29"/>
        </w:numPr>
        <w:rPr>
          <w:ins w:id="186" w:author="최환석/주임연구원/CIC NCT팀(hwanseok.choi@lge.com)" w:date="2016-06-09T12:12:00Z"/>
        </w:rPr>
      </w:pPr>
      <w:ins w:id="187" w:author="최환석/주임연구원/CIC NCT팀(hwanseok.choi@lge.com)" w:date="2016-06-09T12:13:00Z">
        <w:r>
          <w:rPr>
            <w:rFonts w:hint="eastAsia"/>
            <w:lang w:eastAsia="ko-KR"/>
          </w:rPr>
          <w:t xml:space="preserve">If MaxSetMinutes &gt;= </w:t>
        </w:r>
        <w:r w:rsidRPr="00980E83">
          <w:rPr>
            <w:i/>
            <w:lang w:eastAsia="ko-KR"/>
            <w:rPrChange w:id="188" w:author="최환석/주임연구원/CIC NCT팀(hwanseok.choi@lge.com)" w:date="2016-06-09T12:14:00Z">
              <w:rPr>
                <w:lang w:eastAsia="ko-KR"/>
              </w:rPr>
            </w:rPrChange>
          </w:rPr>
          <w:t>1</w:t>
        </w:r>
        <w:r>
          <w:rPr>
            <w:rFonts w:hint="eastAsia"/>
            <w:lang w:eastAsia="ko-KR"/>
          </w:rPr>
          <w:t xml:space="preserve">, </w:t>
        </w:r>
      </w:ins>
      <w:ins w:id="189" w:author="최환석/주임연구원/CIC NCT팀(hwanseok.choi@lge.com)" w:date="2016-06-09T12:12:00Z">
        <w:r w:rsidRPr="002F5855">
          <w:t>Set</w:t>
        </w:r>
        <w:r>
          <w:t xml:space="preserve"> the </w:t>
        </w:r>
        <w:r>
          <w:rPr>
            <w:rFonts w:hint="eastAsia"/>
            <w:lang w:eastAsia="ko-KR"/>
          </w:rPr>
          <w:t>RapidModeMinutesRemaining</w:t>
        </w:r>
        <w:r w:rsidRPr="002F5855">
          <w:t xml:space="preserve"> property </w:t>
        </w:r>
        <w:r>
          <w:t>to</w:t>
        </w:r>
      </w:ins>
      <w:ins w:id="190" w:author="최환석/주임연구원/CIC NCT팀(hwanseok.choi@lge.com)" w:date="2016-06-09T12:14:00Z">
        <w:r>
          <w:rPr>
            <w:rFonts w:hint="eastAsia"/>
            <w:lang w:eastAsia="ko-KR"/>
          </w:rPr>
          <w:t xml:space="preserve"> </w:t>
        </w:r>
      </w:ins>
      <w:ins w:id="191" w:author="최환석/주임연구원/CIC NCT팀(hwanseok.choi@lge.com)" w:date="2016-06-09T12:12:00Z">
        <w:r w:rsidRPr="002F5855">
          <w:rPr>
            <w:rFonts w:hint="eastAsia"/>
          </w:rPr>
          <w:t>value</w:t>
        </w:r>
      </w:ins>
      <w:ins w:id="192" w:author="최환석/주임연구원/CIC NCT팀(hwanseok.choi@lge.com)" w:date="2016-06-09T12:14:00Z">
        <w:r>
          <w:rPr>
            <w:rFonts w:hint="eastAsia"/>
            <w:lang w:eastAsia="ko-KR"/>
          </w:rPr>
          <w:t xml:space="preserve"> </w:t>
        </w:r>
      </w:ins>
      <w:ins w:id="193" w:author="최환석/주임연구원/CIC NCT팀(hwanseok.choi@lge.com)" w:date="2016-06-09T12:12:00Z">
        <w:r w:rsidRPr="00335E82">
          <w:rPr>
            <w:rFonts w:hint="eastAsia"/>
            <w:i/>
            <w:lang w:eastAsia="ko-KR"/>
          </w:rPr>
          <w:t>1</w:t>
        </w:r>
        <w:r w:rsidRPr="002F5855">
          <w:t>.</w:t>
        </w:r>
      </w:ins>
    </w:p>
    <w:p w:rsidR="00327516" w:rsidRDefault="00327516" w:rsidP="00327516">
      <w:pPr>
        <w:pStyle w:val="procedureBody"/>
        <w:numPr>
          <w:ilvl w:val="2"/>
          <w:numId w:val="29"/>
        </w:numPr>
        <w:rPr>
          <w:ins w:id="194" w:author="최환석/주임연구원/CIC NCT팀(hwanseok.choi@lge.com)" w:date="2016-06-09T12:12:00Z"/>
        </w:rPr>
      </w:pPr>
      <w:ins w:id="195" w:author="최환석/주임연구원/CIC NCT팀(hwanseok.choi@lge.com)" w:date="2016-06-09T12:12:00Z">
        <w:r>
          <w:t>W</w:t>
        </w:r>
        <w:r w:rsidRPr="002F5855">
          <w:t xml:space="preserve">ait </w:t>
        </w:r>
        <w:r>
          <w:t xml:space="preserve">the PropertiesChanged signal for the </w:t>
        </w:r>
        <w:r>
          <w:rPr>
            <w:rFonts w:hint="eastAsia"/>
            <w:lang w:eastAsia="ko-KR"/>
          </w:rPr>
          <w:t>RapidModeMinutesRemaining</w:t>
        </w:r>
        <w:r w:rsidRPr="002F5855">
          <w:t xml:space="preserve"> </w:t>
        </w:r>
        <w:r>
          <w:t>property</w:t>
        </w:r>
        <w:r w:rsidRPr="002F5855">
          <w:t>.</w:t>
        </w:r>
      </w:ins>
    </w:p>
    <w:p w:rsidR="00327516" w:rsidRPr="002F5855" w:rsidRDefault="00327516" w:rsidP="00327516">
      <w:pPr>
        <w:pStyle w:val="procedureBody"/>
        <w:numPr>
          <w:ilvl w:val="2"/>
          <w:numId w:val="29"/>
        </w:numPr>
        <w:rPr>
          <w:ins w:id="196" w:author="최환석/주임연구원/CIC NCT팀(hwanseok.choi@lge.com)" w:date="2016-06-09T12:12:00Z"/>
        </w:rPr>
      </w:pPr>
      <w:ins w:id="197" w:author="최환석/주임연구원/CIC NCT팀(hwanseok.choi@lge.com)" w:date="2016-06-09T12:12:00Z">
        <w:r>
          <w:t xml:space="preserve">Get the </w:t>
        </w:r>
        <w:r>
          <w:rPr>
            <w:rFonts w:hint="eastAsia"/>
            <w:lang w:eastAsia="ko-KR"/>
          </w:rPr>
          <w:t>RapidModeMinutesRemaining</w:t>
        </w:r>
        <w:r w:rsidRPr="002F5855">
          <w:t xml:space="preserve"> </w:t>
        </w:r>
        <w:r>
          <w:t>property</w:t>
        </w:r>
        <w:r>
          <w:rPr>
            <w:rFonts w:hint="eastAsia"/>
            <w:lang w:eastAsia="ko-KR"/>
          </w:rPr>
          <w:t>.</w:t>
        </w:r>
      </w:ins>
    </w:p>
    <w:p w:rsidR="00327516" w:rsidRPr="002F5855" w:rsidRDefault="00327516" w:rsidP="00327516">
      <w:pPr>
        <w:pStyle w:val="procedureBody"/>
        <w:numPr>
          <w:ilvl w:val="0"/>
          <w:numId w:val="29"/>
        </w:numPr>
        <w:rPr>
          <w:ins w:id="198" w:author="최환석/주임연구원/CIC NCT팀(hwanseok.choi@lge.com)" w:date="2016-06-09T12:05:00Z"/>
        </w:rPr>
      </w:pPr>
      <w:ins w:id="199" w:author="최환석/주임연구원/CIC NCT팀(hwanseok.choi@lge.com)" w:date="2016-06-09T12:05:00Z">
        <w:r w:rsidRPr="002F5855">
          <w:t>The test device leaves the session.</w:t>
        </w:r>
      </w:ins>
    </w:p>
    <w:p w:rsidR="00327516" w:rsidRPr="00881C0F" w:rsidRDefault="00327516" w:rsidP="00327516">
      <w:pPr>
        <w:pStyle w:val="subhead"/>
        <w:rPr>
          <w:ins w:id="200" w:author="최환석/주임연구원/CIC NCT팀(hwanseok.choi@lge.com)" w:date="2016-06-09T12:05:00Z"/>
          <w:rStyle w:val="afa"/>
          <w:i w:val="0"/>
          <w:iCs w:val="0"/>
        </w:rPr>
      </w:pPr>
      <w:ins w:id="201" w:author="최환석/주임연구원/CIC NCT팀(hwanseok.choi@lge.com)" w:date="2016-06-09T12:05:00Z">
        <w:r>
          <w:t>Expected results</w:t>
        </w:r>
      </w:ins>
    </w:p>
    <w:p w:rsidR="00327516" w:rsidRDefault="00327516" w:rsidP="00327516">
      <w:pPr>
        <w:pStyle w:val="resultsBody"/>
        <w:rPr>
          <w:ins w:id="202" w:author="최환석/주임연구원/CIC NCT팀(hwanseok.choi@lge.com)" w:date="2016-06-09T12:05:00Z"/>
        </w:rPr>
      </w:pPr>
      <w:ins w:id="203" w:author="최환석/주임연구원/CIC NCT팀(hwanseok.choi@lge.com)" w:date="2016-06-09T12:05:00Z">
        <w:r>
          <w:t>The test device receives an About announcement from the application on the DUT.</w:t>
        </w:r>
      </w:ins>
    </w:p>
    <w:p w:rsidR="00327516" w:rsidRDefault="00327516" w:rsidP="00327516">
      <w:pPr>
        <w:pStyle w:val="resultsBody"/>
        <w:rPr>
          <w:ins w:id="204" w:author="최환석/주임연구원/CIC NCT팀(hwanseok.choi@lge.com)" w:date="2016-06-09T12:05:00Z"/>
          <w:iCs/>
        </w:rPr>
      </w:pPr>
      <w:ins w:id="205" w:author="최환석/주임연구원/CIC NCT팀(hwanseok.choi@lge.com)" w:date="2016-06-09T12:05:00Z">
        <w:r w:rsidRPr="00881C0F">
          <w:rPr>
            <w:iCs/>
          </w:rPr>
          <w:t>The test device joins a session with the application at the port specified in the received About announcement.</w:t>
        </w:r>
      </w:ins>
    </w:p>
    <w:p w:rsidR="00327516" w:rsidRDefault="00327516" w:rsidP="00327516">
      <w:pPr>
        <w:pStyle w:val="resultsBody"/>
        <w:rPr>
          <w:ins w:id="206" w:author="최환석/주임연구원/CIC NCT팀(hwanseok.choi@lge.com)" w:date="2016-06-09T12:05:00Z"/>
        </w:rPr>
      </w:pPr>
      <w:ins w:id="207" w:author="최환석/주임연구원/CIC NCT팀(hwanseok.choi@lge.com)" w:date="2016-06-09T12:05:00Z">
        <w:r>
          <w:t>Getting initial values for all properties are succeeded.</w:t>
        </w:r>
      </w:ins>
    </w:p>
    <w:p w:rsidR="00327516" w:rsidRDefault="00327516" w:rsidP="00327516">
      <w:pPr>
        <w:pStyle w:val="resultsBody"/>
        <w:rPr>
          <w:ins w:id="208" w:author="최환석/주임연구원/CIC NCT팀(hwanseok.choi@lge.com)" w:date="2016-06-09T12:05:00Z"/>
        </w:rPr>
      </w:pPr>
      <w:ins w:id="209" w:author="최환석/주임연구원/CIC NCT팀(hwanseok.choi@lge.com)" w:date="2016-06-09T12:05:00Z">
        <w:r>
          <w:t xml:space="preserve">Setting initial values for all </w:t>
        </w:r>
        <w:r>
          <w:rPr>
            <w:rFonts w:hint="eastAsia"/>
            <w:lang w:eastAsia="ko-KR"/>
          </w:rPr>
          <w:t xml:space="preserve">read-write </w:t>
        </w:r>
        <w:r>
          <w:t>properties are succeeded</w:t>
        </w:r>
        <w:r>
          <w:rPr>
            <w:rFonts w:hint="eastAsia"/>
            <w:lang w:eastAsia="ko-KR"/>
          </w:rPr>
          <w:t>.</w:t>
        </w:r>
      </w:ins>
    </w:p>
    <w:p w:rsidR="00327516" w:rsidRDefault="00327516" w:rsidP="00327516">
      <w:pPr>
        <w:pStyle w:val="resultsBody"/>
        <w:rPr>
          <w:ins w:id="210" w:author="최환석/주임연구원/CIC NCT팀(hwanseok.choi@lge.com)" w:date="2016-06-09T12:15:00Z"/>
          <w:iCs/>
        </w:rPr>
      </w:pPr>
      <w:ins w:id="211" w:author="최환석/주임연구원/CIC NCT팀(hwanseok.choi@lge.com)" w:date="2016-06-09T12:15:00Z">
        <w:r>
          <w:t>Setting properties to invalid value are failed</w:t>
        </w:r>
        <w:r w:rsidRPr="00F460B1">
          <w:rPr>
            <w:iCs/>
          </w:rPr>
          <w:t>.</w:t>
        </w:r>
      </w:ins>
    </w:p>
    <w:p w:rsidR="00327516" w:rsidRDefault="00327516" w:rsidP="00327516">
      <w:pPr>
        <w:pStyle w:val="resultsBody"/>
        <w:numPr>
          <w:ilvl w:val="1"/>
          <w:numId w:val="2"/>
        </w:numPr>
        <w:rPr>
          <w:ins w:id="212" w:author="최환석/주임연구원/CIC NCT팀(hwanseok.choi@lge.com)" w:date="2016-06-09T12:15:00Z"/>
          <w:iCs/>
        </w:rPr>
      </w:pPr>
      <w:ins w:id="213" w:author="최환석/주임연구원/CIC NCT팀(hwanseok.choi@lge.com)" w:date="2016-06-09T12:15:00Z">
        <w:r>
          <w:rPr>
            <w:rFonts w:hint="eastAsia"/>
            <w:iCs/>
            <w:lang w:eastAsia="ko-KR"/>
          </w:rPr>
          <w:t xml:space="preserve">Setting the </w:t>
        </w:r>
        <w:r>
          <w:rPr>
            <w:rFonts w:hint="eastAsia"/>
            <w:lang w:eastAsia="ko-KR"/>
          </w:rPr>
          <w:t>RapidModeMinutesRemaining</w:t>
        </w:r>
        <w:r w:rsidRPr="002F5855">
          <w:t xml:space="preserve"> </w:t>
        </w:r>
        <w:r>
          <w:rPr>
            <w:rFonts w:hint="eastAsia"/>
            <w:iCs/>
            <w:lang w:eastAsia="ko-KR"/>
          </w:rPr>
          <w:t xml:space="preserve">to </w:t>
        </w:r>
        <w:r w:rsidRPr="005D6126">
          <w:t>Max</w:t>
        </w:r>
        <w:r w:rsidRPr="005D6126">
          <w:rPr>
            <w:rFonts w:hint="eastAsia"/>
            <w:lang w:eastAsia="ko-KR"/>
          </w:rPr>
          <w:t xml:space="preserve">SetMinutes </w:t>
        </w:r>
        <w:r w:rsidRPr="00C53A02">
          <w:t xml:space="preserve">+ </w:t>
        </w:r>
        <w:r w:rsidRPr="00867AA0">
          <w:rPr>
            <w:i/>
          </w:rPr>
          <w:t>1</w:t>
        </w:r>
        <w:r>
          <w:rPr>
            <w:rFonts w:hint="eastAsia"/>
            <w:lang w:eastAsia="ko-KR"/>
          </w:rPr>
          <w:t xml:space="preserve"> is failed and current RapidModeMinutesRemaining</w:t>
        </w:r>
        <w:r w:rsidRPr="002F5855">
          <w:t xml:space="preserve"> </w:t>
        </w:r>
        <w:r>
          <w:rPr>
            <w:rFonts w:hint="eastAsia"/>
            <w:iCs/>
            <w:lang w:eastAsia="ko-KR"/>
          </w:rPr>
          <w:t xml:space="preserve">keeps </w:t>
        </w:r>
        <w:r w:rsidRPr="00867AA0">
          <w:rPr>
            <w:rFonts w:hint="eastAsia"/>
            <w:i/>
            <w:iCs/>
            <w:lang w:eastAsia="ko-KR"/>
          </w:rPr>
          <w:t>0</w:t>
        </w:r>
        <w:r>
          <w:rPr>
            <w:rFonts w:hint="eastAsia"/>
            <w:iCs/>
            <w:lang w:eastAsia="ko-KR"/>
          </w:rPr>
          <w:t>.</w:t>
        </w:r>
      </w:ins>
    </w:p>
    <w:p w:rsidR="00327516" w:rsidRPr="00F460B1" w:rsidRDefault="00327516" w:rsidP="00327516">
      <w:pPr>
        <w:pStyle w:val="resultsBody"/>
        <w:rPr>
          <w:ins w:id="214" w:author="최환석/주임연구원/CIC NCT팀(hwanseok.choi@lge.com)" w:date="2016-06-09T12:15:00Z"/>
          <w:iCs/>
        </w:rPr>
      </w:pPr>
      <w:ins w:id="215" w:author="최환석/주임연구원/CIC NCT팀(hwanseok.choi@lge.com)" w:date="2016-06-09T12:15:00Z">
        <w:r>
          <w:t xml:space="preserve">Setting properties </w:t>
        </w:r>
        <w:r>
          <w:rPr>
            <w:rFonts w:hint="eastAsia"/>
            <w:lang w:eastAsia="ko-KR"/>
          </w:rPr>
          <w:t>to</w:t>
        </w:r>
        <w:r>
          <w:t xml:space="preserve"> valid value are succeeded</w:t>
        </w:r>
        <w:r>
          <w:rPr>
            <w:rFonts w:hint="eastAsia"/>
            <w:lang w:eastAsia="ko-KR"/>
          </w:rPr>
          <w:t>.</w:t>
        </w:r>
      </w:ins>
    </w:p>
    <w:p w:rsidR="00327516" w:rsidRDefault="00327516" w:rsidP="00327516">
      <w:pPr>
        <w:pStyle w:val="bulletlv1"/>
        <w:numPr>
          <w:ilvl w:val="1"/>
          <w:numId w:val="2"/>
        </w:numPr>
        <w:rPr>
          <w:ins w:id="216" w:author="최환석/주임연구원/CIC NCT팀(hwanseok.choi@lge.com)" w:date="2016-06-09T12:15:00Z"/>
          <w:rStyle w:val="afa"/>
          <w:i w:val="0"/>
          <w:iCs w:val="0"/>
        </w:rPr>
      </w:pPr>
      <w:ins w:id="217" w:author="최환석/주임연구원/CIC NCT팀(hwanseok.choi@lge.com)" w:date="2016-06-09T12:15:00Z">
        <w:r>
          <w:lastRenderedPageBreak/>
          <w:t xml:space="preserve">The </w:t>
        </w:r>
        <w:r>
          <w:rPr>
            <w:rFonts w:hint="eastAsia"/>
            <w:lang w:eastAsia="ko-KR"/>
          </w:rPr>
          <w:t>RapidModeMinutesRemaining</w:t>
        </w:r>
        <w:r w:rsidRPr="002F5855">
          <w:t xml:space="preserve"> </w:t>
        </w:r>
        <w:r>
          <w:t xml:space="preserve">property is set to </w:t>
        </w:r>
        <w:r w:rsidRPr="00335E82">
          <w:rPr>
            <w:rFonts w:hint="eastAsia"/>
            <w:i/>
            <w:lang w:eastAsia="ko-KR"/>
          </w:rPr>
          <w:t>1</w:t>
        </w:r>
        <w:r>
          <w:t>,</w:t>
        </w:r>
        <w:r>
          <w:rPr>
            <w:rStyle w:val="afa"/>
            <w:i w:val="0"/>
            <w:iCs w:val="0"/>
          </w:rPr>
          <w:t xml:space="preserve"> and the PropertiesChanged signal is received.</w:t>
        </w:r>
      </w:ins>
    </w:p>
    <w:p w:rsidR="007E7AFB" w:rsidRDefault="007E7AFB">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218" w:name="_Toc453344690"/>
      <w:r>
        <w:lastRenderedPageBreak/>
        <w:t>HAE-v1-</w:t>
      </w:r>
      <w:r w:rsidR="004813AC" w:rsidRPr="00D166D1">
        <w:rPr>
          <w:lang w:eastAsia="ko-KR"/>
        </w:rPr>
        <w:t>RemoteControllability</w:t>
      </w:r>
      <w:r w:rsidR="00630DB4">
        <w:rPr>
          <w:lang w:eastAsia="ko-KR"/>
        </w:rPr>
        <w:t xml:space="preserve"> </w:t>
      </w:r>
      <w:r w:rsidR="004813AC" w:rsidRPr="00F90BDC">
        <w:t>Interface Test</w:t>
      </w:r>
      <w:bookmarkEnd w:id="218"/>
    </w:p>
    <w:p w:rsidR="00FA5380" w:rsidRDefault="00FA5380" w:rsidP="00FA5380">
      <w:pPr>
        <w:pStyle w:val="midTitle"/>
      </w:pPr>
      <w:r>
        <w:t>Objective</w:t>
      </w:r>
    </w:p>
    <w:p w:rsidR="00FA5380" w:rsidRDefault="00FA5380" w:rsidP="00FA5380">
      <w:pPr>
        <w:pStyle w:val="Body0"/>
      </w:pPr>
      <w:r w:rsidRPr="007A4302">
        <w:t xml:space="preserve">Verify </w:t>
      </w:r>
      <w:r>
        <w:t xml:space="preserve">the properties, methods and signals of </w:t>
      </w:r>
      <w:r w:rsidRPr="007A4302">
        <w:t xml:space="preserve">the </w:t>
      </w:r>
      <w:r>
        <w:t>RemoteControllaibily interface of DUT.</w:t>
      </w:r>
    </w:p>
    <w:p w:rsidR="00FA5380" w:rsidRDefault="00FA5380" w:rsidP="00FA5380">
      <w:pPr>
        <w:pStyle w:val="midTitle"/>
      </w:pPr>
      <w:r>
        <w:t xml:space="preserve">Procedure </w:t>
      </w:r>
    </w:p>
    <w:p w:rsidR="00FA5380" w:rsidRPr="006B24E2" w:rsidRDefault="00FA5380" w:rsidP="00FA5380">
      <w:pPr>
        <w:pStyle w:val="procedureBody"/>
        <w:numPr>
          <w:ilvl w:val="0"/>
          <w:numId w:val="49"/>
        </w:numPr>
      </w:pPr>
      <w:r w:rsidRPr="006B24E2">
        <w:t>The test device listens for an About announcement from the application on the DUT.</w:t>
      </w:r>
    </w:p>
    <w:p w:rsidR="00FA5380" w:rsidRPr="006B24E2" w:rsidRDefault="00FA5380" w:rsidP="00FA5380">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RemoteControllaibily</w:t>
      </w:r>
      <w:r w:rsidR="00630DB4">
        <w:t xml:space="preserve"> </w:t>
      </w:r>
      <w:r w:rsidRPr="006B24E2">
        <w:t>Interface on DUT.</w:t>
      </w:r>
    </w:p>
    <w:p w:rsidR="00FA5380" w:rsidRDefault="00FA5380" w:rsidP="00FA5380">
      <w:pPr>
        <w:pStyle w:val="procedureBody"/>
        <w:numPr>
          <w:ilvl w:val="0"/>
          <w:numId w:val="29"/>
        </w:numPr>
      </w:pPr>
      <w:r w:rsidRPr="00F460B1">
        <w:t>Get initial values for all properties</w:t>
      </w:r>
      <w:r>
        <w:rPr>
          <w:rFonts w:hint="eastAsia"/>
          <w:lang w:eastAsia="ko-KR"/>
        </w:rPr>
        <w:t>.</w:t>
      </w:r>
    </w:p>
    <w:p w:rsidR="00FA5380" w:rsidRDefault="00FA5380" w:rsidP="00FA5380">
      <w:pPr>
        <w:pStyle w:val="procedureBody"/>
        <w:numPr>
          <w:ilvl w:val="1"/>
          <w:numId w:val="29"/>
        </w:numPr>
        <w:rPr>
          <w:lang w:eastAsia="ko-KR"/>
        </w:rPr>
      </w:pPr>
      <w:r>
        <w:t>Retrieve the IsControllable</w:t>
      </w:r>
      <w:r w:rsidRPr="00F460B1">
        <w:t xml:space="preserve"> property.</w:t>
      </w:r>
    </w:p>
    <w:p w:rsidR="00FA5380" w:rsidRDefault="00FA5380" w:rsidP="00FA5380">
      <w:pPr>
        <w:pStyle w:val="procedureBody"/>
        <w:numPr>
          <w:ilvl w:val="0"/>
          <w:numId w:val="29"/>
        </w:numPr>
        <w:rPr>
          <w:lang w:eastAsia="ko-KR"/>
        </w:rPr>
      </w:pPr>
      <w:r w:rsidRPr="006B24E2">
        <w:t>The test device leaves</w:t>
      </w:r>
      <w:r w:rsidR="00630DB4">
        <w:t xml:space="preserve"> </w:t>
      </w:r>
      <w:r w:rsidRPr="006B24E2">
        <w:t>session.</w:t>
      </w:r>
    </w:p>
    <w:p w:rsidR="00FA5380" w:rsidRPr="00881C0F" w:rsidRDefault="00FA5380" w:rsidP="00FA5380">
      <w:pPr>
        <w:pStyle w:val="subhead"/>
        <w:rPr>
          <w:rStyle w:val="afa"/>
          <w:i w:val="0"/>
          <w:iCs w:val="0"/>
        </w:rPr>
      </w:pPr>
      <w:r>
        <w:t>Expected results</w:t>
      </w:r>
    </w:p>
    <w:p w:rsidR="00FA5380" w:rsidRDefault="00FA5380" w:rsidP="00FA5380">
      <w:pPr>
        <w:pStyle w:val="resultsBody"/>
        <w:tabs>
          <w:tab w:val="clear" w:pos="1080"/>
        </w:tabs>
      </w:pPr>
      <w:r>
        <w:t>The test device receives an About announcement from the application on the DUT.</w:t>
      </w:r>
    </w:p>
    <w:p w:rsidR="00FA5380" w:rsidRDefault="00FA5380" w:rsidP="00FA5380">
      <w:pPr>
        <w:pStyle w:val="resultsBody"/>
        <w:tabs>
          <w:tab w:val="clear" w:pos="1080"/>
        </w:tabs>
        <w:rPr>
          <w:iCs/>
        </w:rPr>
      </w:pPr>
      <w:r w:rsidRPr="00881C0F">
        <w:rPr>
          <w:iCs/>
        </w:rPr>
        <w:t>The test device joins a session with the application at the port specified in the received About announcement.</w:t>
      </w:r>
    </w:p>
    <w:p w:rsidR="00FA5380" w:rsidRDefault="00FA5380" w:rsidP="00FA5380">
      <w:pPr>
        <w:pStyle w:val="resultsBody"/>
      </w:pPr>
      <w:r w:rsidRPr="00B959F1">
        <w:rPr>
          <w:rStyle w:val="afa"/>
          <w:rFonts w:hint="eastAsia"/>
          <w:i w:val="0"/>
        </w:rPr>
        <w:t xml:space="preserve">Getting initial </w:t>
      </w:r>
      <w:r>
        <w:rPr>
          <w:rStyle w:val="afa"/>
          <w:rFonts w:hint="eastAsia"/>
          <w:i w:val="0"/>
          <w:lang w:eastAsia="ko-KR"/>
        </w:rPr>
        <w:t>value</w:t>
      </w:r>
      <w:r w:rsidRPr="00B959F1">
        <w:rPr>
          <w:rStyle w:val="afa"/>
          <w:rFonts w:hint="eastAsia"/>
          <w:i w:val="0"/>
        </w:rPr>
        <w:t xml:space="preserve"> for all properties </w:t>
      </w:r>
      <w:r w:rsidR="00EE7D46">
        <w:rPr>
          <w:rStyle w:val="afa"/>
          <w:i w:val="0"/>
        </w:rPr>
        <w:t>is</w:t>
      </w:r>
      <w:r w:rsidRPr="00B959F1">
        <w:rPr>
          <w:rStyle w:val="afa"/>
          <w:rFonts w:hint="eastAsia"/>
          <w:i w:val="0"/>
        </w:rPr>
        <w:t xml:space="preserve"> succeeded.</w:t>
      </w:r>
    </w:p>
    <w:p w:rsidR="004813AC" w:rsidRDefault="004813AC" w:rsidP="004813AC">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219" w:name="_Toc453344691"/>
      <w:r>
        <w:lastRenderedPageBreak/>
        <w:t>HAE-v1-</w:t>
      </w:r>
      <w:r w:rsidR="004813AC">
        <w:rPr>
          <w:lang w:eastAsia="ko-KR"/>
        </w:rPr>
        <w:t>RepeatMode</w:t>
      </w:r>
      <w:r w:rsidR="00630DB4">
        <w:rPr>
          <w:lang w:eastAsia="ko-KR"/>
        </w:rPr>
        <w:t xml:space="preserve"> </w:t>
      </w:r>
      <w:r w:rsidR="004813AC" w:rsidRPr="00F90BDC">
        <w:t>Interface Test</w:t>
      </w:r>
      <w:bookmarkEnd w:id="219"/>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Pr>
          <w:lang w:eastAsia="ko-KR"/>
        </w:rPr>
        <w:t>RepeatMode</w:t>
      </w:r>
      <w:r w:rsidR="00630DB4">
        <w:rPr>
          <w:lang w:eastAsia="ko-KR"/>
        </w:rPr>
        <w:t xml:space="preserve"> </w:t>
      </w:r>
      <w:r w:rsidRPr="00F90BDC">
        <w:t>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38"/>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Pr>
          <w:lang w:eastAsia="ko-KR"/>
        </w:rPr>
        <w:t>RepeatMode</w:t>
      </w:r>
      <w:r w:rsidR="00630DB4">
        <w:rPr>
          <w:lang w:eastAsia="ko-KR"/>
        </w:rPr>
        <w:t xml:space="preserve"> </w:t>
      </w:r>
      <w:r w:rsidRPr="00F90BDC">
        <w:t>Interface on DUT.</w:t>
      </w:r>
    </w:p>
    <w:p w:rsidR="004813AC" w:rsidRPr="007C1244" w:rsidRDefault="004813AC" w:rsidP="004813AC">
      <w:pPr>
        <w:pStyle w:val="procedureBody"/>
        <w:numPr>
          <w:ilvl w:val="0"/>
          <w:numId w:val="29"/>
        </w:numPr>
        <w:rPr>
          <w:iCs/>
        </w:rPr>
      </w:pPr>
      <w:r w:rsidRPr="00F90BDC">
        <w:t>Get initial values for all properties</w:t>
      </w:r>
      <w:r w:rsidRPr="007C1244">
        <w:t>.</w:t>
      </w:r>
    </w:p>
    <w:p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RepeatMode</w:t>
      </w:r>
      <w:r w:rsidRPr="00F90BDC">
        <w:rPr>
          <w:rStyle w:val="afa"/>
          <w:i w:val="0"/>
        </w:rPr>
        <w:t xml:space="preserv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RepeatMode</w:t>
      </w:r>
      <w:r w:rsidR="00630DB4">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RepeatMode</w:t>
      </w:r>
      <w:r w:rsidR="00630DB4">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RepeatMode</w:t>
      </w:r>
      <w:r w:rsidRPr="00F90BDC">
        <w:rPr>
          <w:rStyle w:val="afa"/>
          <w:i w:val="0"/>
        </w:rPr>
        <w:t xml:space="preserve"> property</w:t>
      </w:r>
    </w:p>
    <w:p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RepeatMode</w:t>
      </w:r>
      <w:r w:rsidRPr="00F90BDC">
        <w:rPr>
          <w:rStyle w:val="afa"/>
          <w:i w:val="0"/>
        </w:rPr>
        <w:t xml:space="preserve"> property</w:t>
      </w:r>
    </w:p>
    <w:p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RepeatMode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7E7AFB" w:rsidP="004813AC">
      <w:pPr>
        <w:pStyle w:val="22"/>
        <w:numPr>
          <w:ilvl w:val="1"/>
          <w:numId w:val="1"/>
        </w:numPr>
        <w:ind w:left="630" w:hanging="630"/>
      </w:pPr>
      <w:bookmarkStart w:id="220" w:name="_Toc453344692"/>
      <w:r>
        <w:lastRenderedPageBreak/>
        <w:t>HAE-v1-</w:t>
      </w:r>
      <w:r w:rsidR="004813AC" w:rsidRPr="00736971">
        <w:t>ResouceSaving</w:t>
      </w:r>
      <w:r w:rsidR="00630DB4">
        <w:t xml:space="preserve"> </w:t>
      </w:r>
      <w:r w:rsidR="004813AC" w:rsidRPr="00F90BDC">
        <w:t>Interface Test</w:t>
      </w:r>
      <w:bookmarkEnd w:id="220"/>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sidRPr="00736971">
        <w:t>ResouceSaving</w:t>
      </w:r>
      <w:r w:rsidR="00630DB4">
        <w:t xml:space="preserve"> </w:t>
      </w:r>
      <w:r w:rsidRPr="00F90BDC">
        <w:t>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39"/>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 xml:space="preserve">After receiving an About announcement from the application, the test device joins a session with the application at the port specified in the received About announcement if there is </w:t>
      </w:r>
      <w:r w:rsidRPr="00736971">
        <w:t>ResouceSaving</w:t>
      </w:r>
      <w:r w:rsidR="00630DB4">
        <w:t xml:space="preserve"> </w:t>
      </w:r>
      <w:r w:rsidRPr="00F90BDC">
        <w:t>Interface on DUT.</w:t>
      </w:r>
    </w:p>
    <w:p w:rsidR="004813AC" w:rsidRPr="007C1244" w:rsidRDefault="004813AC" w:rsidP="004813AC">
      <w:pPr>
        <w:pStyle w:val="procedureBody"/>
        <w:numPr>
          <w:ilvl w:val="0"/>
          <w:numId w:val="29"/>
        </w:numPr>
        <w:rPr>
          <w:iCs/>
        </w:rPr>
      </w:pPr>
      <w:r w:rsidRPr="00F90BDC">
        <w:t>Get initial values for all properties</w:t>
      </w:r>
      <w:r w:rsidRPr="007C1244">
        <w:t>.</w:t>
      </w:r>
    </w:p>
    <w:p w:rsidR="004813AC" w:rsidRPr="00F90BDC" w:rsidRDefault="004813AC" w:rsidP="004813AC">
      <w:pPr>
        <w:pStyle w:val="procedureBody"/>
        <w:numPr>
          <w:ilvl w:val="1"/>
          <w:numId w:val="26"/>
        </w:numPr>
        <w:rPr>
          <w:rStyle w:val="afa"/>
          <w:i w:val="0"/>
        </w:rPr>
      </w:pPr>
      <w:r w:rsidRPr="00F90BDC">
        <w:rPr>
          <w:rStyle w:val="afa"/>
          <w:i w:val="0"/>
        </w:rPr>
        <w:t xml:space="preserve">Retrieve the </w:t>
      </w:r>
      <w:r>
        <w:rPr>
          <w:rStyle w:val="afa"/>
          <w:i w:val="0"/>
        </w:rPr>
        <w:t>ResourceSavingMode</w:t>
      </w:r>
      <w:r w:rsidRPr="00F90BDC">
        <w:rPr>
          <w:rStyle w:val="afa"/>
          <w:i w:val="0"/>
        </w:rPr>
        <w:t xml:space="preserv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Style w:val="afa"/>
          <w:rFonts w:hint="eastAsia"/>
          <w:i w:val="0"/>
          <w:iCs w:val="0"/>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w:t>
      </w:r>
      <w:r w:rsidR="004813AC">
        <w:rPr>
          <w:rStyle w:val="afa"/>
          <w:i w:val="0"/>
        </w:rPr>
        <w:t>ResourceSavingMode</w:t>
      </w:r>
      <w:r w:rsidR="00630DB4">
        <w:rPr>
          <w:rStyle w:val="afa"/>
          <w:i w:val="0"/>
        </w:rPr>
        <w:t xml:space="preserve"> </w:t>
      </w:r>
      <w:r w:rsidR="004813AC">
        <w:rPr>
          <w:rStyle w:val="afa"/>
          <w:i w:val="0"/>
        </w:rPr>
        <w:t xml:space="preserve">property to </w:t>
      </w:r>
      <w:r w:rsidR="004813AC" w:rsidRPr="000B0C56">
        <w:rPr>
          <w:rStyle w:val="afa"/>
        </w:rPr>
        <w:t>false</w:t>
      </w:r>
      <w:r w:rsidR="004813AC" w:rsidRPr="00F90BDC">
        <w:rPr>
          <w:rStyle w:val="afa"/>
          <w:i w:val="0"/>
        </w:rPr>
        <w:t>.</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Pr>
          <w:rStyle w:val="afa"/>
          <w:i w:val="0"/>
        </w:rPr>
        <w:t>ResourceSavingMode</w:t>
      </w:r>
      <w:r w:rsidR="00630DB4">
        <w:rPr>
          <w:rStyle w:val="afa"/>
          <w:i w:val="0"/>
        </w:rPr>
        <w:t xml:space="preserve"> </w:t>
      </w:r>
      <w:r>
        <w:rPr>
          <w:rStyle w:val="afa"/>
          <w:i w:val="0"/>
          <w:iCs w:val="0"/>
          <w:lang w:eastAsia="ko-KR"/>
        </w:rPr>
        <w:t xml:space="preserve">property to </w:t>
      </w:r>
      <w:r w:rsidRPr="002E0588">
        <w:rPr>
          <w:rStyle w:val="afa"/>
          <w:iCs w:val="0"/>
          <w:lang w:eastAsia="ko-KR"/>
        </w:rPr>
        <w:t>true</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Pr>
          <w:rStyle w:val="afa"/>
          <w:i w:val="0"/>
        </w:rPr>
        <w:t>ResourceSavingMode</w:t>
      </w:r>
      <w:r w:rsidRPr="00F90BDC">
        <w:rPr>
          <w:rStyle w:val="afa"/>
          <w:i w:val="0"/>
        </w:rPr>
        <w:t xml:space="preserve"> property</w:t>
      </w:r>
      <w:r>
        <w:rPr>
          <w:rStyle w:val="afa"/>
          <w:rFonts w:hint="eastAsia"/>
          <w:i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Get the </w:t>
      </w:r>
      <w:r>
        <w:rPr>
          <w:rStyle w:val="afa"/>
          <w:i w:val="0"/>
        </w:rPr>
        <w:t>ResourceSavingMode</w:t>
      </w:r>
      <w:r w:rsidRPr="00F90BDC">
        <w:rPr>
          <w:rStyle w:val="afa"/>
          <w:i w:val="0"/>
        </w:rPr>
        <w:t xml:space="preserve"> property</w:t>
      </w:r>
      <w:r>
        <w:rPr>
          <w:rStyle w:val="afa"/>
          <w:rFonts w:hint="eastAsia"/>
          <w:i w:val="0"/>
          <w:lang w:eastAsia="ko-KR"/>
        </w:rPr>
        <w:t>.</w:t>
      </w:r>
    </w:p>
    <w:p w:rsidR="004813AC" w:rsidRPr="00F90BDC" w:rsidRDefault="004813AC" w:rsidP="004813AC">
      <w:pPr>
        <w:pStyle w:val="procedureBody"/>
        <w:numPr>
          <w:ilvl w:val="0"/>
          <w:numId w:val="29"/>
        </w:numPr>
      </w:pPr>
      <w:r w:rsidRPr="00F90BDC">
        <w:t xml:space="preserve">The </w:t>
      </w:r>
      <w:r w:rsidRPr="00A93DD9">
        <w:rPr>
          <w:rStyle w:val="afa"/>
          <w:lang w:eastAsia="ko-KR"/>
        </w:rPr>
        <w:t>test</w:t>
      </w:r>
      <w:r w:rsidRPr="00F90BDC">
        <w:t xml:space="preserve">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 xml:space="preserve">The </w:t>
      </w:r>
      <w:r>
        <w:rPr>
          <w:rStyle w:val="afa"/>
          <w:i w:val="0"/>
        </w:rPr>
        <w:t>Re</w:t>
      </w:r>
      <w:r>
        <w:rPr>
          <w:rStyle w:val="afa"/>
          <w:rFonts w:hint="eastAsia"/>
          <w:i w:val="0"/>
          <w:lang w:eastAsia="ko-KR"/>
        </w:rPr>
        <w:t>sourceSaving</w:t>
      </w:r>
      <w:r>
        <w:rPr>
          <w:rStyle w:val="afa"/>
          <w:i w:val="0"/>
        </w:rPr>
        <w:t>Mode</w:t>
      </w:r>
      <w:r w:rsidR="007530C8">
        <w:rPr>
          <w:rStyle w:val="afa"/>
          <w:i w:val="0"/>
        </w:rPr>
        <w:t xml:space="preserve"> property </w:t>
      </w:r>
      <w:r>
        <w:rPr>
          <w:rStyle w:val="afa"/>
          <w:i w:val="0"/>
          <w:iCs w:val="0"/>
        </w:rPr>
        <w:t xml:space="preserve">is set to </w:t>
      </w:r>
      <w:r w:rsidRPr="00121CBD">
        <w:rPr>
          <w:rStyle w:val="afa"/>
          <w:iCs w:val="0"/>
        </w:rPr>
        <w:t>true</w:t>
      </w:r>
      <w:r w:rsidRPr="00F90BDC">
        <w:rPr>
          <w:rStyle w:val="afa"/>
          <w:i w:val="0"/>
          <w:iCs w:val="0"/>
        </w:rPr>
        <w:t>, and the PropertiesChanged signal is received.</w:t>
      </w:r>
    </w:p>
    <w:p w:rsidR="004813AC" w:rsidRDefault="004813AC" w:rsidP="004813AC">
      <w:pPr>
        <w:spacing w:before="0" w:after="0" w:line="240" w:lineRule="auto"/>
        <w:ind w:left="0"/>
        <w:rPr>
          <w:rFonts w:cs="Arial"/>
          <w:sz w:val="36"/>
          <w:szCs w:val="36"/>
        </w:rPr>
      </w:pPr>
      <w:r>
        <w:br w:type="page"/>
      </w:r>
    </w:p>
    <w:p w:rsidR="004813AC" w:rsidRDefault="007E7AFB" w:rsidP="004813AC">
      <w:pPr>
        <w:pStyle w:val="22"/>
        <w:numPr>
          <w:ilvl w:val="1"/>
          <w:numId w:val="1"/>
        </w:numPr>
        <w:ind w:left="720" w:hanging="720"/>
      </w:pPr>
      <w:bookmarkStart w:id="221" w:name="_Toc453344693"/>
      <w:r>
        <w:lastRenderedPageBreak/>
        <w:t>HAE-v1-</w:t>
      </w:r>
      <w:r w:rsidR="004813AC">
        <w:t>RobotCleaningCyclePhase Interface Test</w:t>
      </w:r>
      <w:bookmarkEnd w:id="221"/>
    </w:p>
    <w:p w:rsidR="004813AC" w:rsidRDefault="004813AC" w:rsidP="004813AC">
      <w:pPr>
        <w:pStyle w:val="subhead"/>
      </w:pPr>
      <w:r>
        <w:t>Objective</w:t>
      </w:r>
    </w:p>
    <w:p w:rsidR="004813AC" w:rsidRDefault="004813AC" w:rsidP="004813AC">
      <w:pPr>
        <w:pStyle w:val="body"/>
        <w:tabs>
          <w:tab w:val="left" w:pos="7740"/>
        </w:tabs>
      </w:pPr>
      <w:r w:rsidRPr="007A4302">
        <w:rPr>
          <w:iCs/>
        </w:rPr>
        <w:t xml:space="preserve">Verify </w:t>
      </w:r>
      <w:r>
        <w:rPr>
          <w:iCs/>
        </w:rPr>
        <w:t xml:space="preserve">the properties, methods and signals of </w:t>
      </w:r>
      <w:r w:rsidRPr="007A4302">
        <w:rPr>
          <w:iCs/>
        </w:rPr>
        <w:t xml:space="preserve">the </w:t>
      </w:r>
      <w:r>
        <w:t>RobotCleaningCyclePhase</w:t>
      </w:r>
      <w:r w:rsidR="00630DB4">
        <w:t xml:space="preserve"> </w:t>
      </w:r>
      <w:r w:rsidR="003D7BD9">
        <w:rPr>
          <w:rFonts w:hint="eastAsia"/>
          <w:lang w:eastAsia="ko-KR"/>
        </w:rPr>
        <w:t xml:space="preserve">interface </w:t>
      </w:r>
      <w:r>
        <w:rPr>
          <w:iCs/>
        </w:rPr>
        <w:t>of DUT</w:t>
      </w:r>
      <w:r w:rsidRPr="007A4302">
        <w:rPr>
          <w:iCs/>
        </w:rPr>
        <w:t>.</w:t>
      </w:r>
    </w:p>
    <w:p w:rsidR="004813AC" w:rsidRDefault="004813AC" w:rsidP="004813AC">
      <w:pPr>
        <w:pStyle w:val="subhead"/>
        <w:tabs>
          <w:tab w:val="left" w:pos="7740"/>
        </w:tabs>
      </w:pPr>
      <w:r>
        <w:t xml:space="preserve">Procedure </w:t>
      </w:r>
    </w:p>
    <w:p w:rsidR="004813AC" w:rsidRPr="006B24E2" w:rsidRDefault="004813AC" w:rsidP="00705359">
      <w:pPr>
        <w:pStyle w:val="procedureBody"/>
        <w:numPr>
          <w:ilvl w:val="0"/>
          <w:numId w:val="40"/>
        </w:numPr>
      </w:pPr>
      <w:r w:rsidRPr="006B24E2">
        <w:t>The test device listens for an About announcement from the application on the DUT.</w:t>
      </w:r>
    </w:p>
    <w:p w:rsidR="004813AC" w:rsidRPr="006B24E2" w:rsidRDefault="004813AC" w:rsidP="004813AC">
      <w:pPr>
        <w:pStyle w:val="procedureBody"/>
        <w:numPr>
          <w:ilvl w:val="0"/>
          <w:numId w:val="29"/>
        </w:numPr>
      </w:pPr>
      <w:r w:rsidRPr="006B24E2">
        <w:t xml:space="preserve">After receiving an About announcement from the application, the test device joins a session with the application at the port specified in the received About announcement if there is </w:t>
      </w:r>
      <w:r>
        <w:t>RobotCleaningCyclePhase</w:t>
      </w:r>
      <w:r w:rsidR="00630DB4">
        <w:t xml:space="preserve"> </w:t>
      </w:r>
      <w:r w:rsidRPr="006B24E2">
        <w:t>Interface on DUT.</w:t>
      </w:r>
    </w:p>
    <w:p w:rsidR="004813AC" w:rsidRDefault="004813AC" w:rsidP="004813AC">
      <w:pPr>
        <w:pStyle w:val="procedureBody"/>
        <w:numPr>
          <w:ilvl w:val="0"/>
          <w:numId w:val="29"/>
        </w:numPr>
      </w:pPr>
      <w:r w:rsidRPr="005E4D55">
        <w:t>Get initial values for all properties</w:t>
      </w:r>
      <w:r>
        <w:rPr>
          <w:rFonts w:hint="eastAsia"/>
          <w:lang w:eastAsia="ko-KR"/>
        </w:rPr>
        <w:t>.</w:t>
      </w:r>
    </w:p>
    <w:p w:rsidR="004813AC" w:rsidRDefault="004813AC" w:rsidP="004813AC">
      <w:pPr>
        <w:pStyle w:val="procedureBody"/>
        <w:numPr>
          <w:ilvl w:val="1"/>
          <w:numId w:val="29"/>
        </w:numPr>
      </w:pPr>
      <w:r>
        <w:t xml:space="preserve">Retrieve the </w:t>
      </w:r>
      <w:r w:rsidRPr="00090222">
        <w:t>CyclePhase</w:t>
      </w:r>
      <w:r w:rsidR="00630DB4">
        <w:t xml:space="preserve"> </w:t>
      </w:r>
      <w:r>
        <w:t>property</w:t>
      </w:r>
      <w:r w:rsidRPr="00F60E7F">
        <w:t>.</w:t>
      </w:r>
    </w:p>
    <w:p w:rsidR="004813AC" w:rsidRDefault="004813AC" w:rsidP="004813AC">
      <w:pPr>
        <w:pStyle w:val="procedureBody"/>
        <w:numPr>
          <w:ilvl w:val="1"/>
          <w:numId w:val="29"/>
        </w:numPr>
      </w:pPr>
      <w:r>
        <w:t xml:space="preserve">Retrieve the </w:t>
      </w:r>
      <w:r w:rsidRPr="00090222">
        <w:t>SupportedCyclePhases</w:t>
      </w:r>
      <w:r w:rsidR="00630DB4">
        <w:t xml:space="preserve"> </w:t>
      </w:r>
      <w:r>
        <w:t>property</w:t>
      </w:r>
      <w:r w:rsidRPr="00F60E7F">
        <w:t>.</w:t>
      </w:r>
    </w:p>
    <w:p w:rsidR="004813AC" w:rsidRDefault="004813AC" w:rsidP="004813AC">
      <w:pPr>
        <w:pStyle w:val="procedureBody"/>
        <w:numPr>
          <w:ilvl w:val="0"/>
          <w:numId w:val="29"/>
        </w:numPr>
      </w:pPr>
      <w:r>
        <w:t>Call method with invalid param.</w:t>
      </w:r>
    </w:p>
    <w:p w:rsidR="004813AC" w:rsidRDefault="004813AC" w:rsidP="004813AC">
      <w:pPr>
        <w:pStyle w:val="procedureBody"/>
        <w:numPr>
          <w:ilvl w:val="1"/>
          <w:numId w:val="29"/>
        </w:numPr>
      </w:pPr>
      <w:r>
        <w:t xml:space="preserve">Call the GetVendorPhasesDescription method with </w:t>
      </w:r>
      <w:r>
        <w:rPr>
          <w:i/>
        </w:rPr>
        <w:t>“Invalid_lang</w:t>
      </w:r>
      <w:r>
        <w:rPr>
          <w:i/>
          <w:lang w:eastAsia="ko-KR"/>
        </w:rPr>
        <w:t>”</w:t>
      </w:r>
      <w:r>
        <w:rPr>
          <w:rFonts w:hint="eastAsia"/>
          <w:i/>
          <w:lang w:eastAsia="ko-KR"/>
        </w:rPr>
        <w:t>.</w:t>
      </w:r>
    </w:p>
    <w:p w:rsidR="004813AC" w:rsidRDefault="004813AC" w:rsidP="004813AC">
      <w:pPr>
        <w:pStyle w:val="procedureBody"/>
        <w:numPr>
          <w:ilvl w:val="0"/>
          <w:numId w:val="29"/>
        </w:numPr>
      </w:pPr>
      <w:r>
        <w:rPr>
          <w:rFonts w:hint="eastAsia"/>
          <w:lang w:eastAsia="ko-KR"/>
        </w:rPr>
        <w:t>Call method with valid param.</w:t>
      </w:r>
    </w:p>
    <w:p w:rsidR="004813AC" w:rsidRPr="006B24E2" w:rsidRDefault="004813AC" w:rsidP="004813AC">
      <w:pPr>
        <w:pStyle w:val="procedureBody"/>
        <w:numPr>
          <w:ilvl w:val="1"/>
          <w:numId w:val="29"/>
        </w:numPr>
      </w:pPr>
      <w:r>
        <w:t xml:space="preserve">Call the GetVendorPhasesDescription method with </w:t>
      </w:r>
      <w:r w:rsidRPr="0092324B">
        <w:rPr>
          <w:i/>
        </w:rPr>
        <w:t>“en”</w:t>
      </w:r>
      <w:r>
        <w:t>.</w:t>
      </w:r>
    </w:p>
    <w:p w:rsidR="004813AC" w:rsidRPr="006B24E2" w:rsidRDefault="004813AC" w:rsidP="004813AC">
      <w:pPr>
        <w:pStyle w:val="procedureBody"/>
        <w:numPr>
          <w:ilvl w:val="0"/>
          <w:numId w:val="29"/>
        </w:numPr>
      </w:pPr>
      <w:r w:rsidRPr="006B24E2">
        <w:t>The test device leaves the session.</w:t>
      </w:r>
    </w:p>
    <w:p w:rsidR="004813AC" w:rsidRPr="00881C0F" w:rsidRDefault="004813AC" w:rsidP="004813AC">
      <w:pPr>
        <w:pStyle w:val="subhead"/>
        <w:rPr>
          <w:rStyle w:val="afa"/>
          <w:i w:val="0"/>
          <w:iCs w:val="0"/>
        </w:rPr>
      </w:pPr>
      <w:r>
        <w:t>Expected results</w:t>
      </w:r>
    </w:p>
    <w:p w:rsidR="004813AC" w:rsidRDefault="004813AC" w:rsidP="004813AC">
      <w:pPr>
        <w:pStyle w:val="resultsBody"/>
      </w:pPr>
      <w:r>
        <w:t>The test device receives an About announcement from the application on the DUT.</w:t>
      </w:r>
    </w:p>
    <w:p w:rsidR="004813AC" w:rsidRDefault="004813AC" w:rsidP="004813AC">
      <w:pPr>
        <w:pStyle w:val="resultsBody"/>
        <w:rPr>
          <w:iCs/>
        </w:rPr>
      </w:pPr>
      <w:r w:rsidRPr="00881C0F">
        <w:rPr>
          <w:iCs/>
        </w:rPr>
        <w:t>The test device joins a session with the application at the port specified in the received About announcement.</w:t>
      </w:r>
    </w:p>
    <w:p w:rsidR="004813AC" w:rsidRPr="00775404" w:rsidRDefault="004813AC" w:rsidP="004813AC">
      <w:pPr>
        <w:pStyle w:val="resultsBody"/>
      </w:pPr>
      <w:r w:rsidRPr="00775404">
        <w:t>Getting initial values for all properties are succeeded.</w:t>
      </w:r>
    </w:p>
    <w:p w:rsidR="004813AC" w:rsidRDefault="00A16A99" w:rsidP="004813AC">
      <w:pPr>
        <w:pStyle w:val="resultsBody"/>
        <w:rPr>
          <w:iCs/>
        </w:rPr>
      </w:pPr>
      <w:r>
        <w:rPr>
          <w:rFonts w:hint="eastAsia"/>
          <w:iCs/>
          <w:lang w:eastAsia="ko-KR"/>
        </w:rPr>
        <w:t>Method call</w:t>
      </w:r>
      <w:r>
        <w:rPr>
          <w:iCs/>
        </w:rPr>
        <w:t xml:space="preserve"> with invalid param is failed</w:t>
      </w:r>
      <w:r w:rsidRPr="00A16A99">
        <w:t xml:space="preserve"> </w:t>
      </w:r>
      <w:r>
        <w:t>and returns “</w:t>
      </w:r>
      <w:r w:rsidRPr="00A16A99">
        <w:rPr>
          <w:i/>
        </w:rPr>
        <w:t>org.alljoyn.Error.</w:t>
      </w:r>
      <w:r w:rsidRPr="00A16A99">
        <w:rPr>
          <w:rFonts w:hint="eastAsia"/>
          <w:i/>
          <w:lang w:eastAsia="ko-KR"/>
        </w:rPr>
        <w:t>LanguageNotSupported</w:t>
      </w:r>
      <w:r>
        <w:t>” error</w:t>
      </w:r>
      <w:r w:rsidR="004813AC">
        <w:rPr>
          <w:iCs/>
        </w:rPr>
        <w:t>.</w:t>
      </w:r>
    </w:p>
    <w:p w:rsidR="004813AC" w:rsidRDefault="004813AC" w:rsidP="004813AC">
      <w:pPr>
        <w:pStyle w:val="resultsBody"/>
        <w:rPr>
          <w:iCs/>
        </w:rPr>
      </w:pPr>
      <w:r>
        <w:rPr>
          <w:rFonts w:hint="eastAsia"/>
          <w:iCs/>
          <w:lang w:eastAsia="ko-KR"/>
        </w:rPr>
        <w:t xml:space="preserve">Method call </w:t>
      </w:r>
      <w:r>
        <w:rPr>
          <w:iCs/>
        </w:rPr>
        <w:t>with valid param is succeeded.</w:t>
      </w:r>
    </w:p>
    <w:p w:rsidR="00A07360" w:rsidRDefault="00A07360" w:rsidP="00A07360">
      <w:pPr>
        <w:pStyle w:val="resultsBody"/>
        <w:numPr>
          <w:ilvl w:val="0"/>
          <w:numId w:val="0"/>
        </w:numPr>
        <w:rPr>
          <w:rFonts w:cs="Arial"/>
          <w:sz w:val="36"/>
          <w:szCs w:val="36"/>
        </w:rPr>
      </w:pPr>
      <w:r>
        <w:br w:type="page"/>
      </w:r>
    </w:p>
    <w:p w:rsidR="004813AC" w:rsidRDefault="007E7AFB" w:rsidP="00A07360">
      <w:pPr>
        <w:pStyle w:val="22"/>
        <w:numPr>
          <w:ilvl w:val="1"/>
          <w:numId w:val="1"/>
        </w:numPr>
        <w:ind w:left="630" w:hanging="630"/>
      </w:pPr>
      <w:bookmarkStart w:id="222" w:name="_Toc453344694"/>
      <w:r>
        <w:lastRenderedPageBreak/>
        <w:t>HAE-v1-</w:t>
      </w:r>
      <w:r w:rsidR="004813AC" w:rsidRPr="007C7BFC">
        <w:t>SoilLevel</w:t>
      </w:r>
      <w:r w:rsidR="00630DB4">
        <w:t xml:space="preserve"> </w:t>
      </w:r>
      <w:r w:rsidR="004813AC" w:rsidRPr="00F90BDC">
        <w:t>Interface Test</w:t>
      </w:r>
      <w:bookmarkEnd w:id="222"/>
    </w:p>
    <w:p w:rsidR="00EC3682" w:rsidRDefault="00EC3682" w:rsidP="00EC3682">
      <w:pPr>
        <w:pStyle w:val="midTitle"/>
      </w:pPr>
      <w:r>
        <w:t>Objective</w:t>
      </w:r>
    </w:p>
    <w:p w:rsidR="00EC3682" w:rsidRDefault="00EC3682" w:rsidP="00EC3682">
      <w:pPr>
        <w:pStyle w:val="Body0"/>
        <w:rPr>
          <w:lang w:eastAsia="ko-KR"/>
        </w:rPr>
      </w:pPr>
      <w:r w:rsidRPr="007A4302">
        <w:t xml:space="preserve">Verify </w:t>
      </w:r>
      <w:r>
        <w:t xml:space="preserve">the properties and signals of </w:t>
      </w:r>
      <w:r w:rsidRPr="007A4302">
        <w:t xml:space="preserve">the </w:t>
      </w:r>
      <w:r>
        <w:rPr>
          <w:lang w:eastAsia="ko-KR"/>
        </w:rPr>
        <w:t xml:space="preserve">SoilLevel </w:t>
      </w:r>
      <w:r>
        <w:t>interface of DUT</w:t>
      </w:r>
      <w:r>
        <w:rPr>
          <w:rFonts w:hint="eastAsia"/>
          <w:lang w:eastAsia="ko-KR"/>
        </w:rPr>
        <w:t>.</w:t>
      </w:r>
    </w:p>
    <w:p w:rsidR="00EC3682" w:rsidRDefault="00EC3682" w:rsidP="00EC3682">
      <w:pPr>
        <w:pStyle w:val="midTitle"/>
      </w:pPr>
      <w:r>
        <w:t xml:space="preserve">Procedure </w:t>
      </w:r>
    </w:p>
    <w:p w:rsidR="00EC3682" w:rsidRDefault="00EC3682" w:rsidP="00EC3682">
      <w:pPr>
        <w:pStyle w:val="procedureBody"/>
        <w:numPr>
          <w:ilvl w:val="0"/>
          <w:numId w:val="41"/>
        </w:numPr>
      </w:pPr>
      <w:r>
        <w:t>The test device listens for an About announcement from the application on the DUT.</w:t>
      </w:r>
    </w:p>
    <w:p w:rsidR="00EC3682" w:rsidRDefault="00EC3682" w:rsidP="00EC3682">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SoilLevel</w:t>
      </w:r>
      <w:r w:rsidR="00630DB4">
        <w:rPr>
          <w:lang w:eastAsia="ko-KR"/>
        </w:rPr>
        <w:t xml:space="preserve"> </w:t>
      </w:r>
      <w:r>
        <w:t>Interface on DUT.</w:t>
      </w:r>
    </w:p>
    <w:p w:rsidR="00EC3682" w:rsidRDefault="00EC3682" w:rsidP="00EC3682">
      <w:pPr>
        <w:pStyle w:val="procedureBody"/>
        <w:numPr>
          <w:ilvl w:val="0"/>
          <w:numId w:val="29"/>
        </w:numPr>
      </w:pPr>
      <w:r w:rsidRPr="0060122C">
        <w:t>Get initial values for all properties.</w:t>
      </w:r>
    </w:p>
    <w:p w:rsidR="00EC3682" w:rsidRDefault="00EC3682" w:rsidP="00EC3682">
      <w:pPr>
        <w:pStyle w:val="procedureBody"/>
        <w:numPr>
          <w:ilvl w:val="1"/>
          <w:numId w:val="26"/>
        </w:numPr>
      </w:pPr>
      <w:r w:rsidRPr="0060122C">
        <w:t xml:space="preserve">Retrieve the </w:t>
      </w:r>
      <w:r w:rsidR="00FD2905">
        <w:rPr>
          <w:lang w:eastAsia="ko-KR"/>
        </w:rPr>
        <w:t>MaxLevel</w:t>
      </w:r>
      <w:r w:rsidRPr="0060122C">
        <w:t xml:space="preserve"> property.</w:t>
      </w:r>
    </w:p>
    <w:p w:rsidR="00EC3682" w:rsidRDefault="00EC3682" w:rsidP="00EC3682">
      <w:pPr>
        <w:pStyle w:val="procedureBody"/>
        <w:numPr>
          <w:ilvl w:val="1"/>
          <w:numId w:val="26"/>
        </w:numPr>
      </w:pPr>
      <w:r w:rsidRPr="0060122C">
        <w:t xml:space="preserve">Retrieve the </w:t>
      </w:r>
      <w:r w:rsidR="00FD2905">
        <w:rPr>
          <w:lang w:eastAsia="ko-KR"/>
        </w:rPr>
        <w:t>TargetLevel</w:t>
      </w:r>
      <w:r w:rsidRPr="0060122C">
        <w:t xml:space="preserve"> property.</w:t>
      </w:r>
    </w:p>
    <w:p w:rsidR="00EC3682" w:rsidRDefault="00EC3682" w:rsidP="00EC3682">
      <w:pPr>
        <w:pStyle w:val="procedureBody"/>
        <w:numPr>
          <w:ilvl w:val="1"/>
          <w:numId w:val="26"/>
        </w:numPr>
      </w:pPr>
      <w:r w:rsidRPr="0060122C">
        <w:t xml:space="preserve">Retrieve the </w:t>
      </w:r>
      <w:r w:rsidR="00FD2905">
        <w:rPr>
          <w:lang w:eastAsia="ko-KR"/>
        </w:rPr>
        <w:t>SelectableLevels</w:t>
      </w:r>
      <w:r w:rsidRPr="0060122C">
        <w:t xml:space="preserve"> property.</w:t>
      </w:r>
    </w:p>
    <w:p w:rsidR="00EC3682" w:rsidRPr="0060122C" w:rsidRDefault="00EC3682" w:rsidP="00EC3682">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EC3682" w:rsidRPr="0060122C" w:rsidRDefault="00EC3682" w:rsidP="00EC3682">
      <w:pPr>
        <w:pStyle w:val="procedureBody"/>
        <w:numPr>
          <w:ilvl w:val="1"/>
          <w:numId w:val="26"/>
        </w:numPr>
        <w:rPr>
          <w:rStyle w:val="afa"/>
        </w:rPr>
      </w:pPr>
      <w:r>
        <w:t xml:space="preserve">Initialize </w:t>
      </w:r>
      <w:r>
        <w:rPr>
          <w:rStyle w:val="afa"/>
          <w:rFonts w:hint="eastAsia"/>
          <w:i w:val="0"/>
          <w:lang w:eastAsia="ko-KR"/>
        </w:rPr>
        <w:t>the Target</w:t>
      </w:r>
      <w:r w:rsidR="00FD2905">
        <w:rPr>
          <w:rStyle w:val="afa"/>
          <w:i w:val="0"/>
          <w:lang w:eastAsia="ko-KR"/>
        </w:rPr>
        <w:t>Level</w:t>
      </w:r>
      <w:r>
        <w:rPr>
          <w:rStyle w:val="afa"/>
          <w:rFonts w:hint="eastAsia"/>
          <w:i w:val="0"/>
          <w:lang w:eastAsia="ko-KR"/>
        </w:rPr>
        <w:t xml:space="preserve"> property to the </w:t>
      </w:r>
      <w:r w:rsidR="00FD2905">
        <w:rPr>
          <w:rStyle w:val="afa"/>
          <w:i w:val="0"/>
          <w:lang w:eastAsia="ko-KR"/>
        </w:rPr>
        <w:t>0</w:t>
      </w:r>
      <w:r>
        <w:rPr>
          <w:rStyle w:val="afa"/>
          <w:rFonts w:hint="eastAsia"/>
          <w:i w:val="0"/>
          <w:lang w:eastAsia="ko-KR"/>
        </w:rPr>
        <w:t>.</w:t>
      </w:r>
    </w:p>
    <w:p w:rsidR="00EC3682" w:rsidRPr="00F55C7A" w:rsidRDefault="00EC3682" w:rsidP="00EC3682">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EC3682" w:rsidRDefault="00FD2905" w:rsidP="00EC3682">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sidR="00EC3682">
        <w:rPr>
          <w:rStyle w:val="afa"/>
          <w:rFonts w:hint="eastAsia"/>
          <w:i w:val="0"/>
          <w:lang w:eastAsia="ko-KR"/>
        </w:rPr>
        <w:t xml:space="preserve"> property to </w:t>
      </w:r>
      <w:r w:rsidR="0064196D">
        <w:rPr>
          <w:rStyle w:val="afa"/>
          <w:lang w:eastAsia="ko-KR"/>
        </w:rPr>
        <w:t>“ValueFrom</w:t>
      </w:r>
      <w:r w:rsidR="0016301F">
        <w:rPr>
          <w:rStyle w:val="afa"/>
          <w:lang w:eastAsia="ko-KR"/>
        </w:rPr>
        <w:t>SelectableLevels”</w:t>
      </w:r>
      <w:r w:rsidR="00EC3682">
        <w:rPr>
          <w:rStyle w:val="afa"/>
          <w:rFonts w:hint="eastAsia"/>
          <w:lang w:eastAsia="ko-KR"/>
        </w:rPr>
        <w:t>.</w:t>
      </w:r>
    </w:p>
    <w:p w:rsidR="00EC3682" w:rsidRDefault="00EC3682" w:rsidP="00EC3682">
      <w:pPr>
        <w:pStyle w:val="procedureBody"/>
        <w:numPr>
          <w:ilvl w:val="2"/>
          <w:numId w:val="26"/>
        </w:numPr>
        <w:rPr>
          <w:rStyle w:val="afa"/>
          <w:i w:val="0"/>
        </w:rPr>
      </w:pPr>
      <w:r>
        <w:rPr>
          <w:rStyle w:val="afa"/>
          <w:i w:val="0"/>
          <w:lang w:eastAsia="ko-KR"/>
        </w:rPr>
        <w:t>Wait the PropertiesChan</w:t>
      </w:r>
      <w:r w:rsidR="00FD2905">
        <w:rPr>
          <w:rStyle w:val="afa"/>
          <w:i w:val="0"/>
          <w:lang w:eastAsia="ko-KR"/>
        </w:rPr>
        <w:t>ged signal for the TargetLevel</w:t>
      </w:r>
      <w:r>
        <w:rPr>
          <w:rStyle w:val="afa"/>
          <w:i w:val="0"/>
          <w:lang w:eastAsia="ko-KR"/>
        </w:rPr>
        <w:t xml:space="preserve"> property.</w:t>
      </w:r>
    </w:p>
    <w:p w:rsidR="00EC3682" w:rsidRDefault="00FD2905" w:rsidP="00EC3682">
      <w:pPr>
        <w:pStyle w:val="procedureBody"/>
        <w:numPr>
          <w:ilvl w:val="2"/>
          <w:numId w:val="26"/>
        </w:numPr>
        <w:rPr>
          <w:rStyle w:val="afa"/>
          <w:i w:val="0"/>
        </w:rPr>
      </w:pPr>
      <w:r>
        <w:rPr>
          <w:rStyle w:val="afa"/>
          <w:i w:val="0"/>
          <w:lang w:eastAsia="ko-KR"/>
        </w:rPr>
        <w:t>Get the TargetLevel</w:t>
      </w:r>
      <w:r w:rsidR="00EC3682">
        <w:rPr>
          <w:rStyle w:val="afa"/>
          <w:i w:val="0"/>
          <w:lang w:eastAsia="ko-KR"/>
        </w:rPr>
        <w:t xml:space="preserve"> property.</w:t>
      </w:r>
    </w:p>
    <w:p w:rsidR="00EC3682" w:rsidRPr="004A1279" w:rsidRDefault="00EC3682" w:rsidP="00EC3682">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FD2905" w:rsidRDefault="00FD2905" w:rsidP="00FD2905">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rsidR="00FD2905" w:rsidRDefault="00FD2905" w:rsidP="00FD2905">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64196D">
        <w:rPr>
          <w:rStyle w:val="afa"/>
          <w:lang w:eastAsia="ko-KR"/>
        </w:rPr>
        <w:t>ValueOutside</w:t>
      </w:r>
      <w:r>
        <w:rPr>
          <w:rStyle w:val="afa"/>
          <w:lang w:eastAsia="ko-KR"/>
        </w:rPr>
        <w:t>SelectableLevels”</w:t>
      </w:r>
      <w:r>
        <w:rPr>
          <w:rStyle w:val="afa"/>
          <w:rFonts w:hint="eastAsia"/>
          <w:lang w:eastAsia="ko-KR"/>
        </w:rPr>
        <w:t>.</w:t>
      </w:r>
    </w:p>
    <w:p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rsidR="00EC3682" w:rsidRDefault="00EC3682" w:rsidP="00EC3682">
      <w:pPr>
        <w:pStyle w:val="procedureBody"/>
        <w:numPr>
          <w:ilvl w:val="0"/>
          <w:numId w:val="29"/>
        </w:numPr>
      </w:pPr>
      <w:r>
        <w:t>The test device leaves the session.</w:t>
      </w:r>
    </w:p>
    <w:p w:rsidR="00EC3682" w:rsidRPr="00881C0F" w:rsidRDefault="00EC3682" w:rsidP="00EC3682">
      <w:pPr>
        <w:pStyle w:val="midTitle"/>
        <w:rPr>
          <w:rStyle w:val="afa"/>
          <w:i w:val="0"/>
          <w:iCs w:val="0"/>
        </w:rPr>
      </w:pPr>
      <w:r>
        <w:t>Expected results</w:t>
      </w:r>
    </w:p>
    <w:p w:rsidR="00EC3682" w:rsidRPr="00F90BDC" w:rsidRDefault="00EC3682" w:rsidP="00EC3682">
      <w:pPr>
        <w:pStyle w:val="resultsBody"/>
      </w:pPr>
      <w:r w:rsidRPr="00F90BDC">
        <w:t>The test device receives an About announcement from the application on the DUT.</w:t>
      </w:r>
    </w:p>
    <w:p w:rsidR="00EC3682" w:rsidRPr="00F90BDC" w:rsidRDefault="00EC3682" w:rsidP="00EC3682">
      <w:pPr>
        <w:pStyle w:val="resultsBody"/>
      </w:pPr>
      <w:r w:rsidRPr="00F90BDC">
        <w:t>The test device joins a session with the application at the port specified in the received About announcement.</w:t>
      </w:r>
    </w:p>
    <w:p w:rsidR="00EC3682" w:rsidRPr="00F90BDC" w:rsidRDefault="00EC3682" w:rsidP="00EC3682">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 xml:space="preserve">is </w:t>
      </w:r>
      <w:r w:rsidRPr="00F90BDC">
        <w:rPr>
          <w:rStyle w:val="afa"/>
          <w:i w:val="0"/>
          <w:iCs w:val="0"/>
        </w:rPr>
        <w:t>succeeded.</w:t>
      </w:r>
    </w:p>
    <w:p w:rsidR="00EC3682" w:rsidRPr="00F90BDC" w:rsidRDefault="00EC3682" w:rsidP="00EC3682">
      <w:pPr>
        <w:pStyle w:val="resultsBody"/>
      </w:pPr>
      <w:r w:rsidRPr="00F90BDC">
        <w:t xml:space="preserve">Setting initial values for all </w:t>
      </w:r>
      <w:r>
        <w:rPr>
          <w:rFonts w:hint="eastAsia"/>
          <w:lang w:eastAsia="ko-KR"/>
        </w:rPr>
        <w:t xml:space="preserve">read-write </w:t>
      </w:r>
      <w:r w:rsidRPr="00F90BDC">
        <w:t xml:space="preserve">properties </w:t>
      </w:r>
      <w:r w:rsidR="0003199F">
        <w:t>is</w:t>
      </w:r>
      <w:r w:rsidRPr="00F90BDC">
        <w:t xml:space="preserve"> succeeded</w:t>
      </w:r>
      <w:r>
        <w:rPr>
          <w:rFonts w:hint="eastAsia"/>
          <w:lang w:eastAsia="ko-KR"/>
        </w:rPr>
        <w:t>.</w:t>
      </w:r>
    </w:p>
    <w:p w:rsidR="00EC3682" w:rsidRPr="00F90BDC" w:rsidRDefault="00EC3682" w:rsidP="00EC3682">
      <w:pPr>
        <w:pStyle w:val="resultsBody"/>
        <w:numPr>
          <w:ilvl w:val="0"/>
          <w:numId w:val="28"/>
        </w:numPr>
      </w:pPr>
      <w:r w:rsidRPr="00F90BDC">
        <w:t xml:space="preserve">Setting properties </w:t>
      </w:r>
      <w:r>
        <w:t>to</w:t>
      </w:r>
      <w:r w:rsidRPr="00F90BDC">
        <w:t xml:space="preserve"> valid value </w:t>
      </w:r>
      <w:r w:rsidR="0003199F">
        <w:t>is succeeded:</w:t>
      </w:r>
    </w:p>
    <w:p w:rsidR="00EC3682" w:rsidRPr="00F90BDC" w:rsidRDefault="00EC3682" w:rsidP="00EC3682">
      <w:pPr>
        <w:pStyle w:val="resultsBody"/>
        <w:numPr>
          <w:ilvl w:val="1"/>
          <w:numId w:val="28"/>
        </w:numPr>
        <w:rPr>
          <w:rStyle w:val="afa"/>
          <w:i w:val="0"/>
          <w:iCs w:val="0"/>
        </w:rPr>
      </w:pPr>
      <w:r>
        <w:rPr>
          <w:rStyle w:val="afa"/>
          <w:rFonts w:hint="eastAsia"/>
          <w:i w:val="0"/>
          <w:lang w:eastAsia="ko-KR"/>
        </w:rPr>
        <w:t>The Target</w:t>
      </w:r>
      <w:r w:rsidR="00B55E50">
        <w:rPr>
          <w:rStyle w:val="afa"/>
          <w:i w:val="0"/>
          <w:lang w:eastAsia="ko-KR"/>
        </w:rPr>
        <w:t>Level</w:t>
      </w:r>
      <w:r w:rsidR="00630DB4">
        <w:rPr>
          <w:rStyle w:val="afa"/>
          <w:i w:val="0"/>
          <w:lang w:eastAsia="ko-KR"/>
        </w:rPr>
        <w:t xml:space="preserve"> </w:t>
      </w:r>
      <w:r>
        <w:rPr>
          <w:rStyle w:val="afa"/>
          <w:i w:val="0"/>
          <w:iCs w:val="0"/>
        </w:rPr>
        <w:t xml:space="preserve">is set to </w:t>
      </w:r>
      <w:r w:rsidR="0016301F">
        <w:rPr>
          <w:rStyle w:val="afa"/>
          <w:iCs w:val="0"/>
          <w:lang w:eastAsia="ko-KR"/>
        </w:rPr>
        <w:t>“</w:t>
      </w:r>
      <w:r w:rsidR="0064196D">
        <w:rPr>
          <w:rStyle w:val="afa"/>
          <w:lang w:eastAsia="ko-KR"/>
        </w:rPr>
        <w:t>ValueFrom</w:t>
      </w:r>
      <w:r w:rsidR="0016301F">
        <w:rPr>
          <w:rStyle w:val="afa"/>
          <w:lang w:eastAsia="ko-KR"/>
        </w:rPr>
        <w:t>SelectableLevels</w:t>
      </w:r>
      <w:r w:rsidR="0016301F">
        <w:rPr>
          <w:rStyle w:val="afa"/>
          <w:iCs w:val="0"/>
          <w:lang w:eastAsia="ko-KR"/>
        </w:rPr>
        <w:t>”</w:t>
      </w:r>
      <w:r w:rsidRPr="00F90BDC">
        <w:rPr>
          <w:rStyle w:val="afa"/>
          <w:i w:val="0"/>
          <w:iCs w:val="0"/>
        </w:rPr>
        <w:t>, and the PropertiesChanged signal is received.</w:t>
      </w:r>
    </w:p>
    <w:p w:rsidR="00EC3682" w:rsidRPr="00F90BDC" w:rsidRDefault="00EC3682" w:rsidP="00EC3682">
      <w:pPr>
        <w:pStyle w:val="resultsBody"/>
        <w:numPr>
          <w:ilvl w:val="0"/>
          <w:numId w:val="28"/>
        </w:numPr>
      </w:pPr>
      <w:r w:rsidRPr="00F90BDC">
        <w:lastRenderedPageBreak/>
        <w:t xml:space="preserve">The result of setting properties </w:t>
      </w:r>
      <w:r>
        <w:t>to</w:t>
      </w:r>
      <w:r w:rsidRPr="00F90BDC">
        <w:t xml:space="preserve"> invalid value is as follows.</w:t>
      </w:r>
    </w:p>
    <w:p w:rsidR="0016301F" w:rsidRPr="0016301F" w:rsidRDefault="00B55E50" w:rsidP="00B55E50">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sidR="0016301F">
        <w:rPr>
          <w:i/>
          <w:lang w:eastAsia="ko-KR"/>
        </w:rPr>
        <w:t>“</w:t>
      </w:r>
      <w:r w:rsidR="0064196D">
        <w:rPr>
          <w:rStyle w:val="afa"/>
          <w:lang w:eastAsia="ko-KR"/>
        </w:rPr>
        <w:t>ValueFrom</w:t>
      </w:r>
      <w:r w:rsidR="0016301F">
        <w:rPr>
          <w:rStyle w:val="afa"/>
          <w:lang w:eastAsia="ko-KR"/>
        </w:rPr>
        <w:t>SelectableLevels</w:t>
      </w:r>
      <w:r w:rsidR="0016301F">
        <w:rPr>
          <w:i/>
          <w:lang w:eastAsia="ko-KR"/>
        </w:rPr>
        <w:t>”</w:t>
      </w:r>
    </w:p>
    <w:p w:rsidR="0016301F" w:rsidRPr="0016301F" w:rsidRDefault="0016301F" w:rsidP="00B55E50">
      <w:pPr>
        <w:pStyle w:val="resultsBody"/>
        <w:numPr>
          <w:ilvl w:val="1"/>
          <w:numId w:val="28"/>
        </w:numPr>
        <w:rPr>
          <w:rStyle w:val="afa"/>
          <w:i w:val="0"/>
        </w:rPr>
      </w:pPr>
      <w:r>
        <w:rPr>
          <w:lang w:eastAsia="ko-KR"/>
        </w:rPr>
        <w:t>Set the TargetLevel property to “</w:t>
      </w:r>
      <w:r w:rsidR="0064196D">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64196D">
        <w:rPr>
          <w:rStyle w:val="afa"/>
          <w:lang w:eastAsia="ko-KR"/>
        </w:rPr>
        <w:t>ValueFrom</w:t>
      </w:r>
      <w:r>
        <w:rPr>
          <w:rStyle w:val="afa"/>
          <w:lang w:eastAsia="ko-KR"/>
        </w:rPr>
        <w:t>SelectableLevels”</w:t>
      </w:r>
    </w:p>
    <w:p w:rsidR="00A07360" w:rsidRPr="0016301F" w:rsidRDefault="00A07360" w:rsidP="00B55E50">
      <w:pPr>
        <w:pStyle w:val="resultsBody"/>
        <w:numPr>
          <w:ilvl w:val="1"/>
          <w:numId w:val="28"/>
        </w:numPr>
        <w:rPr>
          <w:iCs/>
        </w:rPr>
      </w:pPr>
      <w:r>
        <w:br w:type="page"/>
      </w:r>
    </w:p>
    <w:p w:rsidR="004813AC" w:rsidRPr="00F90BDC" w:rsidRDefault="007E7AFB" w:rsidP="004813AC">
      <w:pPr>
        <w:pStyle w:val="22"/>
        <w:numPr>
          <w:ilvl w:val="1"/>
          <w:numId w:val="1"/>
        </w:numPr>
        <w:ind w:left="720" w:hanging="720"/>
      </w:pPr>
      <w:bookmarkStart w:id="223" w:name="_Toc453344695"/>
      <w:r>
        <w:lastRenderedPageBreak/>
        <w:t>HAE-v1-</w:t>
      </w:r>
      <w:r w:rsidR="004813AC" w:rsidRPr="00594A9B">
        <w:rPr>
          <w:lang w:eastAsia="ko-KR"/>
        </w:rPr>
        <w:t>SpinSpeedLevel</w:t>
      </w:r>
      <w:r w:rsidR="00630DB4">
        <w:rPr>
          <w:lang w:eastAsia="ko-KR"/>
        </w:rPr>
        <w:t xml:space="preserve"> </w:t>
      </w:r>
      <w:r w:rsidR="004813AC" w:rsidRPr="00F90BDC">
        <w:t>Interface Test</w:t>
      </w:r>
      <w:bookmarkEnd w:id="223"/>
    </w:p>
    <w:p w:rsidR="0016301F" w:rsidRDefault="0016301F" w:rsidP="0016301F">
      <w:pPr>
        <w:pStyle w:val="midTitle"/>
      </w:pPr>
      <w:r>
        <w:t>Objective</w:t>
      </w:r>
    </w:p>
    <w:p w:rsidR="0016301F" w:rsidRDefault="0016301F" w:rsidP="0016301F">
      <w:pPr>
        <w:pStyle w:val="Body0"/>
        <w:rPr>
          <w:lang w:eastAsia="ko-KR"/>
        </w:rPr>
      </w:pPr>
      <w:r w:rsidRPr="007A4302">
        <w:t xml:space="preserve">Verify </w:t>
      </w:r>
      <w:r>
        <w:t xml:space="preserve">the properties and signals of </w:t>
      </w:r>
      <w:r w:rsidRPr="007A4302">
        <w:t xml:space="preserve">the </w:t>
      </w:r>
      <w:r>
        <w:rPr>
          <w:lang w:eastAsia="ko-KR"/>
        </w:rPr>
        <w:t xml:space="preserve">SpinSpeedLevel </w:t>
      </w:r>
      <w:r>
        <w:t>interface of DUT</w:t>
      </w:r>
      <w:r>
        <w:rPr>
          <w:rFonts w:hint="eastAsia"/>
          <w:lang w:eastAsia="ko-KR"/>
        </w:rPr>
        <w:t>.</w:t>
      </w:r>
    </w:p>
    <w:p w:rsidR="0016301F" w:rsidRDefault="0016301F" w:rsidP="0016301F">
      <w:pPr>
        <w:pStyle w:val="midTitle"/>
      </w:pPr>
      <w:r>
        <w:t xml:space="preserve">Procedure </w:t>
      </w:r>
    </w:p>
    <w:p w:rsidR="0016301F" w:rsidRDefault="0016301F" w:rsidP="00FD2236">
      <w:pPr>
        <w:pStyle w:val="procedureBody"/>
        <w:numPr>
          <w:ilvl w:val="0"/>
          <w:numId w:val="50"/>
        </w:numPr>
      </w:pPr>
      <w:r>
        <w:t>The test device listens for an About announcement from the application on the DUT.</w:t>
      </w:r>
    </w:p>
    <w:p w:rsidR="0016301F" w:rsidRDefault="0016301F" w:rsidP="0016301F">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SpinSpeedLevel</w:t>
      </w:r>
      <w:r w:rsidR="00630DB4">
        <w:rPr>
          <w:lang w:eastAsia="ko-KR"/>
        </w:rPr>
        <w:t xml:space="preserve"> </w:t>
      </w:r>
      <w:r>
        <w:t>Interface on DUT.</w:t>
      </w:r>
    </w:p>
    <w:p w:rsidR="0016301F" w:rsidRDefault="0016301F" w:rsidP="0016301F">
      <w:pPr>
        <w:pStyle w:val="procedureBody"/>
        <w:numPr>
          <w:ilvl w:val="0"/>
          <w:numId w:val="29"/>
        </w:numPr>
      </w:pPr>
      <w:r w:rsidRPr="0060122C">
        <w:t>Get initial values for all properties.</w:t>
      </w:r>
    </w:p>
    <w:p w:rsidR="0016301F" w:rsidRDefault="0016301F" w:rsidP="0016301F">
      <w:pPr>
        <w:pStyle w:val="procedureBody"/>
        <w:numPr>
          <w:ilvl w:val="1"/>
          <w:numId w:val="26"/>
        </w:numPr>
      </w:pPr>
      <w:r w:rsidRPr="0060122C">
        <w:t xml:space="preserve">Retrieve the </w:t>
      </w:r>
      <w:r>
        <w:rPr>
          <w:lang w:eastAsia="ko-KR"/>
        </w:rPr>
        <w:t>MaxLevel</w:t>
      </w:r>
      <w:r w:rsidRPr="0060122C">
        <w:t xml:space="preserve"> property.</w:t>
      </w:r>
    </w:p>
    <w:p w:rsidR="0016301F" w:rsidRDefault="0016301F" w:rsidP="0016301F">
      <w:pPr>
        <w:pStyle w:val="procedureBody"/>
        <w:numPr>
          <w:ilvl w:val="1"/>
          <w:numId w:val="26"/>
        </w:numPr>
      </w:pPr>
      <w:r w:rsidRPr="0060122C">
        <w:t xml:space="preserve">Retrieve the </w:t>
      </w:r>
      <w:r>
        <w:rPr>
          <w:lang w:eastAsia="ko-KR"/>
        </w:rPr>
        <w:t>TargetLevel</w:t>
      </w:r>
      <w:r w:rsidRPr="0060122C">
        <w:t xml:space="preserve"> property.</w:t>
      </w:r>
    </w:p>
    <w:p w:rsidR="0016301F" w:rsidRDefault="0016301F" w:rsidP="0016301F">
      <w:pPr>
        <w:pStyle w:val="procedureBody"/>
        <w:numPr>
          <w:ilvl w:val="1"/>
          <w:numId w:val="26"/>
        </w:numPr>
      </w:pPr>
      <w:r w:rsidRPr="0060122C">
        <w:t xml:space="preserve">Retrieve the </w:t>
      </w:r>
      <w:r>
        <w:rPr>
          <w:lang w:eastAsia="ko-KR"/>
        </w:rPr>
        <w:t>SelectableLevels</w:t>
      </w:r>
      <w:r w:rsidRPr="0060122C">
        <w:t xml:space="preserve"> property.</w:t>
      </w:r>
    </w:p>
    <w:p w:rsidR="0016301F" w:rsidRPr="0060122C" w:rsidRDefault="0016301F" w:rsidP="0016301F">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16301F" w:rsidRPr="0060122C" w:rsidRDefault="0016301F" w:rsidP="0016301F">
      <w:pPr>
        <w:pStyle w:val="procedureBody"/>
        <w:numPr>
          <w:ilvl w:val="1"/>
          <w:numId w:val="26"/>
        </w:numPr>
        <w:rPr>
          <w:rStyle w:val="afa"/>
        </w:rPr>
      </w:pPr>
      <w:r>
        <w:t xml:space="preserve">Initialize </w:t>
      </w:r>
      <w:r>
        <w:rPr>
          <w:rStyle w:val="afa"/>
          <w:rFonts w:hint="eastAsia"/>
          <w:i w:val="0"/>
          <w:lang w:eastAsia="ko-KR"/>
        </w:rPr>
        <w:t>the Target</w:t>
      </w:r>
      <w:r>
        <w:rPr>
          <w:rStyle w:val="afa"/>
          <w:i w:val="0"/>
          <w:lang w:eastAsia="ko-KR"/>
        </w:rPr>
        <w:t>Level</w:t>
      </w:r>
      <w:r>
        <w:rPr>
          <w:rStyle w:val="afa"/>
          <w:rFonts w:hint="eastAsia"/>
          <w:i w:val="0"/>
          <w:lang w:eastAsia="ko-KR"/>
        </w:rPr>
        <w:t xml:space="preserve"> property to the </w:t>
      </w:r>
      <w:r>
        <w:rPr>
          <w:rStyle w:val="afa"/>
          <w:i w:val="0"/>
          <w:lang w:eastAsia="ko-KR"/>
        </w:rPr>
        <w:t>0</w:t>
      </w:r>
      <w:r>
        <w:rPr>
          <w:rStyle w:val="afa"/>
          <w:rFonts w:hint="eastAsia"/>
          <w:i w:val="0"/>
          <w:lang w:eastAsia="ko-KR"/>
        </w:rPr>
        <w:t>.</w:t>
      </w:r>
    </w:p>
    <w:p w:rsidR="0016301F" w:rsidRPr="00F55C7A" w:rsidRDefault="0016301F" w:rsidP="0016301F">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16301F" w:rsidRDefault="0016301F" w:rsidP="0016301F">
      <w:pPr>
        <w:pStyle w:val="procedureBody"/>
        <w:numPr>
          <w:ilvl w:val="1"/>
          <w:numId w:val="26"/>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sidR="00E82B42">
        <w:rPr>
          <w:rStyle w:val="afa"/>
          <w:lang w:eastAsia="ko-KR"/>
        </w:rPr>
        <w:t>“ValueFrom</w:t>
      </w:r>
      <w:r>
        <w:rPr>
          <w:rStyle w:val="afa"/>
          <w:lang w:eastAsia="ko-KR"/>
        </w:rPr>
        <w:t>SelectableLevels”</w:t>
      </w:r>
      <w:r>
        <w:rPr>
          <w:rStyle w:val="afa"/>
          <w:rFonts w:hint="eastAsia"/>
          <w:lang w:eastAsia="ko-KR"/>
        </w:rPr>
        <w:t>.</w:t>
      </w:r>
    </w:p>
    <w:p w:rsidR="0016301F" w:rsidRDefault="0016301F" w:rsidP="0016301F">
      <w:pPr>
        <w:pStyle w:val="procedureBody"/>
        <w:numPr>
          <w:ilvl w:val="2"/>
          <w:numId w:val="26"/>
        </w:numPr>
        <w:rPr>
          <w:rStyle w:val="afa"/>
          <w:i w:val="0"/>
        </w:rPr>
      </w:pPr>
      <w:r>
        <w:rPr>
          <w:rStyle w:val="afa"/>
          <w:i w:val="0"/>
          <w:lang w:eastAsia="ko-KR"/>
        </w:rPr>
        <w:t>Wait the PropertiesChanged signal for the TargetLevel property.</w:t>
      </w:r>
    </w:p>
    <w:p w:rsidR="0016301F" w:rsidRDefault="0016301F" w:rsidP="0016301F">
      <w:pPr>
        <w:pStyle w:val="procedureBody"/>
        <w:numPr>
          <w:ilvl w:val="2"/>
          <w:numId w:val="26"/>
        </w:numPr>
        <w:rPr>
          <w:rStyle w:val="afa"/>
          <w:i w:val="0"/>
        </w:rPr>
      </w:pPr>
      <w:r>
        <w:rPr>
          <w:rStyle w:val="afa"/>
          <w:i w:val="0"/>
          <w:lang w:eastAsia="ko-KR"/>
        </w:rPr>
        <w:t>Get the TargetLevel property.</w:t>
      </w:r>
    </w:p>
    <w:p w:rsidR="0016301F" w:rsidRPr="004A1279" w:rsidRDefault="0016301F" w:rsidP="0016301F">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rFonts w:hint="eastAsia"/>
          <w:lang w:eastAsia="ko-KR"/>
        </w:rPr>
        <w:t>Max</w:t>
      </w:r>
      <w:r>
        <w:rPr>
          <w:rStyle w:val="afa"/>
          <w:lang w:eastAsia="ko-KR"/>
        </w:rPr>
        <w:t>Level + 1</w:t>
      </w:r>
      <w:r>
        <w:rPr>
          <w:rStyle w:val="afa"/>
          <w:rFonts w:hint="eastAsia"/>
          <w:lang w:eastAsia="ko-KR"/>
        </w:rPr>
        <w:t>.</w:t>
      </w:r>
    </w:p>
    <w:p w:rsidR="0016301F" w:rsidRDefault="0016301F" w:rsidP="0016301F">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1"/>
          <w:numId w:val="29"/>
        </w:numPr>
        <w:rPr>
          <w:rStyle w:val="afa"/>
          <w:i w:val="0"/>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sidR="00E82B42">
        <w:rPr>
          <w:rStyle w:val="afa"/>
          <w:lang w:eastAsia="ko-KR"/>
        </w:rPr>
        <w:t>ValueOutside</w:t>
      </w:r>
      <w:r>
        <w:rPr>
          <w:rStyle w:val="afa"/>
          <w:lang w:eastAsia="ko-KR"/>
        </w:rPr>
        <w:t>SelectableLevels”</w:t>
      </w:r>
      <w:r>
        <w:rPr>
          <w:rStyle w:val="afa"/>
          <w:rFonts w:hint="eastAsia"/>
          <w:lang w:eastAsia="ko-KR"/>
        </w:rPr>
        <w:t>.</w:t>
      </w:r>
    </w:p>
    <w:p w:rsidR="0016301F" w:rsidRPr="0016301F" w:rsidRDefault="0016301F" w:rsidP="0016301F">
      <w:pPr>
        <w:pStyle w:val="procedureBody"/>
        <w:numPr>
          <w:ilvl w:val="2"/>
          <w:numId w:val="29"/>
        </w:numPr>
        <w:rPr>
          <w:rStyle w:val="afa"/>
          <w:i w:val="0"/>
        </w:rPr>
      </w:pPr>
      <w:r>
        <w:rPr>
          <w:rStyle w:val="afa"/>
          <w:i w:val="0"/>
          <w:lang w:eastAsia="ko-KR"/>
        </w:rPr>
        <w:t>Get the TargetLevel property.</w:t>
      </w:r>
    </w:p>
    <w:p w:rsidR="0016301F" w:rsidRDefault="0016301F" w:rsidP="0016301F">
      <w:pPr>
        <w:pStyle w:val="procedureBody"/>
        <w:numPr>
          <w:ilvl w:val="0"/>
          <w:numId w:val="29"/>
        </w:numPr>
      </w:pPr>
      <w:r>
        <w:t>The test device leaves the session.</w:t>
      </w:r>
    </w:p>
    <w:p w:rsidR="0016301F" w:rsidRPr="00881C0F" w:rsidRDefault="0016301F" w:rsidP="0016301F">
      <w:pPr>
        <w:pStyle w:val="midTitle"/>
        <w:rPr>
          <w:rStyle w:val="afa"/>
          <w:i w:val="0"/>
          <w:iCs w:val="0"/>
        </w:rPr>
      </w:pPr>
      <w:r>
        <w:t>Expected results</w:t>
      </w:r>
    </w:p>
    <w:p w:rsidR="0016301F" w:rsidRPr="00F90BDC" w:rsidRDefault="0016301F" w:rsidP="0016301F">
      <w:pPr>
        <w:pStyle w:val="resultsBody"/>
      </w:pPr>
      <w:r w:rsidRPr="00F90BDC">
        <w:t>The test device receives an About announcement from the application on the DUT.</w:t>
      </w:r>
    </w:p>
    <w:p w:rsidR="0016301F" w:rsidRPr="00F90BDC" w:rsidRDefault="0016301F" w:rsidP="0016301F">
      <w:pPr>
        <w:pStyle w:val="resultsBody"/>
      </w:pPr>
      <w:r w:rsidRPr="00F90BDC">
        <w:t>The test device joins a session with the application at the port specified in the received About announcement.</w:t>
      </w:r>
    </w:p>
    <w:p w:rsidR="0016301F" w:rsidRPr="00F90BDC" w:rsidRDefault="0016301F" w:rsidP="0016301F">
      <w:pPr>
        <w:pStyle w:val="resultsBody"/>
        <w:rPr>
          <w:rStyle w:val="afa"/>
          <w:i w:val="0"/>
          <w:iCs w:val="0"/>
        </w:rPr>
      </w:pPr>
      <w:r w:rsidRPr="00F90BDC">
        <w:rPr>
          <w:rStyle w:val="afa"/>
          <w:i w:val="0"/>
          <w:iCs w:val="0"/>
        </w:rPr>
        <w:t xml:space="preserve">Getting initial values for all properties </w:t>
      </w:r>
      <w:r w:rsidR="0003199F">
        <w:rPr>
          <w:rStyle w:val="afa"/>
          <w:i w:val="0"/>
          <w:iCs w:val="0"/>
        </w:rPr>
        <w:t>is</w:t>
      </w:r>
      <w:r w:rsidRPr="00F90BDC">
        <w:rPr>
          <w:rStyle w:val="afa"/>
          <w:i w:val="0"/>
          <w:iCs w:val="0"/>
        </w:rPr>
        <w:t xml:space="preserve"> succeeded.</w:t>
      </w:r>
    </w:p>
    <w:p w:rsidR="0016301F" w:rsidRPr="00F90BDC" w:rsidRDefault="0016301F" w:rsidP="0016301F">
      <w:pPr>
        <w:pStyle w:val="resultsBody"/>
      </w:pPr>
      <w:r w:rsidRPr="00F90BDC">
        <w:t xml:space="preserve">Setting initial values for all </w:t>
      </w:r>
      <w:r>
        <w:rPr>
          <w:rFonts w:hint="eastAsia"/>
          <w:lang w:eastAsia="ko-KR"/>
        </w:rPr>
        <w:t xml:space="preserve">read-write </w:t>
      </w:r>
      <w:r w:rsidRPr="00F90BDC">
        <w:t xml:space="preserve">properties </w:t>
      </w:r>
      <w:r w:rsidR="0003199F">
        <w:t xml:space="preserve">is </w:t>
      </w:r>
      <w:r w:rsidRPr="00F90BDC">
        <w:t>succeeded</w:t>
      </w:r>
      <w:r>
        <w:rPr>
          <w:rFonts w:hint="eastAsia"/>
          <w:lang w:eastAsia="ko-KR"/>
        </w:rPr>
        <w:t>.</w:t>
      </w:r>
    </w:p>
    <w:p w:rsidR="0016301F" w:rsidRPr="00F90BDC" w:rsidRDefault="0016301F" w:rsidP="0016301F">
      <w:pPr>
        <w:pStyle w:val="resultsBody"/>
        <w:numPr>
          <w:ilvl w:val="0"/>
          <w:numId w:val="28"/>
        </w:numPr>
      </w:pPr>
      <w:r w:rsidRPr="00F90BDC">
        <w:t xml:space="preserve">Setting properties </w:t>
      </w:r>
      <w:r>
        <w:t>to</w:t>
      </w:r>
      <w:r w:rsidRPr="00F90BDC">
        <w:t xml:space="preserve"> valid value </w:t>
      </w:r>
      <w:r w:rsidR="0003199F">
        <w:t>is succeeded:</w:t>
      </w:r>
    </w:p>
    <w:p w:rsidR="0016301F" w:rsidRPr="00F90BDC" w:rsidRDefault="0016301F" w:rsidP="0016301F">
      <w:pPr>
        <w:pStyle w:val="resultsBody"/>
        <w:numPr>
          <w:ilvl w:val="1"/>
          <w:numId w:val="28"/>
        </w:numPr>
        <w:rPr>
          <w:rStyle w:val="afa"/>
          <w:i w:val="0"/>
          <w:iCs w:val="0"/>
        </w:rPr>
      </w:pPr>
      <w:r>
        <w:rPr>
          <w:rStyle w:val="afa"/>
          <w:rFonts w:hint="eastAsia"/>
          <w:i w:val="0"/>
          <w:lang w:eastAsia="ko-KR"/>
        </w:rPr>
        <w:t>The Target</w:t>
      </w:r>
      <w:r>
        <w:rPr>
          <w:rStyle w:val="afa"/>
          <w:i w:val="0"/>
          <w:lang w:eastAsia="ko-KR"/>
        </w:rPr>
        <w:t>Level</w:t>
      </w:r>
      <w:r w:rsidR="00630DB4">
        <w:rPr>
          <w:rStyle w:val="afa"/>
          <w:i w:val="0"/>
          <w:lang w:eastAsia="ko-KR"/>
        </w:rPr>
        <w:t xml:space="preserve"> </w:t>
      </w:r>
      <w:r>
        <w:rPr>
          <w:rStyle w:val="afa"/>
          <w:i w:val="0"/>
          <w:iCs w:val="0"/>
        </w:rPr>
        <w:t xml:space="preserve">is set to </w:t>
      </w:r>
      <w:r>
        <w:rPr>
          <w:rStyle w:val="afa"/>
          <w:iCs w:val="0"/>
          <w:lang w:eastAsia="ko-KR"/>
        </w:rPr>
        <w:t>“</w:t>
      </w:r>
      <w:r w:rsidR="00E82B42">
        <w:rPr>
          <w:rStyle w:val="afa"/>
          <w:lang w:eastAsia="ko-KR"/>
        </w:rPr>
        <w:t>ValueFrom</w:t>
      </w:r>
      <w:r>
        <w:rPr>
          <w:rStyle w:val="afa"/>
          <w:lang w:eastAsia="ko-KR"/>
        </w:rPr>
        <w:t>SelectableLevels</w:t>
      </w:r>
      <w:r>
        <w:rPr>
          <w:rStyle w:val="afa"/>
          <w:iCs w:val="0"/>
          <w:lang w:eastAsia="ko-KR"/>
        </w:rPr>
        <w:t>”</w:t>
      </w:r>
      <w:r w:rsidRPr="00F90BDC">
        <w:rPr>
          <w:rStyle w:val="afa"/>
          <w:i w:val="0"/>
          <w:iCs w:val="0"/>
        </w:rPr>
        <w:t>, and the PropertiesChanged signal is received.</w:t>
      </w:r>
    </w:p>
    <w:p w:rsidR="0016301F" w:rsidRPr="00F90BDC" w:rsidRDefault="0016301F" w:rsidP="0016301F">
      <w:pPr>
        <w:pStyle w:val="resultsBody"/>
        <w:numPr>
          <w:ilvl w:val="0"/>
          <w:numId w:val="28"/>
        </w:numPr>
      </w:pPr>
      <w:r w:rsidRPr="00F90BDC">
        <w:lastRenderedPageBreak/>
        <w:t xml:space="preserve">The result of setting properties </w:t>
      </w:r>
      <w:r>
        <w:t>to</w:t>
      </w:r>
      <w:r w:rsidRPr="00F90BDC">
        <w:t xml:space="preserve"> invalid value is as follows.</w:t>
      </w:r>
    </w:p>
    <w:p w:rsidR="0016301F" w:rsidRPr="0016301F" w:rsidRDefault="0016301F" w:rsidP="0016301F">
      <w:pPr>
        <w:pStyle w:val="resultsBody"/>
        <w:numPr>
          <w:ilvl w:val="1"/>
          <w:numId w:val="28"/>
        </w:numPr>
        <w:rPr>
          <w:iCs/>
        </w:rPr>
      </w:pPr>
      <w:r>
        <w:rPr>
          <w:lang w:eastAsia="ko-KR"/>
        </w:rPr>
        <w:t xml:space="preserve">Set the TargetLevel property to </w:t>
      </w:r>
      <w:r>
        <w:rPr>
          <w:i/>
          <w:lang w:eastAsia="ko-KR"/>
        </w:rPr>
        <w:t>MaxLevel+1</w:t>
      </w:r>
      <w:r>
        <w:rPr>
          <w:lang w:eastAsia="ko-KR"/>
        </w:rPr>
        <w:t xml:space="preserve"> is failed, and the current TargetLevel keeps the </w:t>
      </w:r>
      <w:r>
        <w:rPr>
          <w:i/>
          <w:lang w:eastAsia="ko-KR"/>
        </w:rPr>
        <w:t>“</w:t>
      </w:r>
      <w:r w:rsidR="00E82B42">
        <w:rPr>
          <w:rStyle w:val="afa"/>
          <w:lang w:eastAsia="ko-KR"/>
        </w:rPr>
        <w:t>ValueFrom</w:t>
      </w:r>
      <w:r>
        <w:rPr>
          <w:rStyle w:val="afa"/>
          <w:lang w:eastAsia="ko-KR"/>
        </w:rPr>
        <w:t>SelectableLevels</w:t>
      </w:r>
      <w:r>
        <w:rPr>
          <w:i/>
          <w:lang w:eastAsia="ko-KR"/>
        </w:rPr>
        <w:t>”</w:t>
      </w:r>
    </w:p>
    <w:p w:rsidR="0016301F" w:rsidRPr="0016301F" w:rsidRDefault="0016301F" w:rsidP="0016301F">
      <w:pPr>
        <w:pStyle w:val="resultsBody"/>
        <w:numPr>
          <w:ilvl w:val="1"/>
          <w:numId w:val="28"/>
        </w:numPr>
        <w:rPr>
          <w:rStyle w:val="afa"/>
          <w:i w:val="0"/>
        </w:rPr>
      </w:pPr>
      <w:r>
        <w:rPr>
          <w:lang w:eastAsia="ko-KR"/>
        </w:rPr>
        <w:t>Set the TargetLevel property to “</w:t>
      </w:r>
      <w:r w:rsidR="00E82B42">
        <w:rPr>
          <w:rStyle w:val="afa"/>
          <w:lang w:eastAsia="ko-KR"/>
        </w:rPr>
        <w:t>ValueOutside</w:t>
      </w:r>
      <w:r>
        <w:rPr>
          <w:rStyle w:val="afa"/>
          <w:lang w:eastAsia="ko-KR"/>
        </w:rPr>
        <w:t>SelectableLevels”</w:t>
      </w:r>
      <w:r>
        <w:rPr>
          <w:lang w:eastAsia="ko-KR"/>
        </w:rPr>
        <w:t xml:space="preserve"> is failed, and the current TargetLevel keeps the </w:t>
      </w:r>
      <w:r w:rsidRPr="0016301F">
        <w:rPr>
          <w:i/>
          <w:lang w:eastAsia="ko-KR"/>
        </w:rPr>
        <w:t>“</w:t>
      </w:r>
      <w:r w:rsidR="00E82B42">
        <w:rPr>
          <w:rStyle w:val="afa"/>
          <w:lang w:eastAsia="ko-KR"/>
        </w:rPr>
        <w:t>ValueFrom</w:t>
      </w:r>
      <w:r>
        <w:rPr>
          <w:rStyle w:val="afa"/>
          <w:lang w:eastAsia="ko-KR"/>
        </w:rPr>
        <w:t>SelectableLevels”</w:t>
      </w:r>
    </w:p>
    <w:p w:rsidR="0016301F" w:rsidRPr="0016301F" w:rsidRDefault="0016301F" w:rsidP="0016301F">
      <w:pPr>
        <w:pStyle w:val="resultsBody"/>
        <w:numPr>
          <w:ilvl w:val="1"/>
          <w:numId w:val="28"/>
        </w:numPr>
        <w:rPr>
          <w:iCs/>
        </w:rPr>
      </w:pPr>
      <w:r>
        <w:br w:type="page"/>
      </w:r>
    </w:p>
    <w:p w:rsidR="00A6731A" w:rsidRDefault="00A6731A" w:rsidP="00A6731A">
      <w:pPr>
        <w:pStyle w:val="22"/>
        <w:numPr>
          <w:ilvl w:val="1"/>
          <w:numId w:val="1"/>
        </w:numPr>
        <w:ind w:left="630" w:hanging="630"/>
      </w:pPr>
      <w:bookmarkStart w:id="224" w:name="_Toc453163648"/>
      <w:bookmarkStart w:id="225" w:name="_Toc453344696"/>
      <w:r>
        <w:lastRenderedPageBreak/>
        <w:t>HAE-v1-</w:t>
      </w:r>
      <w:r>
        <w:rPr>
          <w:lang w:eastAsia="ko-KR"/>
        </w:rPr>
        <w:t xml:space="preserve">TargetHumidity </w:t>
      </w:r>
      <w:r w:rsidRPr="00F90BDC">
        <w:t>Interface Test</w:t>
      </w:r>
      <w:bookmarkEnd w:id="224"/>
      <w:bookmarkEnd w:id="225"/>
    </w:p>
    <w:p w:rsidR="00A6731A" w:rsidRDefault="00A6731A" w:rsidP="00A6731A">
      <w:pPr>
        <w:pStyle w:val="midTitle"/>
      </w:pPr>
      <w:r>
        <w:t>Objective</w:t>
      </w:r>
    </w:p>
    <w:p w:rsidR="00A6731A" w:rsidRDefault="00A6731A" w:rsidP="00A6731A">
      <w:pPr>
        <w:pStyle w:val="Body0"/>
        <w:rPr>
          <w:lang w:eastAsia="ko-KR"/>
        </w:rPr>
      </w:pPr>
      <w:r w:rsidRPr="007A4302">
        <w:t xml:space="preserve">Verify </w:t>
      </w:r>
      <w:r>
        <w:t xml:space="preserve">the properties and signals of </w:t>
      </w:r>
      <w:r w:rsidRPr="007A4302">
        <w:t xml:space="preserve">the </w:t>
      </w:r>
      <w:r w:rsidRPr="00B7695A">
        <w:rPr>
          <w:lang w:eastAsia="ko-KR"/>
        </w:rPr>
        <w:t xml:space="preserve">TargetHumidity </w:t>
      </w:r>
      <w:r>
        <w:t>interface of DUT</w:t>
      </w:r>
      <w:r>
        <w:rPr>
          <w:rFonts w:hint="eastAsia"/>
          <w:lang w:eastAsia="ko-KR"/>
        </w:rPr>
        <w:t>.</w:t>
      </w:r>
    </w:p>
    <w:p w:rsidR="00A6731A" w:rsidRDefault="00A6731A" w:rsidP="00A6731A">
      <w:pPr>
        <w:pStyle w:val="midTitle"/>
      </w:pPr>
      <w:r>
        <w:t xml:space="preserve">Procedure </w:t>
      </w:r>
    </w:p>
    <w:p w:rsidR="00A6731A" w:rsidRDefault="00A6731A" w:rsidP="009E65BA">
      <w:pPr>
        <w:pStyle w:val="procedureBody"/>
        <w:numPr>
          <w:ilvl w:val="0"/>
          <w:numId w:val="59"/>
        </w:numPr>
      </w:pPr>
      <w:r>
        <w:t>The test device listens for an About announcement from the application on the DUT.</w:t>
      </w:r>
    </w:p>
    <w:p w:rsidR="00A6731A" w:rsidRDefault="00A6731A" w:rsidP="00A6731A">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sidRPr="00B7695A">
        <w:rPr>
          <w:lang w:eastAsia="ko-KR"/>
        </w:rPr>
        <w:t xml:space="preserve">TargetHumidity </w:t>
      </w:r>
      <w:r>
        <w:t>Interface on DUT.</w:t>
      </w:r>
      <w:r w:rsidRPr="00593892">
        <w:t xml:space="preserve"> </w:t>
      </w:r>
    </w:p>
    <w:p w:rsidR="00A6731A" w:rsidRDefault="00A6731A" w:rsidP="00A6731A">
      <w:pPr>
        <w:pStyle w:val="procedureBody"/>
        <w:numPr>
          <w:ilvl w:val="0"/>
          <w:numId w:val="29"/>
        </w:numPr>
      </w:pPr>
      <w:r w:rsidRPr="0060122C">
        <w:t>Get initial values for all properties.</w:t>
      </w:r>
      <w:r w:rsidRPr="00593892">
        <w:t xml:space="preserve"> </w:t>
      </w:r>
    </w:p>
    <w:p w:rsidR="00A6731A" w:rsidRDefault="00A6731A" w:rsidP="00A6731A">
      <w:pPr>
        <w:pStyle w:val="procedureBody"/>
        <w:numPr>
          <w:ilvl w:val="1"/>
          <w:numId w:val="26"/>
        </w:numPr>
      </w:pPr>
      <w:r w:rsidRPr="0060122C">
        <w:t xml:space="preserve">Retrieve the </w:t>
      </w:r>
      <w:r>
        <w:rPr>
          <w:rFonts w:hint="eastAsia"/>
          <w:lang w:eastAsia="ko-KR"/>
        </w:rPr>
        <w:t>TargetValue</w:t>
      </w:r>
      <w:r w:rsidRPr="0060122C">
        <w:t xml:space="preserve"> property.</w:t>
      </w:r>
    </w:p>
    <w:p w:rsidR="00A6731A" w:rsidRDefault="00A6731A" w:rsidP="00A6731A">
      <w:pPr>
        <w:pStyle w:val="procedureBody"/>
        <w:numPr>
          <w:ilvl w:val="1"/>
          <w:numId w:val="26"/>
        </w:numPr>
      </w:pPr>
      <w:r w:rsidRPr="0060122C">
        <w:t xml:space="preserve">Retrieve the </w:t>
      </w:r>
      <w:r>
        <w:rPr>
          <w:rFonts w:hint="eastAsia"/>
          <w:lang w:eastAsia="ko-KR"/>
        </w:rPr>
        <w:t>MinValue</w:t>
      </w:r>
      <w:r w:rsidRPr="0060122C">
        <w:t xml:space="preserve"> property.</w:t>
      </w:r>
    </w:p>
    <w:p w:rsidR="00A6731A" w:rsidRDefault="00A6731A" w:rsidP="00A6731A">
      <w:pPr>
        <w:pStyle w:val="procedureBody"/>
        <w:numPr>
          <w:ilvl w:val="1"/>
          <w:numId w:val="26"/>
        </w:numPr>
      </w:pPr>
      <w:r w:rsidRPr="0060122C">
        <w:t xml:space="preserve">Retrieve the </w:t>
      </w:r>
      <w:r>
        <w:rPr>
          <w:rFonts w:hint="eastAsia"/>
          <w:lang w:eastAsia="ko-KR"/>
        </w:rPr>
        <w:t>MaxValue</w:t>
      </w:r>
      <w:r w:rsidRPr="0060122C">
        <w:t xml:space="preserve"> property.</w:t>
      </w:r>
    </w:p>
    <w:p w:rsidR="00A6731A" w:rsidRPr="00B7695A" w:rsidRDefault="00A6731A" w:rsidP="00A6731A">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rsidR="00A6731A" w:rsidRPr="004A1279" w:rsidRDefault="00A6731A" w:rsidP="00A6731A">
      <w:pPr>
        <w:pStyle w:val="procedureBody"/>
        <w:numPr>
          <w:ilvl w:val="1"/>
          <w:numId w:val="26"/>
        </w:numPr>
        <w:rPr>
          <w:i/>
          <w:iCs/>
        </w:rPr>
      </w:pPr>
      <w:r>
        <w:t>Retrieve the SelectableHumidityLevels property.</w:t>
      </w:r>
    </w:p>
    <w:p w:rsidR="009E65BA" w:rsidRPr="009E65BA" w:rsidRDefault="009E65BA" w:rsidP="009E65BA">
      <w:pPr>
        <w:pStyle w:val="procedureBody"/>
        <w:numPr>
          <w:ilvl w:val="0"/>
          <w:numId w:val="0"/>
        </w:numPr>
        <w:ind w:firstLine="720"/>
        <w:rPr>
          <w:iCs/>
          <w:lang w:eastAsia="ko-KR"/>
        </w:rPr>
      </w:pPr>
      <w:r>
        <w:rPr>
          <w:lang w:eastAsia="ko-KR"/>
        </w:rPr>
        <w:t>[</w:t>
      </w:r>
      <w:r w:rsidR="00A6731A">
        <w:rPr>
          <w:rFonts w:hint="eastAsia"/>
          <w:lang w:eastAsia="ko-KR"/>
        </w:rPr>
        <w:t>If</w:t>
      </w:r>
      <w:r w:rsidR="00A6731A">
        <w:rPr>
          <w:lang w:eastAsia="ko-KR"/>
        </w:rPr>
        <w:t xml:space="preserve"> </w:t>
      </w:r>
      <w:r>
        <w:rPr>
          <w:rFonts w:hint="eastAsia"/>
          <w:lang w:eastAsia="ko-KR"/>
        </w:rPr>
        <w:t>MinValue == MaxValue</w:t>
      </w:r>
      <w:r>
        <w:rPr>
          <w:lang w:eastAsia="ko-KR"/>
        </w:rPr>
        <w:t>]</w:t>
      </w:r>
    </w:p>
    <w:p w:rsidR="009E65BA" w:rsidRDefault="009E65BA" w:rsidP="009E65BA">
      <w:pPr>
        <w:pStyle w:val="procedureBody"/>
      </w:pPr>
      <w:r>
        <w:t>Initialize all read-write properties.</w:t>
      </w:r>
    </w:p>
    <w:p w:rsidR="009E65BA" w:rsidRDefault="009E65BA" w:rsidP="009E65BA">
      <w:pPr>
        <w:pStyle w:val="procedureBody"/>
        <w:numPr>
          <w:ilvl w:val="1"/>
          <w:numId w:val="26"/>
        </w:numPr>
      </w:pPr>
      <w:r>
        <w:t>If SelectableHumidityLevels &gt; 1, initialize the TargetValue property to the 1st item of the SelectableHumidityLevels.</w:t>
      </w:r>
    </w:p>
    <w:p w:rsidR="009E65BA" w:rsidRDefault="009E65BA" w:rsidP="009E65BA">
      <w:pPr>
        <w:pStyle w:val="procedureBody"/>
      </w:pPr>
      <w:r>
        <w:t>Set properties to valid value.</w:t>
      </w:r>
    </w:p>
    <w:p w:rsidR="009E65BA" w:rsidRDefault="009E65BA" w:rsidP="009E65BA">
      <w:pPr>
        <w:pStyle w:val="procedureBody"/>
        <w:numPr>
          <w:ilvl w:val="1"/>
          <w:numId w:val="26"/>
        </w:numPr>
      </w:pPr>
      <w:r>
        <w:t>If SelectableHumidityLevels &gt; 1, Set the TargetValue property to the 2nd item of the SelectableHumidityLevels.</w:t>
      </w:r>
    </w:p>
    <w:p w:rsidR="009E65BA" w:rsidRDefault="009E65BA" w:rsidP="009E65BA">
      <w:pPr>
        <w:pStyle w:val="procedureBody"/>
        <w:numPr>
          <w:ilvl w:val="2"/>
          <w:numId w:val="26"/>
        </w:numPr>
      </w:pPr>
      <w:r>
        <w:t>Wait the PropertiesChanged signal for the TargetValue property.</w:t>
      </w:r>
    </w:p>
    <w:p w:rsidR="009E65BA" w:rsidRDefault="009E65BA" w:rsidP="009E65BA">
      <w:pPr>
        <w:pStyle w:val="procedureBody"/>
        <w:numPr>
          <w:ilvl w:val="2"/>
          <w:numId w:val="26"/>
        </w:numPr>
      </w:pPr>
      <w:r>
        <w:t>Get the TargetValue property.</w:t>
      </w:r>
    </w:p>
    <w:p w:rsidR="009E65BA" w:rsidRDefault="009E65BA" w:rsidP="009E65BA">
      <w:pPr>
        <w:pStyle w:val="procedureBody"/>
      </w:pPr>
      <w:r>
        <w:t>Set properties to invalid value.</w:t>
      </w:r>
    </w:p>
    <w:p w:rsidR="009E65BA" w:rsidRDefault="009E65BA" w:rsidP="009E65BA">
      <w:pPr>
        <w:pStyle w:val="procedureBody"/>
        <w:numPr>
          <w:ilvl w:val="1"/>
          <w:numId w:val="26"/>
        </w:numPr>
      </w:pPr>
      <w:r>
        <w:t>Set the TargetValue property to invalid Value.</w:t>
      </w:r>
    </w:p>
    <w:p w:rsidR="009E65BA" w:rsidRDefault="009E65BA" w:rsidP="009E65BA">
      <w:pPr>
        <w:pStyle w:val="procedureBody"/>
        <w:numPr>
          <w:ilvl w:val="2"/>
          <w:numId w:val="26"/>
        </w:numPr>
      </w:pPr>
      <w:r>
        <w:t>Get the TargetValue property.</w:t>
      </w:r>
    </w:p>
    <w:p w:rsidR="009E65BA" w:rsidRDefault="009E65BA" w:rsidP="009E65BA">
      <w:pPr>
        <w:pStyle w:val="procedureBody"/>
        <w:numPr>
          <w:ilvl w:val="0"/>
          <w:numId w:val="0"/>
        </w:numPr>
        <w:ind w:firstLine="720"/>
        <w:rPr>
          <w:lang w:eastAsia="ko-KR"/>
        </w:rPr>
      </w:pPr>
      <w:r>
        <w:rPr>
          <w:rFonts w:hint="eastAsia"/>
          <w:lang w:eastAsia="ko-KR"/>
        </w:rPr>
        <w:t>[</w:t>
      </w:r>
      <w:r w:rsidR="00030339">
        <w:rPr>
          <w:lang w:eastAsia="ko-KR"/>
        </w:rPr>
        <w:t xml:space="preserve">else </w:t>
      </w:r>
      <w:r>
        <w:rPr>
          <w:rFonts w:hint="eastAsia"/>
          <w:lang w:eastAsia="ko-KR"/>
        </w:rPr>
        <w:t>If MinValue != MaxValue]</w:t>
      </w:r>
    </w:p>
    <w:p w:rsidR="009E65BA" w:rsidRDefault="009E65BA" w:rsidP="009E65BA">
      <w:pPr>
        <w:pStyle w:val="procedureBody"/>
        <w:numPr>
          <w:ilvl w:val="0"/>
          <w:numId w:val="61"/>
        </w:numPr>
      </w:pPr>
      <w:r>
        <w:t>Initialize all read-write properties.</w:t>
      </w:r>
    </w:p>
    <w:p w:rsidR="009E65BA" w:rsidRDefault="009E65BA" w:rsidP="009E65BA">
      <w:pPr>
        <w:pStyle w:val="procedureBody"/>
        <w:numPr>
          <w:ilvl w:val="1"/>
          <w:numId w:val="26"/>
        </w:numPr>
      </w:pPr>
      <w:r>
        <w:t>Initialize the TargetValue property to the MinValue</w:t>
      </w:r>
    </w:p>
    <w:p w:rsidR="009E65BA" w:rsidRDefault="009E65BA" w:rsidP="009E65BA">
      <w:pPr>
        <w:pStyle w:val="procedureBody"/>
      </w:pPr>
      <w:r>
        <w:t>Set properties to valid value.</w:t>
      </w:r>
    </w:p>
    <w:p w:rsidR="009E65BA" w:rsidRDefault="009E65BA" w:rsidP="009E65BA">
      <w:pPr>
        <w:pStyle w:val="procedureBody"/>
        <w:numPr>
          <w:ilvl w:val="1"/>
          <w:numId w:val="26"/>
        </w:numPr>
      </w:pPr>
      <w:r>
        <w:t>Set the TargetValue property to the MaxValue.</w:t>
      </w:r>
    </w:p>
    <w:p w:rsidR="009E65BA" w:rsidRDefault="009E65BA" w:rsidP="009E65BA">
      <w:pPr>
        <w:pStyle w:val="procedureBody"/>
        <w:numPr>
          <w:ilvl w:val="2"/>
          <w:numId w:val="26"/>
        </w:numPr>
      </w:pPr>
      <w:r>
        <w:t>Wait the PropertiesChanged signal for the TargetValue property.</w:t>
      </w:r>
    </w:p>
    <w:p w:rsidR="009E65BA" w:rsidRDefault="009E65BA" w:rsidP="009E65BA">
      <w:pPr>
        <w:pStyle w:val="procedureBody"/>
        <w:numPr>
          <w:ilvl w:val="2"/>
          <w:numId w:val="26"/>
        </w:numPr>
      </w:pPr>
      <w:r>
        <w:t>Get the TargetValue property.</w:t>
      </w:r>
    </w:p>
    <w:p w:rsidR="009E65BA" w:rsidRDefault="009E65BA" w:rsidP="009E65BA">
      <w:pPr>
        <w:pStyle w:val="procedureBody"/>
      </w:pPr>
      <w:r>
        <w:t>Set properties to invalid value.</w:t>
      </w:r>
    </w:p>
    <w:p w:rsidR="009E65BA" w:rsidRDefault="009E65BA" w:rsidP="009E65BA">
      <w:pPr>
        <w:pStyle w:val="procedureBody"/>
        <w:numPr>
          <w:ilvl w:val="1"/>
          <w:numId w:val="26"/>
        </w:numPr>
      </w:pPr>
      <w:r>
        <w:lastRenderedPageBreak/>
        <w:t>If MinValue &gt; 0, Set the TargetValue property to the 0.</w:t>
      </w:r>
    </w:p>
    <w:p w:rsidR="009E65BA" w:rsidRDefault="009E65BA" w:rsidP="009E65BA">
      <w:pPr>
        <w:pStyle w:val="procedureBody"/>
        <w:numPr>
          <w:ilvl w:val="2"/>
          <w:numId w:val="26"/>
        </w:numPr>
      </w:pPr>
      <w:r>
        <w:t>Wait the PropertiesChanged signal for the TargetValue property.</w:t>
      </w:r>
    </w:p>
    <w:p w:rsidR="009E65BA" w:rsidRDefault="009E65BA" w:rsidP="009E65BA">
      <w:pPr>
        <w:pStyle w:val="procedureBody"/>
        <w:numPr>
          <w:ilvl w:val="2"/>
          <w:numId w:val="26"/>
        </w:numPr>
      </w:pPr>
      <w:r>
        <w:t>Get the TargetValue property.</w:t>
      </w:r>
    </w:p>
    <w:p w:rsidR="009E65BA" w:rsidRDefault="009E65BA" w:rsidP="009E65BA">
      <w:pPr>
        <w:pStyle w:val="procedureBody"/>
        <w:numPr>
          <w:ilvl w:val="1"/>
          <w:numId w:val="26"/>
        </w:numPr>
      </w:pPr>
      <w:r>
        <w:t>Set the TargetValue property to invalid Value(101).</w:t>
      </w:r>
    </w:p>
    <w:p w:rsidR="009E65BA" w:rsidRDefault="009E65BA" w:rsidP="009E65BA">
      <w:pPr>
        <w:pStyle w:val="procedureBody"/>
        <w:numPr>
          <w:ilvl w:val="2"/>
          <w:numId w:val="26"/>
        </w:numPr>
      </w:pPr>
      <w:r>
        <w:t>Wait the PropertiesChanged signal for the TargetValue property.</w:t>
      </w:r>
    </w:p>
    <w:p w:rsidR="00030339" w:rsidRDefault="009E65BA" w:rsidP="009E65BA">
      <w:pPr>
        <w:pStyle w:val="procedureBody"/>
        <w:numPr>
          <w:ilvl w:val="2"/>
          <w:numId w:val="26"/>
        </w:numPr>
      </w:pPr>
      <w:r>
        <w:t>G</w:t>
      </w:r>
      <w:r w:rsidR="00030339">
        <w:t>et the TargetValue property.</w:t>
      </w:r>
    </w:p>
    <w:p w:rsidR="00030339" w:rsidRPr="009E65BA" w:rsidRDefault="00030339" w:rsidP="00030339">
      <w:pPr>
        <w:pStyle w:val="procedureBody"/>
        <w:numPr>
          <w:ilvl w:val="0"/>
          <w:numId w:val="0"/>
        </w:numPr>
        <w:ind w:left="720"/>
        <w:rPr>
          <w:iCs/>
          <w:lang w:eastAsia="ko-KR"/>
        </w:rPr>
      </w:pPr>
      <w:r>
        <w:t xml:space="preserve"> [end if]</w:t>
      </w:r>
    </w:p>
    <w:p w:rsidR="00A6731A" w:rsidRDefault="00A6731A" w:rsidP="00A6731A">
      <w:pPr>
        <w:pStyle w:val="procedureBody"/>
        <w:numPr>
          <w:ilvl w:val="0"/>
          <w:numId w:val="29"/>
        </w:numPr>
      </w:pPr>
      <w:r>
        <w:t>The test device leaves the session.</w:t>
      </w:r>
      <w:r w:rsidRPr="00593892">
        <w:t xml:space="preserve"> </w:t>
      </w:r>
    </w:p>
    <w:p w:rsidR="00A6731A" w:rsidRPr="00593892" w:rsidRDefault="00A6731A" w:rsidP="00A6731A">
      <w:pPr>
        <w:pStyle w:val="midTitle"/>
        <w:rPr>
          <w:rStyle w:val="afa"/>
          <w:i w:val="0"/>
          <w:iCs w:val="0"/>
        </w:rPr>
      </w:pPr>
      <w:r>
        <w:t>Expected results</w:t>
      </w:r>
    </w:p>
    <w:p w:rsidR="00A6731A" w:rsidRPr="00F90BDC" w:rsidRDefault="00A6731A" w:rsidP="00A6731A">
      <w:pPr>
        <w:pStyle w:val="resultsBody"/>
      </w:pPr>
      <w:r w:rsidRPr="00F90BDC">
        <w:t>The test device receives an About announcement from the application on the DUT.</w:t>
      </w:r>
    </w:p>
    <w:p w:rsidR="00A6731A" w:rsidRPr="00F90BDC" w:rsidRDefault="00A6731A" w:rsidP="00A6731A">
      <w:pPr>
        <w:pStyle w:val="resultsBody"/>
      </w:pPr>
      <w:r w:rsidRPr="00F90BDC">
        <w:t>The test device joins a session with the application at the port specified in the received About announcement.</w:t>
      </w:r>
    </w:p>
    <w:p w:rsidR="00A6731A" w:rsidRPr="00F90BDC" w:rsidRDefault="00A6731A" w:rsidP="00A6731A">
      <w:pPr>
        <w:pStyle w:val="resultsBody"/>
        <w:rPr>
          <w:rStyle w:val="afa"/>
          <w:i w:val="0"/>
          <w:iCs w:val="0"/>
        </w:rPr>
      </w:pPr>
      <w:r w:rsidRPr="00F90BDC">
        <w:rPr>
          <w:rStyle w:val="afa"/>
          <w:i w:val="0"/>
          <w:iCs w:val="0"/>
        </w:rPr>
        <w:t>Getting initial values for all properties are succeeded.</w:t>
      </w:r>
    </w:p>
    <w:p w:rsidR="00A6731A" w:rsidRPr="00F90BDC" w:rsidRDefault="00030339" w:rsidP="00A6731A">
      <w:pPr>
        <w:pStyle w:val="resultsBody"/>
      </w:pPr>
      <w:r>
        <w:t>S</w:t>
      </w:r>
      <w:r w:rsidR="00A6731A" w:rsidRPr="00F90BDC">
        <w:t xml:space="preserve">etting initial values for </w:t>
      </w:r>
      <w:r w:rsidR="00A6731A">
        <w:t>the TargetValue</w:t>
      </w:r>
      <w:r w:rsidR="00A6731A">
        <w:rPr>
          <w:rFonts w:hint="eastAsia"/>
          <w:lang w:eastAsia="ko-KR"/>
        </w:rPr>
        <w:t xml:space="preserve"> </w:t>
      </w:r>
      <w:r w:rsidR="00A6731A" w:rsidRPr="00F90BDC">
        <w:t xml:space="preserve">properties </w:t>
      </w:r>
      <w:r w:rsidR="00A6731A">
        <w:t>is</w:t>
      </w:r>
      <w:r w:rsidR="00A6731A" w:rsidRPr="00F90BDC">
        <w:t xml:space="preserve"> succeeded</w:t>
      </w:r>
      <w:r w:rsidR="00A6731A">
        <w:rPr>
          <w:rFonts w:hint="eastAsia"/>
          <w:lang w:eastAsia="ko-KR"/>
        </w:rPr>
        <w:t>.</w:t>
      </w:r>
    </w:p>
    <w:p w:rsidR="00A6731A" w:rsidRPr="00F90BDC" w:rsidRDefault="00030339" w:rsidP="00A6731A">
      <w:pPr>
        <w:pStyle w:val="resultsBody"/>
        <w:numPr>
          <w:ilvl w:val="0"/>
          <w:numId w:val="28"/>
        </w:numPr>
      </w:pPr>
      <w:r>
        <w:rPr>
          <w:lang w:eastAsia="ko-KR"/>
        </w:rPr>
        <w:t>S</w:t>
      </w:r>
      <w:r w:rsidR="00A6731A" w:rsidRPr="00F90BDC">
        <w:t xml:space="preserve">etting properties </w:t>
      </w:r>
      <w:r w:rsidR="00A6731A">
        <w:t>to</w:t>
      </w:r>
      <w:r w:rsidR="00A6731A" w:rsidRPr="00F90BDC">
        <w:t xml:space="preserve"> valid value are succeeded.</w:t>
      </w:r>
    </w:p>
    <w:p w:rsidR="00A6731A" w:rsidRDefault="00A6731A" w:rsidP="00A6731A">
      <w:pPr>
        <w:pStyle w:val="resultsBody"/>
        <w:numPr>
          <w:ilvl w:val="0"/>
          <w:numId w:val="28"/>
        </w:numPr>
      </w:pPr>
      <w:r w:rsidRPr="00F90BDC">
        <w:t xml:space="preserve">The result of setting properties </w:t>
      </w:r>
      <w:r>
        <w:t>to</w:t>
      </w:r>
      <w:r w:rsidRPr="00F90BDC">
        <w:t xml:space="preserve"> invalid value </w:t>
      </w:r>
      <w:r w:rsidR="00030339">
        <w:t>are as following :</w:t>
      </w:r>
    </w:p>
    <w:p w:rsidR="00030339" w:rsidRDefault="00030339" w:rsidP="00030339">
      <w:pPr>
        <w:pStyle w:val="resultsBody"/>
        <w:numPr>
          <w:ilvl w:val="1"/>
          <w:numId w:val="28"/>
        </w:numPr>
      </w:pPr>
      <w:r>
        <w:t>If MinValue==MaxValue, setting properties to invalid value are failed.</w:t>
      </w:r>
    </w:p>
    <w:p w:rsidR="00030339" w:rsidRPr="00F90BDC" w:rsidRDefault="00030339" w:rsidP="00030339">
      <w:pPr>
        <w:pStyle w:val="resultsBody"/>
        <w:numPr>
          <w:ilvl w:val="1"/>
          <w:numId w:val="28"/>
        </w:numPr>
      </w:pPr>
      <w:r>
        <w:t>else, setting properties to invalid value are succeeded.</w:t>
      </w:r>
    </w:p>
    <w:p w:rsidR="00A6731A" w:rsidRDefault="00A6731A">
      <w:pPr>
        <w:spacing w:before="0" w:after="0" w:line="240" w:lineRule="auto"/>
        <w:ind w:left="0"/>
        <w:rPr>
          <w:rFonts w:cs="Arial"/>
          <w:sz w:val="36"/>
          <w:szCs w:val="36"/>
        </w:rPr>
      </w:pPr>
      <w:r>
        <w:br w:type="page"/>
      </w:r>
    </w:p>
    <w:p w:rsidR="004813AC" w:rsidRPr="0040035D" w:rsidRDefault="007E7AFB" w:rsidP="004813AC">
      <w:pPr>
        <w:pStyle w:val="22"/>
        <w:numPr>
          <w:ilvl w:val="1"/>
          <w:numId w:val="1"/>
        </w:numPr>
        <w:ind w:left="630" w:hanging="630"/>
      </w:pPr>
      <w:bookmarkStart w:id="226" w:name="_Toc453344697"/>
      <w:r>
        <w:lastRenderedPageBreak/>
        <w:t>HAE-v1-</w:t>
      </w:r>
      <w:r w:rsidR="004813AC">
        <w:rPr>
          <w:rFonts w:hint="eastAsia"/>
          <w:lang w:eastAsia="ko-KR"/>
        </w:rPr>
        <w:t>Target</w:t>
      </w:r>
      <w:r w:rsidR="004813AC">
        <w:t>Temperature Interface Test</w:t>
      </w:r>
      <w:bookmarkEnd w:id="226"/>
    </w:p>
    <w:p w:rsidR="004813AC" w:rsidRDefault="004813AC" w:rsidP="004813AC">
      <w:pPr>
        <w:pStyle w:val="midTitle"/>
      </w:pPr>
      <w:r>
        <w:t>Objective</w:t>
      </w:r>
    </w:p>
    <w:p w:rsidR="004813AC" w:rsidRDefault="004813AC" w:rsidP="004813AC">
      <w:pPr>
        <w:pStyle w:val="Body0"/>
        <w:rPr>
          <w:lang w:eastAsia="ko-KR"/>
        </w:rPr>
      </w:pPr>
      <w:r w:rsidRPr="007A4302">
        <w:t xml:space="preserve">Verify </w:t>
      </w:r>
      <w:r>
        <w:t xml:space="preserve">the </w:t>
      </w:r>
      <w:r w:rsidR="00630DB4">
        <w:t>properties and</w:t>
      </w:r>
      <w:r>
        <w:t xml:space="preserve"> signals of </w:t>
      </w:r>
      <w:r w:rsidRPr="007A4302">
        <w:t xml:space="preserve">the </w:t>
      </w:r>
      <w:r>
        <w:rPr>
          <w:rFonts w:hint="eastAsia"/>
          <w:lang w:eastAsia="ko-KR"/>
        </w:rPr>
        <w:t>Target</w:t>
      </w:r>
      <w:r>
        <w:t>Temperature</w:t>
      </w:r>
      <w:r w:rsidR="00630DB4">
        <w:t xml:space="preserve"> </w:t>
      </w:r>
      <w:r>
        <w:t>interface of DUT</w:t>
      </w:r>
      <w:r>
        <w:rPr>
          <w:rFonts w:hint="eastAsia"/>
          <w:lang w:eastAsia="ko-KR"/>
        </w:rPr>
        <w:t>.</w:t>
      </w:r>
    </w:p>
    <w:p w:rsidR="004813AC" w:rsidRDefault="004813AC" w:rsidP="004813AC">
      <w:pPr>
        <w:pStyle w:val="midTitle"/>
      </w:pPr>
      <w:r>
        <w:t xml:space="preserve">Procedure </w:t>
      </w:r>
    </w:p>
    <w:p w:rsidR="004813AC" w:rsidRDefault="004813AC" w:rsidP="00FD2236">
      <w:pPr>
        <w:pStyle w:val="procedureBody"/>
        <w:numPr>
          <w:ilvl w:val="0"/>
          <w:numId w:val="51"/>
        </w:numPr>
      </w:pPr>
      <w:r>
        <w:t>The test device listens for an About announcement from the application on the DUT.</w:t>
      </w:r>
    </w:p>
    <w:p w:rsidR="004813AC" w:rsidRDefault="004813AC" w:rsidP="004813AC">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rFonts w:hint="eastAsia"/>
          <w:lang w:eastAsia="ko-KR"/>
        </w:rPr>
        <w:t>Target</w:t>
      </w:r>
      <w:r>
        <w:t>Temperature Interface on DUT.</w:t>
      </w:r>
    </w:p>
    <w:p w:rsidR="004813AC" w:rsidRDefault="004813AC" w:rsidP="004813AC">
      <w:pPr>
        <w:pStyle w:val="procedureBody"/>
        <w:numPr>
          <w:ilvl w:val="0"/>
          <w:numId w:val="29"/>
        </w:numPr>
      </w:pPr>
      <w:r w:rsidRPr="0060122C">
        <w:t>Get initial values for all properties.</w:t>
      </w:r>
    </w:p>
    <w:p w:rsidR="004813AC" w:rsidRDefault="004813AC" w:rsidP="004813AC">
      <w:pPr>
        <w:pStyle w:val="procedureBody"/>
        <w:numPr>
          <w:ilvl w:val="1"/>
          <w:numId w:val="26"/>
        </w:numPr>
      </w:pPr>
      <w:r w:rsidRPr="0060122C">
        <w:t xml:space="preserve">Retrieve the </w:t>
      </w:r>
      <w:r>
        <w:rPr>
          <w:rFonts w:hint="eastAsia"/>
          <w:lang w:eastAsia="ko-KR"/>
        </w:rPr>
        <w:t>TargetValue</w:t>
      </w:r>
      <w:r w:rsidRPr="0060122C">
        <w:t xml:space="preserve"> property.</w:t>
      </w:r>
    </w:p>
    <w:p w:rsidR="004813AC" w:rsidRDefault="004813AC" w:rsidP="004813AC">
      <w:pPr>
        <w:pStyle w:val="procedureBody"/>
        <w:numPr>
          <w:ilvl w:val="1"/>
          <w:numId w:val="26"/>
        </w:numPr>
      </w:pPr>
      <w:r w:rsidRPr="0060122C">
        <w:t xml:space="preserve">Retrieve the </w:t>
      </w:r>
      <w:r>
        <w:rPr>
          <w:rFonts w:hint="eastAsia"/>
          <w:lang w:eastAsia="ko-KR"/>
        </w:rPr>
        <w:t>MinValue</w:t>
      </w:r>
      <w:r w:rsidRPr="0060122C">
        <w:t xml:space="preserve"> property.</w:t>
      </w:r>
    </w:p>
    <w:p w:rsidR="004813AC" w:rsidRDefault="004813AC" w:rsidP="004813AC">
      <w:pPr>
        <w:pStyle w:val="procedureBody"/>
        <w:numPr>
          <w:ilvl w:val="1"/>
          <w:numId w:val="26"/>
        </w:numPr>
      </w:pPr>
      <w:r w:rsidRPr="0060122C">
        <w:t xml:space="preserve">Retrieve the </w:t>
      </w:r>
      <w:r>
        <w:rPr>
          <w:rFonts w:hint="eastAsia"/>
          <w:lang w:eastAsia="ko-KR"/>
        </w:rPr>
        <w:t>MaxValue</w:t>
      </w:r>
      <w:r w:rsidRPr="0060122C">
        <w:t xml:space="preserve"> property.</w:t>
      </w:r>
    </w:p>
    <w:p w:rsidR="004813AC" w:rsidRPr="004A1279" w:rsidRDefault="004813AC" w:rsidP="004813AC">
      <w:pPr>
        <w:pStyle w:val="procedureBody"/>
        <w:numPr>
          <w:ilvl w:val="1"/>
          <w:numId w:val="26"/>
        </w:numPr>
        <w:rPr>
          <w:i/>
          <w:iCs/>
        </w:rPr>
      </w:pPr>
      <w:r w:rsidRPr="0060122C">
        <w:t xml:space="preserve">Retrieve the </w:t>
      </w:r>
      <w:r>
        <w:rPr>
          <w:rFonts w:hint="eastAsia"/>
          <w:lang w:eastAsia="ko-KR"/>
        </w:rPr>
        <w:t>StepValue</w:t>
      </w:r>
      <w:r w:rsidRPr="0060122C">
        <w:t xml:space="preserve"> property.</w:t>
      </w:r>
    </w:p>
    <w:p w:rsidR="004813AC" w:rsidRPr="0060122C" w:rsidRDefault="004813AC" w:rsidP="004813AC">
      <w:pPr>
        <w:pStyle w:val="procedureBody"/>
        <w:numPr>
          <w:ilvl w:val="0"/>
          <w:numId w:val="29"/>
        </w:numPr>
        <w:rPr>
          <w:rStyle w:val="afa"/>
        </w:rPr>
      </w:pPr>
      <w:r w:rsidRPr="00A95E86">
        <w:rPr>
          <w:iCs/>
        </w:rPr>
        <w:t>Initialize</w:t>
      </w:r>
      <w:r w:rsidRPr="004A1279">
        <w:rPr>
          <w:rStyle w:val="afa"/>
          <w:i w:val="0"/>
        </w:rPr>
        <w:t xml:space="preserve"> all </w:t>
      </w:r>
      <w:r w:rsidRPr="004A1279">
        <w:rPr>
          <w:rStyle w:val="afa"/>
          <w:rFonts w:hint="eastAsia"/>
          <w:i w:val="0"/>
          <w:lang w:eastAsia="ko-KR"/>
        </w:rPr>
        <w:t xml:space="preserve">read-write </w:t>
      </w:r>
      <w:r w:rsidRPr="004A1279">
        <w:rPr>
          <w:rStyle w:val="afa"/>
          <w:i w:val="0"/>
        </w:rPr>
        <w:t>properties</w:t>
      </w:r>
      <w:r>
        <w:rPr>
          <w:rStyle w:val="afa"/>
          <w:rFonts w:hint="eastAsia"/>
          <w:i w:val="0"/>
          <w:lang w:eastAsia="ko-KR"/>
        </w:rPr>
        <w:t>.</w:t>
      </w:r>
    </w:p>
    <w:p w:rsidR="004813AC" w:rsidRPr="0060122C" w:rsidRDefault="00BE4287" w:rsidP="004813AC">
      <w:pPr>
        <w:pStyle w:val="procedureBody"/>
        <w:numPr>
          <w:ilvl w:val="1"/>
          <w:numId w:val="26"/>
        </w:numPr>
        <w:rPr>
          <w:rStyle w:val="afa"/>
        </w:rPr>
      </w:pPr>
      <w:r>
        <w:t xml:space="preserve">Initialize </w:t>
      </w:r>
      <w:r w:rsidR="004813AC">
        <w:rPr>
          <w:rStyle w:val="afa"/>
          <w:rFonts w:hint="eastAsia"/>
          <w:i w:val="0"/>
          <w:lang w:eastAsia="ko-KR"/>
        </w:rPr>
        <w:t>the TargetValue property to the MinValue.</w:t>
      </w:r>
    </w:p>
    <w:p w:rsidR="004813AC" w:rsidRPr="00F55C7A" w:rsidRDefault="004813AC" w:rsidP="004813AC">
      <w:pPr>
        <w:pStyle w:val="procedureBody"/>
        <w:numPr>
          <w:ilvl w:val="0"/>
          <w:numId w:val="29"/>
        </w:numPr>
        <w:rPr>
          <w:rStyle w:val="afa"/>
        </w:rPr>
      </w:pPr>
      <w:r>
        <w:rPr>
          <w:rStyle w:val="afa"/>
          <w:i w:val="0"/>
        </w:rPr>
        <w:t xml:space="preserve">Set </w:t>
      </w:r>
      <w:r w:rsidRPr="00A95E86">
        <w:rPr>
          <w:iCs/>
        </w:rPr>
        <w:t>propert</w:t>
      </w:r>
      <w:r w:rsidRPr="00A95E86">
        <w:rPr>
          <w:rFonts w:hint="eastAsia"/>
          <w:iCs/>
        </w:rPr>
        <w:t>ies</w:t>
      </w:r>
      <w:r w:rsidRPr="00F55C7A">
        <w:rPr>
          <w:rStyle w:val="afa"/>
          <w:i w:val="0"/>
        </w:rPr>
        <w:t xml:space="preserve"> to valid value</w:t>
      </w:r>
      <w:r>
        <w:rPr>
          <w:rStyle w:val="afa"/>
          <w:rFonts w:hint="eastAsia"/>
          <w:i w:val="0"/>
          <w:lang w:eastAsia="ko-KR"/>
        </w:rPr>
        <w:t>.</w:t>
      </w:r>
    </w:p>
    <w:p w:rsidR="004813AC" w:rsidRDefault="004813AC" w:rsidP="004813AC">
      <w:pPr>
        <w:pStyle w:val="procedureBody"/>
        <w:numPr>
          <w:ilvl w:val="1"/>
          <w:numId w:val="26"/>
        </w:numPr>
        <w:rPr>
          <w:rStyle w:val="afa"/>
          <w:i w:val="0"/>
        </w:rPr>
      </w:pPr>
      <w:r>
        <w:rPr>
          <w:rStyle w:val="afa"/>
          <w:rFonts w:hint="eastAsia"/>
          <w:i w:val="0"/>
          <w:lang w:eastAsia="ko-KR"/>
        </w:rPr>
        <w:t xml:space="preserve">Set the TargetValue property to </w:t>
      </w:r>
      <w:r w:rsidRPr="00727332">
        <w:rPr>
          <w:rStyle w:val="afa"/>
          <w:rFonts w:hint="eastAsia"/>
          <w:lang w:eastAsia="ko-KR"/>
        </w:rPr>
        <w:t>MaxValue</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Default="004813AC" w:rsidP="004813AC">
      <w:pPr>
        <w:pStyle w:val="procedureBody"/>
        <w:numPr>
          <w:ilvl w:val="2"/>
          <w:numId w:val="26"/>
        </w:numPr>
        <w:rPr>
          <w:rStyle w:val="afa"/>
          <w:i w:val="0"/>
        </w:rPr>
      </w:pPr>
      <w:r>
        <w:rPr>
          <w:rStyle w:val="afa"/>
          <w:i w:val="0"/>
          <w:lang w:eastAsia="ko-KR"/>
        </w:rPr>
        <w:t>Get the TargetValue property.</w:t>
      </w:r>
    </w:p>
    <w:p w:rsidR="004813AC" w:rsidRPr="00727332"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F5CEE">
        <w:rPr>
          <w:rStyle w:val="afa"/>
          <w:rFonts w:hint="eastAsia"/>
          <w:lang w:eastAsia="ko-KR"/>
        </w:rPr>
        <w:t>StepValue != 0</w:t>
      </w:r>
      <w:r>
        <w:rPr>
          <w:rStyle w:val="afa"/>
          <w:rFonts w:hint="eastAsia"/>
          <w:i w:val="0"/>
          <w:lang w:eastAsia="ko-KR"/>
        </w:rPr>
        <w:t>, Set the TargetValue property to</w:t>
      </w:r>
      <w:r w:rsidR="00630DB4">
        <w:rPr>
          <w:rStyle w:val="afa"/>
          <w:i w:val="0"/>
          <w:lang w:eastAsia="ko-KR"/>
        </w:rPr>
        <w:t xml:space="preserve"> </w:t>
      </w:r>
      <w:r w:rsidRPr="00727332">
        <w:rPr>
          <w:rStyle w:val="afa"/>
          <w:rFonts w:hint="eastAsia"/>
          <w:lang w:eastAsia="ko-KR"/>
        </w:rPr>
        <w:t>MinValue + StepValue</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Default="004813AC" w:rsidP="004813AC">
      <w:pPr>
        <w:pStyle w:val="procedureBody"/>
        <w:numPr>
          <w:ilvl w:val="2"/>
          <w:numId w:val="26"/>
        </w:numPr>
        <w:rPr>
          <w:rStyle w:val="afa"/>
          <w:i w:val="0"/>
        </w:rPr>
      </w:pPr>
      <w:r>
        <w:rPr>
          <w:rStyle w:val="afa"/>
          <w:i w:val="0"/>
          <w:lang w:eastAsia="ko-KR"/>
        </w:rPr>
        <w:t>Get the TargetValue property.</w:t>
      </w:r>
    </w:p>
    <w:p w:rsidR="004813AC" w:rsidRPr="00727332" w:rsidRDefault="004813AC" w:rsidP="004813AC">
      <w:pPr>
        <w:pStyle w:val="procedureBody"/>
        <w:numPr>
          <w:ilvl w:val="1"/>
          <w:numId w:val="26"/>
        </w:numPr>
        <w:rPr>
          <w:rStyle w:val="afa"/>
        </w:rPr>
      </w:pPr>
      <w:r w:rsidRPr="004A1279">
        <w:rPr>
          <w:rStyle w:val="afa"/>
          <w:rFonts w:hint="eastAsia"/>
          <w:i w:val="0"/>
          <w:lang w:eastAsia="ko-KR"/>
        </w:rPr>
        <w:t>Else, Set the TargetValue</w:t>
      </w:r>
      <w:r>
        <w:rPr>
          <w:rStyle w:val="afa"/>
          <w:rFonts w:hint="eastAsia"/>
          <w:i w:val="0"/>
          <w:lang w:eastAsia="ko-KR"/>
        </w:rPr>
        <w:t xml:space="preserve"> property</w:t>
      </w:r>
      <w:r w:rsidRPr="004A1279">
        <w:rPr>
          <w:rStyle w:val="afa"/>
          <w:rFonts w:hint="eastAsia"/>
          <w:i w:val="0"/>
          <w:lang w:eastAsia="ko-KR"/>
        </w:rPr>
        <w:t xml:space="preserve"> to </w:t>
      </w:r>
      <w:r w:rsidRPr="00727332">
        <w:rPr>
          <w:rStyle w:val="afa"/>
          <w:rFonts w:hint="eastAsia"/>
          <w:lang w:eastAsia="ko-KR"/>
        </w:rPr>
        <w:t>MinValue + (MaxValue - MinVaule)/2</w:t>
      </w:r>
      <w:r>
        <w:rPr>
          <w:rStyle w:val="afa"/>
          <w:rFonts w:hint="eastAsia"/>
          <w:lang w:eastAsia="ko-KR"/>
        </w:rPr>
        <w:t>.</w:t>
      </w:r>
    </w:p>
    <w:p w:rsidR="004813AC" w:rsidRDefault="004813AC" w:rsidP="004813AC">
      <w:pPr>
        <w:pStyle w:val="procedureBody"/>
        <w:numPr>
          <w:ilvl w:val="2"/>
          <w:numId w:val="26"/>
        </w:numPr>
        <w:rPr>
          <w:rStyle w:val="afa"/>
          <w:i w:val="0"/>
        </w:rPr>
      </w:pPr>
      <w:r>
        <w:rPr>
          <w:rStyle w:val="afa"/>
          <w:i w:val="0"/>
          <w:lang w:eastAsia="ko-KR"/>
        </w:rPr>
        <w:t>Wait the PropertiesChanged signal for the TargetValue property.</w:t>
      </w:r>
    </w:p>
    <w:p w:rsidR="004813AC" w:rsidRPr="00B009E2" w:rsidRDefault="004813AC" w:rsidP="004813AC">
      <w:pPr>
        <w:pStyle w:val="procedureBody"/>
        <w:numPr>
          <w:ilvl w:val="2"/>
          <w:numId w:val="26"/>
        </w:numPr>
        <w:rPr>
          <w:rStyle w:val="afa"/>
          <w:i w:val="0"/>
        </w:rPr>
      </w:pPr>
      <w:r>
        <w:rPr>
          <w:rStyle w:val="afa"/>
          <w:i w:val="0"/>
          <w:lang w:eastAsia="ko-KR"/>
        </w:rPr>
        <w:t>Get the TargetValue property.</w:t>
      </w:r>
    </w:p>
    <w:p w:rsidR="004813AC" w:rsidRPr="004A1279" w:rsidRDefault="004813AC" w:rsidP="004813AC">
      <w:pPr>
        <w:pStyle w:val="procedureBody"/>
        <w:numPr>
          <w:ilvl w:val="0"/>
          <w:numId w:val="29"/>
        </w:numPr>
        <w:rPr>
          <w:rStyle w:val="afa"/>
        </w:rPr>
      </w:pPr>
      <w:r>
        <w:rPr>
          <w:rStyle w:val="afa"/>
          <w:rFonts w:hint="eastAsia"/>
          <w:i w:val="0"/>
          <w:lang w:eastAsia="ko-KR"/>
        </w:rPr>
        <w:t xml:space="preserve">Set </w:t>
      </w:r>
      <w:r w:rsidRPr="00A95E86">
        <w:rPr>
          <w:rFonts w:hint="eastAsia"/>
          <w:iCs/>
        </w:rPr>
        <w:t>properties</w:t>
      </w:r>
      <w:r>
        <w:rPr>
          <w:rStyle w:val="afa"/>
          <w:rFonts w:hint="eastAsia"/>
          <w:i w:val="0"/>
          <w:lang w:eastAsia="ko-KR"/>
        </w:rPr>
        <w:t xml:space="preserve"> to invalid value</w:t>
      </w:r>
    </w:p>
    <w:p w:rsidR="004813AC" w:rsidRPr="00971D4E" w:rsidRDefault="004813AC" w:rsidP="004813AC">
      <w:pPr>
        <w:pStyle w:val="procedureBody"/>
        <w:numPr>
          <w:ilvl w:val="1"/>
          <w:numId w:val="26"/>
        </w:numPr>
        <w:rPr>
          <w:rStyle w:val="afa"/>
        </w:rPr>
      </w:pPr>
      <w:r w:rsidRPr="00E61361">
        <w:rPr>
          <w:rStyle w:val="afa"/>
          <w:i w:val="0"/>
          <w:lang w:eastAsia="ko-KR"/>
        </w:rPr>
        <w:t>I</w:t>
      </w:r>
      <w:r w:rsidRPr="00E61361">
        <w:rPr>
          <w:rStyle w:val="afa"/>
          <w:rFonts w:hint="eastAsia"/>
          <w:i w:val="0"/>
          <w:lang w:eastAsia="ko-KR"/>
        </w:rPr>
        <w:t xml:space="preserve">f </w:t>
      </w:r>
      <w:r w:rsidRPr="00727332">
        <w:rPr>
          <w:rStyle w:val="afa"/>
          <w:rFonts w:hint="eastAsia"/>
          <w:lang w:eastAsia="ko-KR"/>
        </w:rPr>
        <w:t>MinValue&gt; DBL_MIN</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DBL_MIN</w:t>
      </w:r>
      <w:r>
        <w:rPr>
          <w:rStyle w:val="afa"/>
          <w:rFonts w:hint="eastAsia"/>
          <w:i w:val="0"/>
          <w:lang w:eastAsia="ko-KR"/>
        </w:rPr>
        <w:t>.</w:t>
      </w:r>
    </w:p>
    <w:p w:rsidR="004813AC" w:rsidRPr="00B009E2"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Pr="00971D4E" w:rsidRDefault="004813AC" w:rsidP="004813AC">
      <w:pPr>
        <w:pStyle w:val="procedureBody"/>
        <w:numPr>
          <w:ilvl w:val="1"/>
          <w:numId w:val="26"/>
        </w:numPr>
        <w:rPr>
          <w:rStyle w:val="afa"/>
        </w:rPr>
      </w:pPr>
      <w:r w:rsidRPr="00E61361">
        <w:rPr>
          <w:rStyle w:val="afa"/>
          <w:rFonts w:hint="eastAsia"/>
          <w:i w:val="0"/>
          <w:lang w:eastAsia="ko-KR"/>
        </w:rPr>
        <w:t xml:space="preserve">If </w:t>
      </w:r>
      <w:r w:rsidRPr="00727332">
        <w:rPr>
          <w:rStyle w:val="afa"/>
          <w:rFonts w:hint="eastAsia"/>
          <w:lang w:eastAsia="ko-KR"/>
        </w:rPr>
        <w:t>MaxValue&lt; DBL_MAX</w:t>
      </w:r>
      <w:r w:rsidRPr="00E61361">
        <w:rPr>
          <w:rStyle w:val="afa"/>
          <w:rFonts w:hint="eastAsia"/>
          <w:i w:val="0"/>
          <w:lang w:eastAsia="ko-KR"/>
        </w:rPr>
        <w:t>, Set the TargetValue</w:t>
      </w:r>
      <w:r>
        <w:rPr>
          <w:rStyle w:val="afa"/>
          <w:rFonts w:hint="eastAsia"/>
          <w:i w:val="0"/>
          <w:lang w:eastAsia="ko-KR"/>
        </w:rPr>
        <w:t xml:space="preserve"> property</w:t>
      </w:r>
      <w:r w:rsidRPr="00E61361">
        <w:rPr>
          <w:rStyle w:val="afa"/>
          <w:rFonts w:hint="eastAsia"/>
          <w:i w:val="0"/>
          <w:lang w:eastAsia="ko-KR"/>
        </w:rPr>
        <w:t xml:space="preserve"> to the </w:t>
      </w:r>
      <w:r w:rsidRPr="00727332">
        <w:rPr>
          <w:rStyle w:val="afa"/>
          <w:rFonts w:hint="eastAsia"/>
          <w:lang w:eastAsia="ko-KR"/>
        </w:rPr>
        <w:t>DBL_MAX</w:t>
      </w:r>
      <w:r>
        <w:rPr>
          <w:rStyle w:val="afa"/>
          <w:rFonts w:hint="eastAsia"/>
          <w:i w:val="0"/>
          <w:lang w:eastAsia="ko-KR"/>
        </w:rPr>
        <w:t>.</w:t>
      </w:r>
    </w:p>
    <w:p w:rsidR="004813AC" w:rsidRPr="00694261" w:rsidRDefault="004813AC" w:rsidP="004813AC">
      <w:pPr>
        <w:pStyle w:val="procedureBody"/>
        <w:numPr>
          <w:ilvl w:val="2"/>
          <w:numId w:val="26"/>
        </w:numPr>
        <w:rPr>
          <w:rStyle w:val="afa"/>
        </w:rPr>
      </w:pPr>
      <w:r>
        <w:rPr>
          <w:rStyle w:val="afa"/>
          <w:i w:val="0"/>
          <w:lang w:eastAsia="ko-KR"/>
        </w:rPr>
        <w:t>Wait the PropertiesChanged signal for the TargetValue property.</w:t>
      </w:r>
    </w:p>
    <w:p w:rsidR="004813AC" w:rsidRPr="00E61361"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Pr="00971D4E" w:rsidRDefault="004813AC" w:rsidP="004813AC">
      <w:pPr>
        <w:pStyle w:val="procedureBody"/>
        <w:numPr>
          <w:ilvl w:val="1"/>
          <w:numId w:val="26"/>
        </w:numPr>
        <w:rPr>
          <w:rStyle w:val="afa"/>
        </w:rPr>
      </w:pPr>
      <w:r>
        <w:rPr>
          <w:rStyle w:val="afa"/>
          <w:i w:val="0"/>
          <w:lang w:eastAsia="ko-KR"/>
        </w:rPr>
        <w:t>I</w:t>
      </w:r>
      <w:r>
        <w:rPr>
          <w:rStyle w:val="afa"/>
          <w:rFonts w:hint="eastAsia"/>
          <w:i w:val="0"/>
          <w:lang w:eastAsia="ko-KR"/>
        </w:rPr>
        <w:t xml:space="preserve">f </w:t>
      </w:r>
      <w:r w:rsidRPr="00727332">
        <w:rPr>
          <w:rStyle w:val="afa"/>
          <w:rFonts w:hint="eastAsia"/>
          <w:lang w:eastAsia="ko-KR"/>
        </w:rPr>
        <w:t>StepValue != 0</w:t>
      </w:r>
      <w:r>
        <w:rPr>
          <w:rStyle w:val="afa"/>
          <w:rFonts w:hint="eastAsia"/>
          <w:i w:val="0"/>
          <w:lang w:eastAsia="ko-KR"/>
        </w:rPr>
        <w:t xml:space="preserve">, </w:t>
      </w:r>
      <w:r w:rsidRPr="004A1279">
        <w:rPr>
          <w:rStyle w:val="afa"/>
          <w:rFonts w:hint="eastAsia"/>
          <w:i w:val="0"/>
          <w:lang w:eastAsia="ko-KR"/>
        </w:rPr>
        <w:t>Set the Targ</w:t>
      </w:r>
      <w:r>
        <w:rPr>
          <w:rStyle w:val="afa"/>
          <w:rFonts w:hint="eastAsia"/>
          <w:i w:val="0"/>
          <w:lang w:eastAsia="ko-KR"/>
        </w:rPr>
        <w:t xml:space="preserve">etValue property to </w:t>
      </w:r>
      <w:r w:rsidRPr="00727332">
        <w:rPr>
          <w:rStyle w:val="afa"/>
          <w:rFonts w:hint="eastAsia"/>
          <w:lang w:eastAsia="ko-KR"/>
        </w:rPr>
        <w:t>MinValue + (StepValue/3)</w:t>
      </w:r>
    </w:p>
    <w:p w:rsidR="004813AC" w:rsidRPr="00694261" w:rsidRDefault="004813AC" w:rsidP="004813AC">
      <w:pPr>
        <w:pStyle w:val="procedureBody"/>
        <w:numPr>
          <w:ilvl w:val="2"/>
          <w:numId w:val="26"/>
        </w:numPr>
        <w:rPr>
          <w:rStyle w:val="afa"/>
        </w:rPr>
      </w:pPr>
      <w:r>
        <w:rPr>
          <w:rStyle w:val="afa"/>
          <w:i w:val="0"/>
          <w:lang w:eastAsia="ko-KR"/>
        </w:rPr>
        <w:lastRenderedPageBreak/>
        <w:t>Wait the PropertiesChanged signal for the TargetValue property.</w:t>
      </w:r>
    </w:p>
    <w:p w:rsidR="004813AC" w:rsidRPr="0010482E" w:rsidRDefault="004813AC" w:rsidP="004813AC">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TargetValue</w:t>
      </w:r>
      <w:r>
        <w:rPr>
          <w:rStyle w:val="afa"/>
          <w:i w:val="0"/>
          <w:lang w:eastAsia="ko-KR"/>
        </w:rPr>
        <w:t xml:space="preserve"> property.</w:t>
      </w:r>
    </w:p>
    <w:p w:rsidR="004813AC" w:rsidRDefault="004813AC" w:rsidP="004813AC">
      <w:pPr>
        <w:pStyle w:val="procedureBody"/>
        <w:numPr>
          <w:ilvl w:val="0"/>
          <w:numId w:val="29"/>
        </w:numPr>
      </w:pPr>
      <w:r>
        <w:t>The test device leaves the session.</w:t>
      </w:r>
    </w:p>
    <w:p w:rsidR="004813AC" w:rsidRPr="00881C0F" w:rsidRDefault="004813AC" w:rsidP="004813AC">
      <w:pPr>
        <w:pStyle w:val="midTitle"/>
        <w:rPr>
          <w:rStyle w:val="afa"/>
          <w:i w:val="0"/>
          <w:iCs w:val="0"/>
        </w:rPr>
      </w:pPr>
      <w:r>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r>
        <w:rPr>
          <w:rFonts w:hint="eastAsia"/>
          <w:lang w:eastAsia="ko-KR"/>
        </w:rPr>
        <w:t>.</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lang w:eastAsia="ko-KR"/>
        </w:rPr>
        <w:t>The TargetValue</w:t>
      </w:r>
      <w:r w:rsidR="00630DB4">
        <w:rPr>
          <w:rStyle w:val="afa"/>
          <w:i w:val="0"/>
          <w:lang w:eastAsia="ko-KR"/>
        </w:rPr>
        <w:t xml:space="preserve"> </w:t>
      </w:r>
      <w:r>
        <w:rPr>
          <w:rStyle w:val="afa"/>
          <w:rFonts w:hint="eastAsia"/>
          <w:i w:val="0"/>
          <w:iCs w:val="0"/>
          <w:lang w:eastAsia="ko-KR"/>
        </w:rPr>
        <w:t xml:space="preserve">property </w:t>
      </w:r>
      <w:r>
        <w:rPr>
          <w:rStyle w:val="afa"/>
          <w:i w:val="0"/>
          <w:iCs w:val="0"/>
        </w:rPr>
        <w:t xml:space="preserve">is set to </w:t>
      </w:r>
      <w:r w:rsidRPr="00862E16">
        <w:rPr>
          <w:rStyle w:val="afa"/>
          <w:rFonts w:hint="eastAsia"/>
          <w:iCs w:val="0"/>
          <w:lang w:eastAsia="ko-KR"/>
        </w:rPr>
        <w:t>MaxValue</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862E16">
        <w:rPr>
          <w:rStyle w:val="afa"/>
          <w:rFonts w:hint="eastAsia"/>
          <w:iCs w:val="0"/>
          <w:lang w:eastAsia="ko-KR"/>
        </w:rPr>
        <w:t>StepValue</w:t>
      </w:r>
      <w:r w:rsidRPr="00862E16">
        <w:rPr>
          <w:rStyle w:val="afa"/>
          <w:iCs w:val="0"/>
        </w:rPr>
        <w:t xml:space="preserve">!= </w:t>
      </w:r>
      <w:r w:rsidRPr="00862E16">
        <w:rPr>
          <w:rStyle w:val="afa"/>
          <w:rFonts w:hint="eastAsia"/>
          <w:iCs w:val="0"/>
          <w:lang w:eastAsia="ko-KR"/>
        </w:rPr>
        <w:t>0</w:t>
      </w:r>
      <w:r w:rsidRPr="00F90BDC">
        <w:rPr>
          <w:rStyle w:val="afa"/>
          <w:i w:val="0"/>
          <w:iCs w:val="0"/>
        </w:rPr>
        <w:t xml:space="preserve">, </w:t>
      </w:r>
      <w:r>
        <w:rPr>
          <w:rStyle w:val="afa"/>
          <w:rFonts w:hint="eastAsia"/>
          <w:i w:val="0"/>
          <w:iCs w:val="0"/>
          <w:lang w:eastAsia="ko-KR"/>
        </w:rPr>
        <w:t xml:space="preserve">the TargetValue property is set to </w:t>
      </w:r>
      <w:r w:rsidRPr="00862E16">
        <w:rPr>
          <w:rStyle w:val="afa"/>
          <w:rFonts w:hint="eastAsia"/>
          <w:iCs w:val="0"/>
          <w:lang w:eastAsia="ko-KR"/>
        </w:rPr>
        <w:t>MinValue + StepValue</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Else, the TargetValue property is set to </w:t>
      </w:r>
      <w:r w:rsidRPr="00862E16">
        <w:rPr>
          <w:rStyle w:val="afa"/>
          <w:rFonts w:hint="eastAsia"/>
          <w:lang w:eastAsia="ko-KR"/>
        </w:rPr>
        <w:t>MinValue + (MaxValue - MinVaule)/2</w:t>
      </w:r>
      <w:r w:rsidRPr="00F90BDC">
        <w:rPr>
          <w:rStyle w:val="afa"/>
          <w:i w:val="0"/>
          <w:iCs w:val="0"/>
        </w:rPr>
        <w:t>and the PropertiesChanged signal is received.</w:t>
      </w:r>
    </w:p>
    <w:p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rsidR="004813AC" w:rsidRPr="004A1279" w:rsidRDefault="004813AC" w:rsidP="004813AC">
      <w:pPr>
        <w:pStyle w:val="procedureBody"/>
        <w:numPr>
          <w:ilvl w:val="1"/>
          <w:numId w:val="28"/>
        </w:numPr>
        <w:rPr>
          <w:rStyle w:val="afa"/>
        </w:rPr>
      </w:pPr>
      <w:r>
        <w:rPr>
          <w:rStyle w:val="afa"/>
          <w:i w:val="0"/>
          <w:lang w:eastAsia="ko-KR"/>
        </w:rPr>
        <w:t>I</w:t>
      </w:r>
      <w:r>
        <w:rPr>
          <w:rStyle w:val="afa"/>
          <w:rFonts w:hint="eastAsia"/>
          <w:i w:val="0"/>
          <w:lang w:eastAsia="ko-KR"/>
        </w:rPr>
        <w:t xml:space="preserve">f </w:t>
      </w:r>
      <w:r w:rsidRPr="00B11744">
        <w:rPr>
          <w:rStyle w:val="afa"/>
          <w:rFonts w:hint="eastAsia"/>
          <w:lang w:eastAsia="ko-KR"/>
        </w:rPr>
        <w:t>MinValue&gt; DBL_MIN</w:t>
      </w:r>
      <w:r>
        <w:rPr>
          <w:rStyle w:val="afa"/>
          <w:rFonts w:hint="eastAsia"/>
          <w:i w:val="0"/>
          <w:lang w:eastAsia="ko-KR"/>
        </w:rPr>
        <w:t>, the TargetValue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sidR="00630DB4">
        <w:rPr>
          <w:rStyle w:val="afa"/>
          <w:lang w:eastAsia="ko-KR"/>
        </w:rPr>
        <w:t xml:space="preserve"> </w:t>
      </w:r>
      <w:r w:rsidRPr="00F90BDC">
        <w:rPr>
          <w:rStyle w:val="afa"/>
          <w:i w:val="0"/>
          <w:iCs w:val="0"/>
        </w:rPr>
        <w:t>and the PropertiesChanged signal is received.</w:t>
      </w:r>
    </w:p>
    <w:p w:rsidR="004813AC" w:rsidRPr="004A1279" w:rsidRDefault="004813AC" w:rsidP="004813AC">
      <w:pPr>
        <w:pStyle w:val="procedureBody"/>
        <w:numPr>
          <w:ilvl w:val="1"/>
          <w:numId w:val="28"/>
        </w:numPr>
        <w:rPr>
          <w:rStyle w:val="afa"/>
        </w:rPr>
      </w:pPr>
      <w:r>
        <w:rPr>
          <w:rStyle w:val="afa"/>
          <w:rFonts w:hint="eastAsia"/>
          <w:i w:val="0"/>
          <w:lang w:eastAsia="ko-KR"/>
        </w:rPr>
        <w:t xml:space="preserve">If </w:t>
      </w:r>
      <w:r w:rsidRPr="00B11744">
        <w:rPr>
          <w:rStyle w:val="afa"/>
          <w:rFonts w:hint="eastAsia"/>
          <w:lang w:eastAsia="ko-KR"/>
        </w:rPr>
        <w:t>MaxValue&lt; DBL_MAX</w:t>
      </w:r>
      <w:r>
        <w:rPr>
          <w:rStyle w:val="afa"/>
          <w:rFonts w:hint="eastAsia"/>
          <w:i w:val="0"/>
          <w:lang w:eastAsia="ko-KR"/>
        </w:rPr>
        <w:t>, the TargetValue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MaxValue</w:t>
      </w:r>
      <w:r w:rsidR="00630DB4">
        <w:rPr>
          <w:rStyle w:val="afa"/>
          <w:lang w:eastAsia="ko-KR"/>
        </w:rPr>
        <w:t xml:space="preserve"> </w:t>
      </w:r>
      <w:r w:rsidRPr="00F90BDC">
        <w:rPr>
          <w:rStyle w:val="afa"/>
          <w:i w:val="0"/>
          <w:iCs w:val="0"/>
        </w:rPr>
        <w:t>and the PropertiesChanged signal is received.</w:t>
      </w:r>
    </w:p>
    <w:p w:rsidR="004813AC" w:rsidRDefault="004813AC" w:rsidP="004813AC">
      <w:pPr>
        <w:pStyle w:val="procedureBody"/>
        <w:numPr>
          <w:ilvl w:val="1"/>
          <w:numId w:val="28"/>
        </w:numPr>
        <w:rPr>
          <w:rStyle w:val="afa"/>
          <w:i w:val="0"/>
        </w:rPr>
      </w:pPr>
      <w:r>
        <w:rPr>
          <w:rStyle w:val="afa"/>
          <w:i w:val="0"/>
          <w:lang w:eastAsia="ko-KR"/>
        </w:rPr>
        <w:t>I</w:t>
      </w:r>
      <w:r>
        <w:rPr>
          <w:rStyle w:val="afa"/>
          <w:rFonts w:hint="eastAsia"/>
          <w:i w:val="0"/>
          <w:lang w:eastAsia="ko-KR"/>
        </w:rPr>
        <w:t xml:space="preserve">f </w:t>
      </w:r>
      <w:r w:rsidRPr="00B11744">
        <w:rPr>
          <w:rStyle w:val="afa"/>
          <w:rFonts w:hint="eastAsia"/>
          <w:lang w:eastAsia="ko-KR"/>
        </w:rPr>
        <w:t>StepValue != 0</w:t>
      </w:r>
      <w:r>
        <w:rPr>
          <w:rStyle w:val="afa"/>
          <w:rFonts w:hint="eastAsia"/>
          <w:i w:val="0"/>
          <w:lang w:eastAsia="ko-KR"/>
        </w:rPr>
        <w:t xml:space="preserve">, the </w:t>
      </w:r>
      <w:r w:rsidRPr="004A1279">
        <w:rPr>
          <w:rStyle w:val="afa"/>
          <w:rFonts w:hint="eastAsia"/>
          <w:i w:val="0"/>
          <w:lang w:eastAsia="ko-KR"/>
        </w:rPr>
        <w:t>Targ</w:t>
      </w:r>
      <w:r>
        <w:rPr>
          <w:rStyle w:val="afa"/>
          <w:rFonts w:hint="eastAsia"/>
          <w:i w:val="0"/>
          <w:lang w:eastAsia="ko-KR"/>
        </w:rPr>
        <w:t>etValue</w:t>
      </w:r>
      <w:r w:rsidR="00630DB4">
        <w:rPr>
          <w:rStyle w:val="afa"/>
          <w:i w:val="0"/>
          <w:lang w:eastAsia="ko-KR"/>
        </w:rPr>
        <w:t xml:space="preserve"> </w:t>
      </w:r>
      <w:r>
        <w:rPr>
          <w:rStyle w:val="afa"/>
          <w:rFonts w:hint="eastAsia"/>
          <w:i w:val="0"/>
          <w:iCs w:val="0"/>
          <w:lang w:eastAsia="ko-KR"/>
        </w:rPr>
        <w:t xml:space="preserve">property </w:t>
      </w:r>
      <w:r>
        <w:rPr>
          <w:rStyle w:val="afa"/>
          <w:rFonts w:hint="eastAsia"/>
          <w:i w:val="0"/>
          <w:lang w:eastAsia="ko-KR"/>
        </w:rPr>
        <w:t xml:space="preserve">is set to </w:t>
      </w:r>
      <w:r w:rsidRPr="00B11744">
        <w:rPr>
          <w:rStyle w:val="afa"/>
          <w:rFonts w:hint="eastAsia"/>
          <w:lang w:eastAsia="ko-KR"/>
        </w:rPr>
        <w:t>MinValue</w:t>
      </w:r>
      <w:r>
        <w:rPr>
          <w:rStyle w:val="afa"/>
          <w:rFonts w:hint="eastAsia"/>
          <w:i w:val="0"/>
          <w:lang w:eastAsia="ko-KR"/>
        </w:rPr>
        <w:t xml:space="preserve"> or </w:t>
      </w:r>
      <w:r w:rsidRPr="00B11744">
        <w:rPr>
          <w:rStyle w:val="afa"/>
          <w:lang w:eastAsia="ko-KR"/>
        </w:rPr>
        <w:t>‘</w:t>
      </w:r>
      <w:r w:rsidRPr="00B11744">
        <w:rPr>
          <w:rStyle w:val="afa"/>
          <w:rFonts w:hint="eastAsia"/>
          <w:lang w:eastAsia="ko-KR"/>
        </w:rPr>
        <w:t>MinValue + StepValue</w:t>
      </w:r>
      <w:r w:rsidR="007530C8">
        <w:rPr>
          <w:rStyle w:val="afa"/>
          <w:lang w:eastAsia="ko-KR"/>
        </w:rPr>
        <w:t xml:space="preserve">, </w:t>
      </w:r>
      <w:r w:rsidRPr="00F90BDC">
        <w:rPr>
          <w:rStyle w:val="afa"/>
          <w:i w:val="0"/>
          <w:iCs w:val="0"/>
        </w:rPr>
        <w:t>and the PropertiesChanged signal is received.</w:t>
      </w:r>
    </w:p>
    <w:p w:rsidR="004813AC" w:rsidRDefault="004813AC" w:rsidP="004813AC">
      <w:pPr>
        <w:spacing w:before="0" w:after="0" w:line="240" w:lineRule="auto"/>
        <w:ind w:left="0"/>
        <w:rPr>
          <w:rFonts w:cs="Arial"/>
          <w:sz w:val="36"/>
          <w:szCs w:val="36"/>
        </w:rPr>
      </w:pPr>
      <w:r>
        <w:br w:type="page"/>
      </w:r>
    </w:p>
    <w:p w:rsidR="00A6731A" w:rsidRPr="00F90BDC" w:rsidRDefault="00A6731A" w:rsidP="00A6731A">
      <w:pPr>
        <w:pStyle w:val="22"/>
        <w:numPr>
          <w:ilvl w:val="1"/>
          <w:numId w:val="1"/>
        </w:numPr>
        <w:ind w:left="630" w:hanging="630"/>
      </w:pPr>
      <w:bookmarkStart w:id="227" w:name="_Toc453163650"/>
      <w:bookmarkStart w:id="228" w:name="_Toc453344698"/>
      <w:r>
        <w:lastRenderedPageBreak/>
        <w:t>HAE-v1-</w:t>
      </w:r>
      <w:r>
        <w:rPr>
          <w:lang w:eastAsia="ko-KR"/>
        </w:rPr>
        <w:t xml:space="preserve">TargetTemperatureLevel </w:t>
      </w:r>
      <w:r w:rsidRPr="00F90BDC">
        <w:t>Interface Test</w:t>
      </w:r>
      <w:bookmarkEnd w:id="227"/>
      <w:bookmarkEnd w:id="228"/>
    </w:p>
    <w:p w:rsidR="00A6731A" w:rsidRDefault="00A6731A" w:rsidP="00A6731A">
      <w:pPr>
        <w:pStyle w:val="midTitle"/>
      </w:pPr>
      <w:r>
        <w:t>Objective</w:t>
      </w:r>
    </w:p>
    <w:p w:rsidR="00A6731A" w:rsidRDefault="00A6731A" w:rsidP="00A6731A">
      <w:pPr>
        <w:pStyle w:val="Body0"/>
        <w:rPr>
          <w:lang w:eastAsia="ko-KR"/>
        </w:rPr>
      </w:pPr>
      <w:r w:rsidRPr="007A4302">
        <w:t xml:space="preserve">Verify </w:t>
      </w:r>
      <w:r>
        <w:t xml:space="preserve">the properties and signals of </w:t>
      </w:r>
      <w:r w:rsidRPr="007A4302">
        <w:t xml:space="preserve">the </w:t>
      </w:r>
      <w:r>
        <w:rPr>
          <w:lang w:eastAsia="ko-KR"/>
        </w:rPr>
        <w:t xml:space="preserve">TargetTemperatureLevel </w:t>
      </w:r>
      <w:r>
        <w:t>interface of DUT</w:t>
      </w:r>
      <w:r>
        <w:rPr>
          <w:rFonts w:hint="eastAsia"/>
          <w:lang w:eastAsia="ko-KR"/>
        </w:rPr>
        <w:t>.</w:t>
      </w:r>
    </w:p>
    <w:p w:rsidR="00A6731A" w:rsidRDefault="00A6731A" w:rsidP="00A6731A">
      <w:pPr>
        <w:pStyle w:val="midTitle"/>
      </w:pPr>
      <w:r>
        <w:t xml:space="preserve">Procedure </w:t>
      </w:r>
    </w:p>
    <w:p w:rsidR="00A6731A" w:rsidRDefault="00A6731A" w:rsidP="009E65BA">
      <w:pPr>
        <w:pStyle w:val="procedureBody"/>
        <w:numPr>
          <w:ilvl w:val="0"/>
          <w:numId w:val="60"/>
        </w:numPr>
      </w:pPr>
      <w:r>
        <w:t>The test device listens for an About announcement from the application on the DUT.</w:t>
      </w:r>
    </w:p>
    <w:p w:rsidR="00A6731A" w:rsidRDefault="00A6731A" w:rsidP="00A6731A">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 xml:space="preserve">TargetTemperatureLevel </w:t>
      </w:r>
      <w:r>
        <w:t>Interface on DUT.</w:t>
      </w:r>
      <w:r w:rsidRPr="00593892">
        <w:t xml:space="preserve"> </w:t>
      </w:r>
    </w:p>
    <w:p w:rsidR="00A6731A" w:rsidRDefault="00A6731A" w:rsidP="00A6731A">
      <w:pPr>
        <w:pStyle w:val="procedureBody"/>
        <w:numPr>
          <w:ilvl w:val="0"/>
          <w:numId w:val="29"/>
        </w:numPr>
      </w:pPr>
      <w:r w:rsidRPr="0060122C">
        <w:t>Get initial values for all properties.</w:t>
      </w:r>
      <w:r w:rsidRPr="00593892">
        <w:t xml:space="preserve"> </w:t>
      </w:r>
    </w:p>
    <w:p w:rsidR="00A6731A" w:rsidRDefault="00A6731A" w:rsidP="00A6731A">
      <w:pPr>
        <w:pStyle w:val="procedureBody"/>
        <w:numPr>
          <w:ilvl w:val="1"/>
          <w:numId w:val="26"/>
        </w:numPr>
      </w:pPr>
      <w:r w:rsidRPr="0060122C">
        <w:t xml:space="preserve">Retrieve the </w:t>
      </w:r>
      <w:r>
        <w:rPr>
          <w:rFonts w:hint="eastAsia"/>
          <w:lang w:eastAsia="ko-KR"/>
        </w:rPr>
        <w:t>Target</w:t>
      </w:r>
      <w:r>
        <w:rPr>
          <w:lang w:eastAsia="ko-KR"/>
        </w:rPr>
        <w:t>Level</w:t>
      </w:r>
      <w:r w:rsidRPr="0060122C">
        <w:t xml:space="preserve"> property.</w:t>
      </w:r>
    </w:p>
    <w:p w:rsidR="00A6731A" w:rsidRDefault="00A6731A" w:rsidP="00A6731A">
      <w:pPr>
        <w:pStyle w:val="procedureBody"/>
        <w:numPr>
          <w:ilvl w:val="1"/>
          <w:numId w:val="26"/>
        </w:numPr>
      </w:pPr>
      <w:r w:rsidRPr="0060122C">
        <w:t xml:space="preserve">Retrieve the </w:t>
      </w:r>
      <w:r>
        <w:rPr>
          <w:rFonts w:hint="eastAsia"/>
          <w:lang w:eastAsia="ko-KR"/>
        </w:rPr>
        <w:t>Max</w:t>
      </w:r>
      <w:r>
        <w:rPr>
          <w:lang w:eastAsia="ko-KR"/>
        </w:rPr>
        <w:t>Level</w:t>
      </w:r>
      <w:r w:rsidRPr="0060122C">
        <w:t xml:space="preserve"> property.</w:t>
      </w:r>
    </w:p>
    <w:p w:rsidR="00A6731A" w:rsidRPr="004A1279" w:rsidRDefault="00A6731A" w:rsidP="00A6731A">
      <w:pPr>
        <w:pStyle w:val="procedureBody"/>
        <w:numPr>
          <w:ilvl w:val="1"/>
          <w:numId w:val="26"/>
        </w:numPr>
        <w:rPr>
          <w:i/>
          <w:iCs/>
        </w:rPr>
      </w:pPr>
      <w:r>
        <w:t>Retrieve the SelectableTemperatureLevels property.</w:t>
      </w:r>
    </w:p>
    <w:p w:rsidR="00A6731A" w:rsidRPr="002D2FB7" w:rsidRDefault="00A6731A" w:rsidP="00A6731A">
      <w:pPr>
        <w:pStyle w:val="procedureBody"/>
        <w:rPr>
          <w:rStyle w:val="afa"/>
          <w:i w:val="0"/>
          <w:lang w:eastAsia="ko-KR"/>
        </w:rPr>
      </w:pPr>
      <w:r>
        <w:rPr>
          <w:rFonts w:hint="eastAsia"/>
          <w:lang w:eastAsia="ko-KR"/>
        </w:rPr>
        <w:t>If</w:t>
      </w:r>
      <w:r>
        <w:rPr>
          <w:lang w:eastAsia="ko-KR"/>
        </w:rPr>
        <w:t xml:space="preserve"> </w:t>
      </w:r>
      <w:r>
        <w:t xml:space="preserve">SelectableTemperatureLevels &gt; </w:t>
      </w:r>
      <w:r w:rsidR="00FD11FB">
        <w:rPr>
          <w:rFonts w:hint="eastAsia"/>
          <w:lang w:eastAsia="ko-KR"/>
        </w:rPr>
        <w:t>0</w:t>
      </w:r>
      <w:r>
        <w:t>,</w:t>
      </w:r>
      <w:r w:rsidRPr="00593892">
        <w:t xml:space="preserve"> </w:t>
      </w:r>
      <w:r w:rsidRPr="002D2FB7">
        <w:t>Initialize</w:t>
      </w:r>
      <w:r w:rsidRPr="002D2FB7">
        <w:rPr>
          <w:rStyle w:val="afa"/>
          <w:i w:val="0"/>
        </w:rPr>
        <w:t xml:space="preserve"> </w:t>
      </w:r>
      <w:r w:rsidRPr="002D2FB7">
        <w:rPr>
          <w:rStyle w:val="afa"/>
          <w:rFonts w:hint="eastAsia"/>
          <w:i w:val="0"/>
          <w:lang w:eastAsia="ko-KR"/>
        </w:rPr>
        <w:t>the Target</w:t>
      </w:r>
      <w:r>
        <w:rPr>
          <w:rStyle w:val="afa"/>
          <w:i w:val="0"/>
          <w:lang w:eastAsia="ko-KR"/>
        </w:rPr>
        <w:t>Level</w:t>
      </w:r>
      <w:r w:rsidRPr="002D2FB7">
        <w:rPr>
          <w:rStyle w:val="afa"/>
          <w:rFonts w:hint="eastAsia"/>
          <w:i w:val="0"/>
          <w:lang w:eastAsia="ko-KR"/>
        </w:rPr>
        <w:t xml:space="preserve"> property to the </w:t>
      </w:r>
      <w:r w:rsidRPr="002D2FB7">
        <w:rPr>
          <w:rStyle w:val="afa"/>
          <w:i w:val="0"/>
          <w:lang w:eastAsia="ko-KR"/>
        </w:rPr>
        <w:t>1</w:t>
      </w:r>
      <w:r w:rsidRPr="002D2FB7">
        <w:rPr>
          <w:rStyle w:val="afa"/>
          <w:i w:val="0"/>
          <w:vertAlign w:val="superscript"/>
          <w:lang w:eastAsia="ko-KR"/>
        </w:rPr>
        <w:t>st</w:t>
      </w:r>
      <w:r w:rsidRPr="002D2FB7">
        <w:rPr>
          <w:rStyle w:val="afa"/>
          <w:i w:val="0"/>
          <w:lang w:eastAsia="ko-KR"/>
        </w:rPr>
        <w:t xml:space="preserve"> item of the </w:t>
      </w:r>
      <w:r>
        <w:t>SelectableTemperatureLevels</w:t>
      </w:r>
      <w:r w:rsidRPr="002D2FB7">
        <w:rPr>
          <w:rStyle w:val="afa"/>
          <w:rFonts w:hint="eastAsia"/>
          <w:i w:val="0"/>
          <w:lang w:eastAsia="ko-KR"/>
        </w:rPr>
        <w:t>.</w:t>
      </w:r>
    </w:p>
    <w:p w:rsidR="00A6731A" w:rsidRDefault="00A6731A" w:rsidP="00A6731A">
      <w:pPr>
        <w:pStyle w:val="procedureBody"/>
      </w:pPr>
      <w:r>
        <w:rPr>
          <w:rFonts w:hint="eastAsia"/>
          <w:lang w:eastAsia="ko-KR"/>
        </w:rPr>
        <w:t>If</w:t>
      </w:r>
      <w:r>
        <w:rPr>
          <w:lang w:eastAsia="ko-KR"/>
        </w:rPr>
        <w:t xml:space="preserve"> </w:t>
      </w:r>
      <w:r>
        <w:t>SelectableTemperatureLevels &gt; 1,</w:t>
      </w:r>
      <w:r w:rsidRPr="00593892">
        <w:t xml:space="preserve"> </w:t>
      </w:r>
      <w:r w:rsidRPr="00B7695A">
        <w:rPr>
          <w:rStyle w:val="afa"/>
          <w:i w:val="0"/>
        </w:rPr>
        <w:t xml:space="preserve">Set </w:t>
      </w:r>
      <w:r w:rsidRPr="00B7695A">
        <w:t>propert</w:t>
      </w:r>
      <w:r w:rsidRPr="00B7695A">
        <w:rPr>
          <w:rFonts w:hint="eastAsia"/>
        </w:rPr>
        <w:t>ies</w:t>
      </w:r>
      <w:r w:rsidRPr="00B7695A">
        <w:rPr>
          <w:rStyle w:val="afa"/>
          <w:i w:val="0"/>
        </w:rPr>
        <w:t xml:space="preserve"> to valid value</w:t>
      </w:r>
      <w:r w:rsidRPr="00B7695A">
        <w:rPr>
          <w:rStyle w:val="afa"/>
          <w:rFonts w:hint="eastAsia"/>
          <w:i w:val="0"/>
          <w:lang w:eastAsia="ko-KR"/>
        </w:rPr>
        <w:t>.</w:t>
      </w:r>
      <w:r w:rsidRPr="00B7695A">
        <w:t xml:space="preserve"> </w:t>
      </w:r>
    </w:p>
    <w:p w:rsidR="00A6731A" w:rsidRPr="00B7695A" w:rsidRDefault="00A6731A" w:rsidP="00A6731A">
      <w:pPr>
        <w:pStyle w:val="procedureBody"/>
        <w:numPr>
          <w:ilvl w:val="1"/>
          <w:numId w:val="26"/>
        </w:numPr>
        <w:rPr>
          <w:rStyle w:val="afa"/>
          <w:i w:val="0"/>
        </w:rPr>
      </w:pPr>
      <w:r w:rsidRPr="00B7695A">
        <w:rPr>
          <w:rStyle w:val="afa"/>
          <w:rFonts w:hint="eastAsia"/>
          <w:i w:val="0"/>
          <w:lang w:eastAsia="ko-KR"/>
        </w:rPr>
        <w:t>Set the Target</w:t>
      </w:r>
      <w:r>
        <w:rPr>
          <w:rStyle w:val="afa"/>
          <w:i w:val="0"/>
          <w:lang w:eastAsia="ko-KR"/>
        </w:rPr>
        <w:t>Level</w:t>
      </w:r>
      <w:r w:rsidRPr="00B7695A">
        <w:rPr>
          <w:rStyle w:val="afa"/>
          <w:rFonts w:hint="eastAsia"/>
          <w:i w:val="0"/>
          <w:lang w:eastAsia="ko-KR"/>
        </w:rPr>
        <w:t xml:space="preserve"> property to </w:t>
      </w:r>
      <w:r w:rsidRPr="00593892">
        <w:rPr>
          <w:rStyle w:val="afa"/>
          <w:rFonts w:hint="eastAsia"/>
          <w:i w:val="0"/>
          <w:lang w:eastAsia="ko-KR"/>
        </w:rPr>
        <w:t xml:space="preserve">the </w:t>
      </w:r>
      <w:r>
        <w:rPr>
          <w:rStyle w:val="afa"/>
          <w:i w:val="0"/>
          <w:lang w:eastAsia="ko-KR"/>
        </w:rPr>
        <w:t>2</w:t>
      </w:r>
      <w:r w:rsidRPr="005A4D71">
        <w:rPr>
          <w:rStyle w:val="afa"/>
          <w:i w:val="0"/>
          <w:vertAlign w:val="superscript"/>
          <w:lang w:eastAsia="ko-KR"/>
        </w:rPr>
        <w:t>nd</w:t>
      </w:r>
      <w:r>
        <w:rPr>
          <w:rStyle w:val="afa"/>
          <w:i w:val="0"/>
          <w:lang w:eastAsia="ko-KR"/>
        </w:rPr>
        <w:t xml:space="preserve"> </w:t>
      </w:r>
      <w:r w:rsidRPr="00593892">
        <w:rPr>
          <w:rStyle w:val="afa"/>
          <w:i w:val="0"/>
          <w:lang w:eastAsia="ko-KR"/>
        </w:rPr>
        <w:t xml:space="preserve">item of the </w:t>
      </w:r>
      <w:r>
        <w:t>SelectableTemperatureLevels</w:t>
      </w:r>
      <w:r>
        <w:rPr>
          <w:rStyle w:val="afa"/>
          <w:rFonts w:hint="eastAsia"/>
          <w:lang w:eastAsia="ko-KR"/>
        </w:rPr>
        <w:t>.</w:t>
      </w:r>
    </w:p>
    <w:p w:rsidR="00A6731A" w:rsidRDefault="00A6731A" w:rsidP="00A6731A">
      <w:pPr>
        <w:pStyle w:val="procedureBody"/>
        <w:numPr>
          <w:ilvl w:val="2"/>
          <w:numId w:val="26"/>
        </w:numPr>
        <w:rPr>
          <w:rStyle w:val="afa"/>
          <w:i w:val="0"/>
        </w:rPr>
      </w:pPr>
      <w:r>
        <w:rPr>
          <w:rStyle w:val="afa"/>
          <w:i w:val="0"/>
          <w:lang w:eastAsia="ko-KR"/>
        </w:rPr>
        <w:t>Wait the PropertiesChanged signal for the TargetLevel property.</w:t>
      </w:r>
    </w:p>
    <w:p w:rsidR="00A6731A" w:rsidRPr="005A4D71" w:rsidRDefault="00A6731A" w:rsidP="00A6731A">
      <w:pPr>
        <w:pStyle w:val="procedureBody"/>
        <w:numPr>
          <w:ilvl w:val="2"/>
          <w:numId w:val="26"/>
        </w:numPr>
        <w:rPr>
          <w:rStyle w:val="afa"/>
          <w:i w:val="0"/>
        </w:rPr>
      </w:pPr>
      <w:r>
        <w:rPr>
          <w:rStyle w:val="afa"/>
          <w:i w:val="0"/>
          <w:lang w:eastAsia="ko-KR"/>
        </w:rPr>
        <w:t>Get the TargetLevel property.</w:t>
      </w:r>
    </w:p>
    <w:p w:rsidR="00A6731A" w:rsidRDefault="00A6731A" w:rsidP="00A6731A">
      <w:pPr>
        <w:pStyle w:val="procedureBody"/>
      </w:pPr>
      <w:r w:rsidRPr="00B7695A">
        <w:rPr>
          <w:rStyle w:val="afa"/>
          <w:rFonts w:hint="eastAsia"/>
          <w:i w:val="0"/>
          <w:lang w:eastAsia="ko-KR"/>
        </w:rPr>
        <w:t xml:space="preserve">Set </w:t>
      </w:r>
      <w:r w:rsidRPr="00B7695A">
        <w:rPr>
          <w:rFonts w:hint="eastAsia"/>
        </w:rPr>
        <w:t>properties</w:t>
      </w:r>
      <w:r w:rsidRPr="00B7695A">
        <w:rPr>
          <w:rStyle w:val="afa"/>
          <w:rFonts w:hint="eastAsia"/>
          <w:i w:val="0"/>
          <w:lang w:eastAsia="ko-KR"/>
        </w:rPr>
        <w:t xml:space="preserve"> to invalid value</w:t>
      </w:r>
      <w:r>
        <w:rPr>
          <w:rStyle w:val="afa"/>
          <w:i w:val="0"/>
          <w:lang w:eastAsia="ko-KR"/>
        </w:rPr>
        <w:t>.</w:t>
      </w:r>
    </w:p>
    <w:p w:rsidR="00A6731A" w:rsidRPr="00971D4E" w:rsidRDefault="00FD11FB" w:rsidP="00FD11FB">
      <w:pPr>
        <w:pStyle w:val="procedureBody"/>
        <w:numPr>
          <w:ilvl w:val="1"/>
          <w:numId w:val="26"/>
        </w:numPr>
        <w:rPr>
          <w:rStyle w:val="afa"/>
        </w:rPr>
      </w:pPr>
      <w:r>
        <w:rPr>
          <w:rStyle w:val="afa"/>
          <w:rFonts w:hint="eastAsia"/>
          <w:i w:val="0"/>
          <w:lang w:eastAsia="ko-KR"/>
        </w:rPr>
        <w:t>Set the Target</w:t>
      </w:r>
      <w:r>
        <w:rPr>
          <w:rStyle w:val="afa"/>
          <w:i w:val="0"/>
          <w:lang w:eastAsia="ko-KR"/>
        </w:rPr>
        <w:t>Level</w:t>
      </w:r>
      <w:r>
        <w:rPr>
          <w:rStyle w:val="afa"/>
          <w:rFonts w:hint="eastAsia"/>
          <w:i w:val="0"/>
          <w:lang w:eastAsia="ko-KR"/>
        </w:rPr>
        <w:t xml:space="preserve"> property to </w:t>
      </w:r>
      <w:r>
        <w:rPr>
          <w:rStyle w:val="afa"/>
          <w:i w:val="0"/>
          <w:lang w:eastAsia="ko-KR"/>
        </w:rPr>
        <w:t>“</w:t>
      </w:r>
      <w:r>
        <w:rPr>
          <w:rStyle w:val="afa"/>
          <w:lang w:eastAsia="ko-KR"/>
        </w:rPr>
        <w:t>ValueOutsideSelectableLevels”</w:t>
      </w:r>
      <w:r w:rsidR="00A6731A">
        <w:rPr>
          <w:rStyle w:val="afa"/>
          <w:rFonts w:hint="eastAsia"/>
          <w:i w:val="0"/>
          <w:lang w:eastAsia="ko-KR"/>
        </w:rPr>
        <w:t>.</w:t>
      </w:r>
    </w:p>
    <w:p w:rsidR="00A6731A" w:rsidRPr="00E61361" w:rsidRDefault="00A6731A" w:rsidP="00A6731A">
      <w:pPr>
        <w:pStyle w:val="procedureBody"/>
        <w:numPr>
          <w:ilvl w:val="2"/>
          <w:numId w:val="26"/>
        </w:numPr>
        <w:rPr>
          <w:rStyle w:val="afa"/>
        </w:rPr>
      </w:pPr>
      <w:r>
        <w:rPr>
          <w:rStyle w:val="afa"/>
          <w:rFonts w:hint="eastAsia"/>
          <w:i w:val="0"/>
          <w:lang w:eastAsia="ko-KR"/>
        </w:rPr>
        <w:t xml:space="preserve">Get the </w:t>
      </w:r>
      <w:r w:rsidRPr="00E61361">
        <w:rPr>
          <w:rStyle w:val="afa"/>
          <w:rFonts w:hint="eastAsia"/>
          <w:i w:val="0"/>
          <w:lang w:eastAsia="ko-KR"/>
        </w:rPr>
        <w:t>Target</w:t>
      </w:r>
      <w:r>
        <w:rPr>
          <w:rStyle w:val="afa"/>
          <w:i w:val="0"/>
          <w:lang w:eastAsia="ko-KR"/>
        </w:rPr>
        <w:t>Level</w:t>
      </w:r>
      <w:r>
        <w:rPr>
          <w:rStyle w:val="afa"/>
          <w:rFonts w:hint="eastAsia"/>
          <w:i w:val="0"/>
          <w:lang w:eastAsia="ko-KR"/>
        </w:rPr>
        <w:t xml:space="preserve"> </w:t>
      </w:r>
      <w:r>
        <w:rPr>
          <w:rStyle w:val="afa"/>
          <w:i w:val="0"/>
          <w:lang w:eastAsia="ko-KR"/>
        </w:rPr>
        <w:t>property.</w:t>
      </w:r>
    </w:p>
    <w:p w:rsidR="00A6731A" w:rsidRDefault="00A6731A" w:rsidP="00A6731A">
      <w:pPr>
        <w:pStyle w:val="procedureBody"/>
        <w:numPr>
          <w:ilvl w:val="0"/>
          <w:numId w:val="29"/>
        </w:numPr>
      </w:pPr>
      <w:r>
        <w:t>The test device leaves the session.</w:t>
      </w:r>
      <w:r w:rsidRPr="00593892">
        <w:t xml:space="preserve"> </w:t>
      </w:r>
    </w:p>
    <w:p w:rsidR="00A6731A" w:rsidRPr="00593892" w:rsidRDefault="00A6731A" w:rsidP="00A6731A">
      <w:pPr>
        <w:pStyle w:val="midTitle"/>
        <w:rPr>
          <w:rStyle w:val="afa"/>
          <w:i w:val="0"/>
          <w:iCs w:val="0"/>
        </w:rPr>
      </w:pPr>
      <w:r>
        <w:t>Expected results</w:t>
      </w:r>
    </w:p>
    <w:p w:rsidR="00A6731A" w:rsidRPr="00F90BDC" w:rsidRDefault="00A6731A" w:rsidP="00A6731A">
      <w:pPr>
        <w:pStyle w:val="resultsBody"/>
      </w:pPr>
      <w:r w:rsidRPr="00F90BDC">
        <w:t>The test device receives an About announcement from the application on the DUT.</w:t>
      </w:r>
    </w:p>
    <w:p w:rsidR="00A6731A" w:rsidRPr="00F90BDC" w:rsidRDefault="00A6731A" w:rsidP="00A6731A">
      <w:pPr>
        <w:pStyle w:val="resultsBody"/>
      </w:pPr>
      <w:r w:rsidRPr="00F90BDC">
        <w:t>The test device joins a session with the application at the port specified in the received About announcement.</w:t>
      </w:r>
    </w:p>
    <w:p w:rsidR="00A6731A" w:rsidRPr="00F90BDC" w:rsidRDefault="00A6731A" w:rsidP="00A6731A">
      <w:pPr>
        <w:pStyle w:val="resultsBody"/>
        <w:rPr>
          <w:rStyle w:val="afa"/>
          <w:i w:val="0"/>
          <w:iCs w:val="0"/>
        </w:rPr>
      </w:pPr>
      <w:r w:rsidRPr="00F90BDC">
        <w:rPr>
          <w:rStyle w:val="afa"/>
          <w:i w:val="0"/>
          <w:iCs w:val="0"/>
        </w:rPr>
        <w:t>Getting initial values for all properties are succeeded.</w:t>
      </w:r>
    </w:p>
    <w:p w:rsidR="00A6731A" w:rsidRPr="00F90BDC" w:rsidRDefault="00A6731A" w:rsidP="00A6731A">
      <w:pPr>
        <w:pStyle w:val="resultsBody"/>
      </w:pPr>
      <w:r>
        <w:rPr>
          <w:rFonts w:hint="eastAsia"/>
          <w:lang w:eastAsia="ko-KR"/>
        </w:rPr>
        <w:t>If</w:t>
      </w:r>
      <w:r>
        <w:rPr>
          <w:lang w:eastAsia="ko-KR"/>
        </w:rPr>
        <w:t xml:space="preserve"> </w:t>
      </w:r>
      <w:r>
        <w:t xml:space="preserve">SelectableTemperatureLevels &gt; </w:t>
      </w:r>
      <w:r w:rsidR="00FD11FB">
        <w:rPr>
          <w:rFonts w:hint="eastAsia"/>
          <w:lang w:eastAsia="ko-KR"/>
        </w:rPr>
        <w:t>0</w:t>
      </w:r>
      <w:r>
        <w:t>,</w:t>
      </w:r>
      <w:r>
        <w:rPr>
          <w:rFonts w:hint="eastAsia"/>
          <w:lang w:eastAsia="ko-KR"/>
        </w:rPr>
        <w:t xml:space="preserve"> </w:t>
      </w:r>
      <w:r>
        <w:t>s</w:t>
      </w:r>
      <w:r w:rsidRPr="00F90BDC">
        <w:t xml:space="preserve">etting initial values for </w:t>
      </w:r>
      <w:r>
        <w:t xml:space="preserve">the </w:t>
      </w:r>
      <w:r w:rsidRPr="00E61361">
        <w:rPr>
          <w:rStyle w:val="afa"/>
          <w:rFonts w:hint="eastAsia"/>
          <w:i w:val="0"/>
          <w:lang w:eastAsia="ko-KR"/>
        </w:rPr>
        <w:t>Target</w:t>
      </w:r>
      <w:r>
        <w:rPr>
          <w:rStyle w:val="afa"/>
          <w:i w:val="0"/>
          <w:lang w:eastAsia="ko-KR"/>
        </w:rPr>
        <w:t>Level</w:t>
      </w:r>
      <w:r>
        <w:rPr>
          <w:rStyle w:val="afa"/>
          <w:rFonts w:hint="eastAsia"/>
          <w:i w:val="0"/>
          <w:lang w:eastAsia="ko-KR"/>
        </w:rPr>
        <w:t xml:space="preserve"> </w:t>
      </w:r>
      <w:r w:rsidRPr="00F90BDC">
        <w:t xml:space="preserve">properties </w:t>
      </w:r>
      <w:r>
        <w:t>is</w:t>
      </w:r>
      <w:r w:rsidRPr="00F90BDC">
        <w:t xml:space="preserve"> succeeded</w:t>
      </w:r>
      <w:r>
        <w:rPr>
          <w:rFonts w:hint="eastAsia"/>
          <w:lang w:eastAsia="ko-KR"/>
        </w:rPr>
        <w:t>.</w:t>
      </w:r>
    </w:p>
    <w:p w:rsidR="00A6731A" w:rsidRPr="00F90BDC" w:rsidRDefault="00A6731A" w:rsidP="00A6731A">
      <w:pPr>
        <w:pStyle w:val="resultsBody"/>
        <w:numPr>
          <w:ilvl w:val="0"/>
          <w:numId w:val="28"/>
        </w:numPr>
      </w:pPr>
      <w:r>
        <w:rPr>
          <w:rFonts w:hint="eastAsia"/>
          <w:lang w:eastAsia="ko-KR"/>
        </w:rPr>
        <w:t>If</w:t>
      </w:r>
      <w:r>
        <w:rPr>
          <w:lang w:eastAsia="ko-KR"/>
        </w:rPr>
        <w:t xml:space="preserve"> </w:t>
      </w:r>
      <w:r>
        <w:t>SelectableTemperatureLevels &gt; 1, s</w:t>
      </w:r>
      <w:r w:rsidRPr="00F90BDC">
        <w:t xml:space="preserve">etting properties </w:t>
      </w:r>
      <w:r>
        <w:t>to</w:t>
      </w:r>
      <w:r w:rsidRPr="00F90BDC">
        <w:t xml:space="preserve"> valid value are succeeded.</w:t>
      </w:r>
    </w:p>
    <w:p w:rsidR="00A6731A" w:rsidRPr="00F90BDC" w:rsidRDefault="00A6731A" w:rsidP="00A6731A">
      <w:pPr>
        <w:pStyle w:val="resultsBody"/>
        <w:numPr>
          <w:ilvl w:val="0"/>
          <w:numId w:val="28"/>
        </w:numPr>
      </w:pPr>
      <w:r w:rsidRPr="00F90BDC">
        <w:t xml:space="preserve">The result of setting properties </w:t>
      </w:r>
      <w:r>
        <w:t>to</w:t>
      </w:r>
      <w:r w:rsidRPr="00F90BDC">
        <w:t xml:space="preserve"> invalid value </w:t>
      </w:r>
      <w:r w:rsidR="00FD11FB">
        <w:rPr>
          <w:rFonts w:hint="eastAsia"/>
          <w:lang w:eastAsia="ko-KR"/>
        </w:rPr>
        <w:t>is</w:t>
      </w:r>
      <w:r>
        <w:t xml:space="preserve"> failed</w:t>
      </w:r>
      <w:r w:rsidRPr="00F90BDC">
        <w:t>.</w:t>
      </w:r>
    </w:p>
    <w:p w:rsidR="004813AC" w:rsidRDefault="007E7AFB" w:rsidP="004813AC">
      <w:pPr>
        <w:pStyle w:val="22"/>
        <w:numPr>
          <w:ilvl w:val="1"/>
          <w:numId w:val="1"/>
        </w:numPr>
        <w:ind w:left="630" w:hanging="630"/>
      </w:pPr>
      <w:bookmarkStart w:id="229" w:name="_Toc453344699"/>
      <w:r>
        <w:lastRenderedPageBreak/>
        <w:t>HAE-v1-</w:t>
      </w:r>
      <w:r w:rsidR="004813AC">
        <w:rPr>
          <w:rFonts w:hint="eastAsia"/>
          <w:lang w:eastAsia="ko-KR"/>
        </w:rPr>
        <w:t xml:space="preserve">Timer </w:t>
      </w:r>
      <w:r w:rsidR="004813AC">
        <w:t>Interface Test</w:t>
      </w:r>
      <w:bookmarkEnd w:id="229"/>
    </w:p>
    <w:p w:rsidR="00FB2632" w:rsidRDefault="00FB2632" w:rsidP="00FB2632">
      <w:pPr>
        <w:pStyle w:val="midTitle"/>
      </w:pPr>
      <w:r>
        <w:t>Objective</w:t>
      </w:r>
    </w:p>
    <w:p w:rsidR="00FB2632" w:rsidRDefault="00FB2632" w:rsidP="00FB2632">
      <w:pPr>
        <w:pStyle w:val="Body0"/>
        <w:rPr>
          <w:lang w:eastAsia="ko-KR"/>
        </w:rPr>
      </w:pPr>
      <w:r w:rsidRPr="007A4302">
        <w:t xml:space="preserve">Verify </w:t>
      </w:r>
      <w:r>
        <w:t>the properties</w:t>
      </w:r>
      <w:r>
        <w:rPr>
          <w:rFonts w:hint="eastAsia"/>
          <w:lang w:eastAsia="ko-KR"/>
        </w:rPr>
        <w:t xml:space="preserve">, methods </w:t>
      </w:r>
      <w:r>
        <w:t xml:space="preserve">and signals of </w:t>
      </w:r>
      <w:r w:rsidRPr="007A4302">
        <w:t xml:space="preserve">the </w:t>
      </w:r>
      <w:r>
        <w:t>Timer</w:t>
      </w:r>
      <w:r w:rsidR="00877E44">
        <w:t xml:space="preserve"> </w:t>
      </w:r>
      <w:r>
        <w:t>interface of DUT</w:t>
      </w:r>
      <w:r>
        <w:rPr>
          <w:rFonts w:hint="eastAsia"/>
          <w:lang w:eastAsia="ko-KR"/>
        </w:rPr>
        <w:t>.</w:t>
      </w:r>
    </w:p>
    <w:p w:rsidR="00FB2632" w:rsidRDefault="00FB2632" w:rsidP="00FB2632">
      <w:pPr>
        <w:pStyle w:val="midTitle"/>
      </w:pPr>
      <w:r>
        <w:t xml:space="preserve">Procedure </w:t>
      </w:r>
    </w:p>
    <w:p w:rsidR="00FB2632" w:rsidRDefault="00FB2632" w:rsidP="00FD2236">
      <w:pPr>
        <w:pStyle w:val="procedureBody"/>
        <w:numPr>
          <w:ilvl w:val="0"/>
          <w:numId w:val="54"/>
        </w:numPr>
      </w:pPr>
      <w:r>
        <w:t>The test device listens for an About announcement from the application on the DUT.</w:t>
      </w:r>
    </w:p>
    <w:p w:rsidR="00FB2632" w:rsidRDefault="00FB2632" w:rsidP="00FB2632">
      <w:pPr>
        <w:pStyle w:val="procedureBody"/>
        <w:numPr>
          <w:ilvl w:val="0"/>
          <w:numId w:val="35"/>
        </w:numPr>
      </w:pPr>
      <w:r>
        <w:t xml:space="preserve">After receiving an </w:t>
      </w:r>
      <w:r w:rsidR="00877E44">
        <w:t>about</w:t>
      </w:r>
      <w:r>
        <w:t xml:space="preserve"> announcement from the application, the test device joins a session </w:t>
      </w:r>
      <w:r w:rsidRPr="005171F6">
        <w:t xml:space="preserve">with the application at the port specified in the received About announcement </w:t>
      </w:r>
      <w:r>
        <w:t xml:space="preserve">if there is </w:t>
      </w:r>
      <w:r w:rsidR="00877E44">
        <w:rPr>
          <w:lang w:eastAsia="ko-KR"/>
        </w:rPr>
        <w:t>Timer</w:t>
      </w:r>
      <w:r w:rsidR="00877E44">
        <w:t xml:space="preserve"> Interface</w:t>
      </w:r>
      <w:r>
        <w:t xml:space="preserve"> on DUT.</w:t>
      </w:r>
    </w:p>
    <w:p w:rsidR="00FB2632" w:rsidRDefault="00FB2632" w:rsidP="00FB2632">
      <w:pPr>
        <w:pStyle w:val="procedureBody"/>
        <w:numPr>
          <w:ilvl w:val="0"/>
          <w:numId w:val="35"/>
        </w:numPr>
      </w:pPr>
      <w:r w:rsidRPr="0060122C">
        <w:t>Get initial values for all properties.</w:t>
      </w:r>
    </w:p>
    <w:p w:rsidR="00FB2632" w:rsidRDefault="00FB2632" w:rsidP="00FB2632">
      <w:pPr>
        <w:pStyle w:val="procedureBody"/>
        <w:numPr>
          <w:ilvl w:val="1"/>
          <w:numId w:val="26"/>
        </w:numPr>
      </w:pPr>
      <w:r w:rsidRPr="0060122C">
        <w:t xml:space="preserve">Retrieve the </w:t>
      </w:r>
      <w:r>
        <w:rPr>
          <w:lang w:eastAsia="ko-KR"/>
        </w:rPr>
        <w:t>ReferenceTimer</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TargetTimeToStart</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TargetTimeToStop</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EstimatedTimeToEnd</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RunningTime</w:t>
      </w:r>
      <w:r w:rsidRPr="0060122C">
        <w:t xml:space="preserve"> property.</w:t>
      </w:r>
    </w:p>
    <w:p w:rsidR="00FB2632" w:rsidRDefault="00FB2632" w:rsidP="00FB2632">
      <w:pPr>
        <w:pStyle w:val="procedureBody"/>
        <w:numPr>
          <w:ilvl w:val="1"/>
          <w:numId w:val="26"/>
        </w:numPr>
      </w:pPr>
      <w:r w:rsidRPr="0060122C">
        <w:t xml:space="preserve">Retrieve the </w:t>
      </w:r>
      <w:r>
        <w:rPr>
          <w:lang w:eastAsia="ko-KR"/>
        </w:rPr>
        <w:t>TargetDuration</w:t>
      </w:r>
      <w:r w:rsidRPr="0060122C">
        <w:t xml:space="preserve"> property.</w:t>
      </w:r>
    </w:p>
    <w:p w:rsidR="00FB2632" w:rsidRDefault="00FB2632" w:rsidP="00FB2632">
      <w:pPr>
        <w:pStyle w:val="procedureBody"/>
      </w:pPr>
      <w:r>
        <w:rPr>
          <w:rFonts w:hint="eastAsia"/>
          <w:lang w:eastAsia="ko-KR"/>
        </w:rPr>
        <w:t xml:space="preserve">Call method </w:t>
      </w:r>
      <w:r>
        <w:rPr>
          <w:lang w:eastAsia="ko-KR"/>
        </w:rPr>
        <w:t>with params</w:t>
      </w:r>
    </w:p>
    <w:p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SetTargetTimeToStart method with value </w:t>
      </w:r>
      <w:r w:rsidRPr="00506629">
        <w:rPr>
          <w:i/>
        </w:rPr>
        <w:t>targetTimeToStart</w:t>
      </w:r>
      <w:r>
        <w:rPr>
          <w:rFonts w:hint="eastAsia"/>
          <w:lang w:eastAsia="ko-KR"/>
        </w:rPr>
        <w:t>.</w:t>
      </w:r>
    </w:p>
    <w:p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TargetTimeToStart </w:t>
      </w:r>
      <w:r>
        <w:rPr>
          <w:rStyle w:val="afa"/>
          <w:i w:val="0"/>
          <w:lang w:eastAsia="ko-KR"/>
        </w:rPr>
        <w:t>property.</w:t>
      </w:r>
    </w:p>
    <w:p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TargetTimeToStart </w:t>
      </w:r>
      <w:r>
        <w:rPr>
          <w:rStyle w:val="afa"/>
          <w:i w:val="0"/>
          <w:lang w:eastAsia="ko-KR"/>
        </w:rPr>
        <w:t>property.</w:t>
      </w:r>
    </w:p>
    <w:p w:rsidR="00FB2632" w:rsidRDefault="00FB2632" w:rsidP="00FB2632">
      <w:pPr>
        <w:pStyle w:val="procedureBody"/>
        <w:numPr>
          <w:ilvl w:val="1"/>
          <w:numId w:val="26"/>
        </w:numPr>
      </w:pPr>
      <w:r>
        <w:t xml:space="preserve">Call </w:t>
      </w:r>
      <w:r>
        <w:rPr>
          <w:rFonts w:hint="eastAsia"/>
          <w:lang w:eastAsia="ko-KR"/>
        </w:rPr>
        <w:t xml:space="preserve">the </w:t>
      </w:r>
      <w:r>
        <w:t xml:space="preserve">SetTargetTimeToStop method with value </w:t>
      </w:r>
      <w:r w:rsidRPr="00506629">
        <w:rPr>
          <w:i/>
        </w:rPr>
        <w:t>targetTimeToStop</w:t>
      </w:r>
      <w:r>
        <w:rPr>
          <w:rFonts w:hint="eastAsia"/>
          <w:lang w:eastAsia="ko-KR"/>
        </w:rPr>
        <w:t>.</w:t>
      </w:r>
    </w:p>
    <w:p w:rsidR="00506629" w:rsidRDefault="00506629" w:rsidP="00506629">
      <w:pPr>
        <w:pStyle w:val="procedureBody"/>
        <w:numPr>
          <w:ilvl w:val="2"/>
          <w:numId w:val="26"/>
        </w:numPr>
        <w:rPr>
          <w:rStyle w:val="afa"/>
          <w:i w:val="0"/>
        </w:rPr>
      </w:pPr>
      <w:r>
        <w:rPr>
          <w:rStyle w:val="afa"/>
          <w:i w:val="0"/>
          <w:lang w:eastAsia="ko-KR"/>
        </w:rPr>
        <w:t xml:space="preserve">Wait the PropertiesChanged signal for the </w:t>
      </w:r>
      <w:r>
        <w:t xml:space="preserve">TargetTimeToStop </w:t>
      </w:r>
      <w:r>
        <w:rPr>
          <w:rStyle w:val="afa"/>
          <w:i w:val="0"/>
          <w:lang w:eastAsia="ko-KR"/>
        </w:rPr>
        <w:t>property.</w:t>
      </w:r>
    </w:p>
    <w:p w:rsidR="00506629" w:rsidRDefault="00506629" w:rsidP="00506629">
      <w:pPr>
        <w:pStyle w:val="procedureBody"/>
        <w:numPr>
          <w:ilvl w:val="2"/>
          <w:numId w:val="26"/>
        </w:numPr>
        <w:rPr>
          <w:rStyle w:val="afa"/>
          <w:i w:val="0"/>
        </w:rPr>
      </w:pPr>
      <w:r>
        <w:rPr>
          <w:rStyle w:val="afa"/>
          <w:i w:val="0"/>
          <w:lang w:eastAsia="ko-KR"/>
        </w:rPr>
        <w:t xml:space="preserve">Get the </w:t>
      </w:r>
      <w:r>
        <w:t xml:space="preserve">TargetTimeToStop </w:t>
      </w:r>
      <w:r>
        <w:rPr>
          <w:rStyle w:val="afa"/>
          <w:i w:val="0"/>
          <w:lang w:eastAsia="ko-KR"/>
        </w:rPr>
        <w:t>property.</w:t>
      </w:r>
    </w:p>
    <w:p w:rsidR="00FB2632" w:rsidRPr="006B24E2" w:rsidRDefault="00FB2632" w:rsidP="00FB2632">
      <w:pPr>
        <w:pStyle w:val="procedureBody"/>
      </w:pPr>
      <w:r w:rsidRPr="006B24E2">
        <w:t>The test device leaves the session.</w:t>
      </w:r>
    </w:p>
    <w:p w:rsidR="00FB2632" w:rsidRPr="00881C0F" w:rsidRDefault="00FB2632" w:rsidP="00FB2632">
      <w:pPr>
        <w:pStyle w:val="midTitle"/>
        <w:rPr>
          <w:rStyle w:val="afa"/>
          <w:i w:val="0"/>
          <w:iCs w:val="0"/>
        </w:rPr>
      </w:pPr>
      <w:r>
        <w:t>Expected results</w:t>
      </w:r>
    </w:p>
    <w:p w:rsidR="00FB2632" w:rsidRPr="00F90BDC" w:rsidRDefault="00FB2632" w:rsidP="00FB2632">
      <w:pPr>
        <w:pStyle w:val="resultsBody"/>
      </w:pPr>
      <w:r w:rsidRPr="00F90BDC">
        <w:t>The test device receives an About announcement from the application on the DUT.</w:t>
      </w:r>
    </w:p>
    <w:p w:rsidR="00FB2632" w:rsidRPr="00F90BDC" w:rsidRDefault="00FB2632" w:rsidP="00FB2632">
      <w:pPr>
        <w:pStyle w:val="resultsBody"/>
      </w:pPr>
      <w:r w:rsidRPr="00F90BDC">
        <w:t>The test device joins a session with the application at the port specified in the received About announcement.</w:t>
      </w:r>
    </w:p>
    <w:p w:rsidR="00FB2632" w:rsidRDefault="00FB2632" w:rsidP="00FB2632">
      <w:pPr>
        <w:pStyle w:val="resultsBody"/>
        <w:rPr>
          <w:rStyle w:val="afa"/>
          <w:i w:val="0"/>
          <w:iCs w:val="0"/>
          <w:lang w:eastAsia="ko-KR"/>
        </w:rPr>
      </w:pPr>
      <w:r w:rsidRPr="00DE2490">
        <w:rPr>
          <w:rStyle w:val="afa"/>
          <w:i w:val="0"/>
          <w:iCs w:val="0"/>
        </w:rPr>
        <w:t>Getting initial values for all properties are succeeded.</w:t>
      </w:r>
    </w:p>
    <w:p w:rsidR="00506629" w:rsidRPr="00506629" w:rsidRDefault="00FB2632" w:rsidP="00FB2632">
      <w:pPr>
        <w:pStyle w:val="resultsBody"/>
        <w:rPr>
          <w:i/>
          <w:iCs/>
        </w:rPr>
      </w:pPr>
      <w:r>
        <w:rPr>
          <w:lang w:eastAsia="ko-KR"/>
        </w:rPr>
        <w:t xml:space="preserve">The result of </w:t>
      </w:r>
      <w:r>
        <w:rPr>
          <w:rFonts w:hint="eastAsia"/>
          <w:lang w:eastAsia="ko-KR"/>
        </w:rPr>
        <w:t xml:space="preserve">method call </w:t>
      </w:r>
      <w:r>
        <w:rPr>
          <w:lang w:eastAsia="ko-KR"/>
        </w:rPr>
        <w:t xml:space="preserve">with </w:t>
      </w:r>
      <w:r w:rsidR="00506629">
        <w:rPr>
          <w:lang w:eastAsia="ko-KR"/>
        </w:rPr>
        <w:t>params</w:t>
      </w:r>
    </w:p>
    <w:p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SetTargetTimeToStart method is </w:t>
      </w:r>
      <w:r w:rsidRPr="00DE2490">
        <w:rPr>
          <w:rStyle w:val="afa"/>
          <w:i w:val="0"/>
          <w:iCs w:val="0"/>
        </w:rPr>
        <w:t>succeeded</w:t>
      </w:r>
      <w:r>
        <w:rPr>
          <w:rStyle w:val="afa"/>
          <w:i w:val="0"/>
          <w:iCs w:val="0"/>
        </w:rPr>
        <w:t>.</w:t>
      </w:r>
    </w:p>
    <w:p w:rsidR="00506629" w:rsidRPr="00B745D5" w:rsidRDefault="00506629" w:rsidP="00506629">
      <w:pPr>
        <w:pStyle w:val="resultsBody"/>
        <w:numPr>
          <w:ilvl w:val="1"/>
          <w:numId w:val="2"/>
        </w:numPr>
        <w:rPr>
          <w:i/>
          <w:iCs/>
        </w:rPr>
      </w:pPr>
      <w:r>
        <w:rPr>
          <w:rStyle w:val="afa"/>
          <w:i w:val="0"/>
          <w:iCs w:val="0"/>
        </w:rPr>
        <w:t xml:space="preserve">The TargetTimeToStart is set to </w:t>
      </w:r>
      <w:r w:rsidRPr="00506629">
        <w:rPr>
          <w:i/>
        </w:rPr>
        <w:t>targetTimeToStart</w:t>
      </w:r>
      <w:r w:rsidR="00877E44">
        <w:rPr>
          <w:i/>
        </w:rPr>
        <w:t xml:space="preserve"> </w:t>
      </w:r>
      <w:r w:rsidRPr="00506629">
        <w:t>value</w:t>
      </w:r>
    </w:p>
    <w:p w:rsidR="00506629" w:rsidRPr="00506629" w:rsidRDefault="00506629" w:rsidP="00506629">
      <w:pPr>
        <w:pStyle w:val="resultsBody"/>
        <w:numPr>
          <w:ilvl w:val="1"/>
          <w:numId w:val="2"/>
        </w:numPr>
        <w:rPr>
          <w:rStyle w:val="afa"/>
        </w:rPr>
      </w:pPr>
      <w:r>
        <w:rPr>
          <w:lang w:eastAsia="ko-KR"/>
        </w:rPr>
        <w:t xml:space="preserve">Method call of </w:t>
      </w:r>
      <w:r>
        <w:t xml:space="preserve">SetTargetTimeToStop method is </w:t>
      </w:r>
      <w:r w:rsidRPr="00DE2490">
        <w:rPr>
          <w:rStyle w:val="afa"/>
          <w:i w:val="0"/>
          <w:iCs w:val="0"/>
        </w:rPr>
        <w:t>succeeded</w:t>
      </w:r>
      <w:r>
        <w:rPr>
          <w:rStyle w:val="afa"/>
          <w:i w:val="0"/>
          <w:iCs w:val="0"/>
        </w:rPr>
        <w:t>.</w:t>
      </w:r>
    </w:p>
    <w:p w:rsidR="00522C41" w:rsidRPr="007C5AEE" w:rsidRDefault="00506629" w:rsidP="007C5AEE">
      <w:pPr>
        <w:pStyle w:val="resultsBody"/>
        <w:numPr>
          <w:ilvl w:val="1"/>
          <w:numId w:val="2"/>
        </w:numPr>
        <w:rPr>
          <w:lang w:eastAsia="ko-KR"/>
        </w:rPr>
      </w:pPr>
      <w:r w:rsidRPr="007C5AEE">
        <w:rPr>
          <w:lang w:eastAsia="ko-KR"/>
        </w:rPr>
        <w:t xml:space="preserve">The </w:t>
      </w:r>
      <w:r w:rsidRPr="00877E44">
        <w:rPr>
          <w:i/>
          <w:lang w:eastAsia="ko-KR"/>
        </w:rPr>
        <w:t>TargetTimeToStop</w:t>
      </w:r>
      <w:r w:rsidRPr="007C5AEE">
        <w:rPr>
          <w:lang w:eastAsia="ko-KR"/>
        </w:rPr>
        <w:t xml:space="preserve"> is set to </w:t>
      </w:r>
      <w:r w:rsidRPr="007C5AEE">
        <w:rPr>
          <w:i/>
          <w:lang w:eastAsia="ko-KR"/>
        </w:rPr>
        <w:t>targetTimeToStop</w:t>
      </w:r>
      <w:r w:rsidR="00877E44">
        <w:rPr>
          <w:i/>
          <w:lang w:eastAsia="ko-KR"/>
        </w:rPr>
        <w:t xml:space="preserve"> </w:t>
      </w:r>
      <w:r w:rsidRPr="00506629">
        <w:rPr>
          <w:lang w:eastAsia="ko-KR"/>
        </w:rPr>
        <w:t>value</w:t>
      </w:r>
      <w:r w:rsidR="00522C41">
        <w:rPr>
          <w:lang w:eastAsia="ko-KR"/>
        </w:rPr>
        <w:br w:type="page"/>
      </w:r>
    </w:p>
    <w:p w:rsidR="004813AC" w:rsidRPr="0040035D" w:rsidRDefault="007E7AFB" w:rsidP="004813AC">
      <w:pPr>
        <w:pStyle w:val="22"/>
        <w:numPr>
          <w:ilvl w:val="1"/>
          <w:numId w:val="1"/>
        </w:numPr>
        <w:ind w:left="630" w:hanging="630"/>
      </w:pPr>
      <w:bookmarkStart w:id="230" w:name="_Toc453344700"/>
      <w:r>
        <w:lastRenderedPageBreak/>
        <w:t>HAE-v1-</w:t>
      </w:r>
      <w:r w:rsidR="004813AC">
        <w:rPr>
          <w:rFonts w:hint="eastAsia"/>
          <w:lang w:eastAsia="ko-KR"/>
        </w:rPr>
        <w:t>WaterLevel</w:t>
      </w:r>
      <w:r w:rsidR="00877E44">
        <w:rPr>
          <w:lang w:eastAsia="ko-KR"/>
        </w:rPr>
        <w:t xml:space="preserve"> </w:t>
      </w:r>
      <w:r w:rsidR="004813AC">
        <w:t>Interface Test</w:t>
      </w:r>
      <w:bookmarkEnd w:id="230"/>
    </w:p>
    <w:p w:rsidR="0090364E" w:rsidRDefault="0090364E" w:rsidP="0090364E">
      <w:pPr>
        <w:pStyle w:val="midTitle"/>
      </w:pPr>
      <w:r>
        <w:t>Objective</w:t>
      </w:r>
    </w:p>
    <w:p w:rsidR="0090364E" w:rsidRDefault="0090364E" w:rsidP="0090364E">
      <w:pPr>
        <w:pStyle w:val="Body0"/>
        <w:rPr>
          <w:lang w:eastAsia="ko-KR"/>
        </w:rPr>
      </w:pPr>
      <w:r w:rsidRPr="007A4302">
        <w:t xml:space="preserve">Verify </w:t>
      </w:r>
      <w:r>
        <w:t xml:space="preserve">the properties and signals of </w:t>
      </w:r>
      <w:r w:rsidRPr="007A4302">
        <w:t xml:space="preserve">the </w:t>
      </w:r>
      <w:r>
        <w:rPr>
          <w:lang w:eastAsia="ko-KR"/>
        </w:rPr>
        <w:t xml:space="preserve">WaterLevel </w:t>
      </w:r>
      <w:r>
        <w:t>interface of DUT</w:t>
      </w:r>
      <w:r>
        <w:rPr>
          <w:rFonts w:hint="eastAsia"/>
          <w:lang w:eastAsia="ko-KR"/>
        </w:rPr>
        <w:t>.</w:t>
      </w:r>
    </w:p>
    <w:p w:rsidR="0090364E" w:rsidRDefault="0090364E" w:rsidP="0090364E">
      <w:pPr>
        <w:pStyle w:val="midTitle"/>
      </w:pPr>
      <w:r>
        <w:t xml:space="preserve">Procedure </w:t>
      </w:r>
    </w:p>
    <w:p w:rsidR="0090364E" w:rsidRDefault="0090364E" w:rsidP="00FD2236">
      <w:pPr>
        <w:pStyle w:val="procedureBody"/>
        <w:numPr>
          <w:ilvl w:val="0"/>
          <w:numId w:val="52"/>
        </w:numPr>
      </w:pPr>
      <w:r>
        <w:t>The test device listens for an About announcement from the application on the DUT.</w:t>
      </w:r>
    </w:p>
    <w:p w:rsidR="0090364E" w:rsidRDefault="0090364E" w:rsidP="0090364E">
      <w:pPr>
        <w:pStyle w:val="procedureBody"/>
        <w:numPr>
          <w:ilvl w:val="0"/>
          <w:numId w:val="29"/>
        </w:numPr>
      </w:pPr>
      <w:r>
        <w:t xml:space="preserve">After receiving an About announcement from the application, the test device joins a session </w:t>
      </w:r>
      <w:r w:rsidRPr="005171F6">
        <w:t xml:space="preserve">with the application at the port specified in the received About announcement </w:t>
      </w:r>
      <w:r>
        <w:t xml:space="preserve">if there is </w:t>
      </w:r>
      <w:r>
        <w:rPr>
          <w:lang w:eastAsia="ko-KR"/>
        </w:rPr>
        <w:t>WaterLevel</w:t>
      </w:r>
      <w:r w:rsidR="00877E44">
        <w:rPr>
          <w:lang w:eastAsia="ko-KR"/>
        </w:rPr>
        <w:t xml:space="preserve"> </w:t>
      </w:r>
      <w:r>
        <w:t>Interface on DUT.</w:t>
      </w:r>
    </w:p>
    <w:p w:rsidR="0090364E" w:rsidRDefault="0090364E" w:rsidP="0090364E">
      <w:pPr>
        <w:pStyle w:val="procedureBody"/>
        <w:numPr>
          <w:ilvl w:val="0"/>
          <w:numId w:val="29"/>
        </w:numPr>
      </w:pPr>
      <w:r w:rsidRPr="0060122C">
        <w:t>Get initial values for all properties.</w:t>
      </w:r>
    </w:p>
    <w:p w:rsidR="0090364E" w:rsidRDefault="0090364E" w:rsidP="0090364E">
      <w:pPr>
        <w:pStyle w:val="procedureBody"/>
        <w:numPr>
          <w:ilvl w:val="1"/>
          <w:numId w:val="26"/>
        </w:numPr>
      </w:pPr>
      <w:r w:rsidRPr="0060122C">
        <w:t xml:space="preserve">Retrieve the </w:t>
      </w:r>
      <w:r w:rsidR="007679B8">
        <w:rPr>
          <w:lang w:eastAsia="ko-KR"/>
        </w:rPr>
        <w:t>SupplySource</w:t>
      </w:r>
      <w:r w:rsidRPr="0060122C">
        <w:t xml:space="preserve"> property.</w:t>
      </w:r>
    </w:p>
    <w:p w:rsidR="0090364E" w:rsidRDefault="0090364E" w:rsidP="0090364E">
      <w:pPr>
        <w:pStyle w:val="procedureBody"/>
        <w:numPr>
          <w:ilvl w:val="1"/>
          <w:numId w:val="26"/>
        </w:numPr>
      </w:pPr>
      <w:r w:rsidRPr="0060122C">
        <w:t xml:space="preserve">Retrieve the </w:t>
      </w:r>
      <w:r w:rsidR="007679B8">
        <w:rPr>
          <w:lang w:eastAsia="ko-KR"/>
        </w:rPr>
        <w:t>MaxLevel</w:t>
      </w:r>
      <w:r w:rsidRPr="0060122C">
        <w:t xml:space="preserve"> property.</w:t>
      </w:r>
    </w:p>
    <w:p w:rsidR="0090364E" w:rsidRDefault="0090364E" w:rsidP="0090364E">
      <w:pPr>
        <w:pStyle w:val="procedureBody"/>
        <w:numPr>
          <w:ilvl w:val="1"/>
          <w:numId w:val="26"/>
        </w:numPr>
      </w:pPr>
      <w:r w:rsidRPr="0060122C">
        <w:t xml:space="preserve">Retrieve the </w:t>
      </w:r>
      <w:r w:rsidR="007679B8">
        <w:rPr>
          <w:lang w:eastAsia="ko-KR"/>
        </w:rPr>
        <w:t>CurrentLevel</w:t>
      </w:r>
      <w:r w:rsidRPr="0060122C">
        <w:t xml:space="preserve"> property.</w:t>
      </w:r>
    </w:p>
    <w:p w:rsidR="0090364E" w:rsidRDefault="0090364E" w:rsidP="0090364E">
      <w:pPr>
        <w:pStyle w:val="procedureBody"/>
        <w:numPr>
          <w:ilvl w:val="0"/>
          <w:numId w:val="29"/>
        </w:numPr>
      </w:pPr>
      <w:r>
        <w:t>The test device leaves the session.</w:t>
      </w:r>
    </w:p>
    <w:p w:rsidR="0090364E" w:rsidRPr="00881C0F" w:rsidRDefault="0090364E" w:rsidP="0090364E">
      <w:pPr>
        <w:pStyle w:val="midTitle"/>
        <w:rPr>
          <w:rStyle w:val="afa"/>
          <w:i w:val="0"/>
          <w:iCs w:val="0"/>
        </w:rPr>
      </w:pPr>
      <w:r>
        <w:t>Expected results</w:t>
      </w:r>
    </w:p>
    <w:p w:rsidR="0090364E" w:rsidRPr="00F90BDC" w:rsidRDefault="0090364E" w:rsidP="0090364E">
      <w:pPr>
        <w:pStyle w:val="resultsBody"/>
      </w:pPr>
      <w:r w:rsidRPr="00F90BDC">
        <w:t>The test device receives an About announcement from the application on the DUT.</w:t>
      </w:r>
    </w:p>
    <w:p w:rsidR="0090364E" w:rsidRPr="00F90BDC" w:rsidRDefault="0090364E" w:rsidP="0090364E">
      <w:pPr>
        <w:pStyle w:val="resultsBody"/>
      </w:pPr>
      <w:r w:rsidRPr="00F90BDC">
        <w:t>The test device joins a session with the application at the port specified in the received About announcement.</w:t>
      </w:r>
    </w:p>
    <w:p w:rsidR="0090364E" w:rsidRPr="00F90BDC" w:rsidRDefault="0090364E" w:rsidP="0090364E">
      <w:pPr>
        <w:pStyle w:val="resultsBody"/>
        <w:rPr>
          <w:rStyle w:val="afa"/>
          <w:i w:val="0"/>
          <w:iCs w:val="0"/>
        </w:rPr>
      </w:pPr>
      <w:r w:rsidRPr="00F90BDC">
        <w:rPr>
          <w:rStyle w:val="afa"/>
          <w:i w:val="0"/>
          <w:iCs w:val="0"/>
        </w:rPr>
        <w:t xml:space="preserve">Getting initial values for all properties </w:t>
      </w:r>
      <w:r w:rsidR="005E6C2B">
        <w:rPr>
          <w:rStyle w:val="afa"/>
          <w:i w:val="0"/>
          <w:iCs w:val="0"/>
        </w:rPr>
        <w:t>is</w:t>
      </w:r>
      <w:r w:rsidRPr="00F90BDC">
        <w:rPr>
          <w:rStyle w:val="afa"/>
          <w:i w:val="0"/>
          <w:iCs w:val="0"/>
        </w:rPr>
        <w:t xml:space="preserve"> succeeded.</w:t>
      </w:r>
    </w:p>
    <w:p w:rsidR="0090364E" w:rsidRPr="0016301F" w:rsidRDefault="0090364E" w:rsidP="007679B8">
      <w:pPr>
        <w:pStyle w:val="resultsBody"/>
        <w:numPr>
          <w:ilvl w:val="0"/>
          <w:numId w:val="0"/>
        </w:numPr>
        <w:rPr>
          <w:iCs/>
        </w:rPr>
      </w:pPr>
      <w:r>
        <w:br w:type="page"/>
      </w:r>
    </w:p>
    <w:p w:rsidR="004813AC" w:rsidRPr="00F90BDC" w:rsidRDefault="007E7AFB" w:rsidP="004813AC">
      <w:pPr>
        <w:pStyle w:val="22"/>
        <w:numPr>
          <w:ilvl w:val="1"/>
          <w:numId w:val="1"/>
        </w:numPr>
        <w:ind w:left="630" w:hanging="630"/>
      </w:pPr>
      <w:bookmarkStart w:id="231" w:name="_Toc453344701"/>
      <w:r>
        <w:lastRenderedPageBreak/>
        <w:t>HAE-v1-</w:t>
      </w:r>
      <w:r w:rsidR="004813AC" w:rsidRPr="00F90BDC">
        <w:rPr>
          <w:lang w:eastAsia="ko-KR"/>
        </w:rPr>
        <w:t>WindDirection</w:t>
      </w:r>
      <w:r w:rsidR="00877E44">
        <w:rPr>
          <w:lang w:eastAsia="ko-KR"/>
        </w:rPr>
        <w:t xml:space="preserve"> </w:t>
      </w:r>
      <w:r w:rsidR="004813AC" w:rsidRPr="00F90BDC">
        <w:t>Interface Test</w:t>
      </w:r>
      <w:bookmarkEnd w:id="231"/>
    </w:p>
    <w:p w:rsidR="004813AC" w:rsidRPr="00F90BDC" w:rsidRDefault="004813AC" w:rsidP="004813AC">
      <w:pPr>
        <w:pStyle w:val="midTitle"/>
      </w:pPr>
      <w:r w:rsidRPr="00F90BDC">
        <w:t>Objective</w:t>
      </w:r>
    </w:p>
    <w:p w:rsidR="004813AC" w:rsidRPr="00F90BDC" w:rsidRDefault="004813AC" w:rsidP="004813AC">
      <w:pPr>
        <w:pStyle w:val="Body0"/>
        <w:rPr>
          <w:lang w:eastAsia="ko-KR"/>
        </w:rPr>
      </w:pPr>
      <w:r w:rsidRPr="00F90BDC">
        <w:t xml:space="preserve">Verify the properties, methods and signals of the </w:t>
      </w:r>
      <w:r w:rsidRPr="00F90BDC">
        <w:rPr>
          <w:lang w:eastAsia="ko-KR"/>
        </w:rPr>
        <w:t>WindDirection</w:t>
      </w:r>
      <w:r w:rsidRPr="00F90BDC">
        <w:t xml:space="preserve"> interface of DUT</w:t>
      </w:r>
      <w:r w:rsidRPr="00F90BDC">
        <w:rPr>
          <w:lang w:eastAsia="ko-KR"/>
        </w:rPr>
        <w:t>.</w:t>
      </w:r>
    </w:p>
    <w:p w:rsidR="004813AC" w:rsidRPr="00F90BDC" w:rsidRDefault="004813AC" w:rsidP="004813AC">
      <w:pPr>
        <w:pStyle w:val="midTitle"/>
      </w:pPr>
      <w:r w:rsidRPr="00F90BDC">
        <w:t xml:space="preserve">Procedure </w:t>
      </w:r>
    </w:p>
    <w:p w:rsidR="004813AC" w:rsidRPr="00F90BDC" w:rsidRDefault="004813AC" w:rsidP="00705359">
      <w:pPr>
        <w:pStyle w:val="procedureBody"/>
        <w:numPr>
          <w:ilvl w:val="0"/>
          <w:numId w:val="42"/>
        </w:numPr>
      </w:pPr>
      <w:r w:rsidRPr="00F90BDC">
        <w:t>The test device listens for an About announcement from the application on the DUT.</w:t>
      </w:r>
    </w:p>
    <w:p w:rsidR="004813AC" w:rsidRPr="00F90BDC" w:rsidRDefault="004813AC" w:rsidP="004813AC">
      <w:pPr>
        <w:pStyle w:val="procedureBody"/>
        <w:numPr>
          <w:ilvl w:val="0"/>
          <w:numId w:val="29"/>
        </w:numPr>
      </w:pPr>
      <w:r w:rsidRPr="00F90BDC">
        <w:t>After receiving an About announcement from the application, the test device joins a session with the application at the port specified in the received About announcement if there is WindDirection Interface on DUT.</w:t>
      </w:r>
    </w:p>
    <w:p w:rsidR="004813AC" w:rsidRPr="00F90BDC" w:rsidRDefault="004813AC" w:rsidP="004813AC">
      <w:pPr>
        <w:pStyle w:val="procedureBody"/>
        <w:numPr>
          <w:ilvl w:val="0"/>
          <w:numId w:val="29"/>
        </w:numPr>
        <w:rPr>
          <w:rStyle w:val="afa"/>
          <w:i w:val="0"/>
        </w:rPr>
      </w:pPr>
      <w:r w:rsidRPr="00F90BDC">
        <w:t>Get initial values for all properties</w:t>
      </w:r>
      <w:r w:rsidRPr="00F90BDC">
        <w:rPr>
          <w:rStyle w:val="af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rPr>
        <w:t>Retrieve the HorizontalDirection property.</w:t>
      </w:r>
    </w:p>
    <w:p w:rsidR="004813AC" w:rsidRPr="00F90BDC" w:rsidRDefault="004813AC" w:rsidP="004813AC">
      <w:pPr>
        <w:pStyle w:val="procedureBody"/>
        <w:numPr>
          <w:ilvl w:val="1"/>
          <w:numId w:val="26"/>
        </w:numPr>
        <w:rPr>
          <w:rStyle w:val="afa"/>
          <w:i w:val="0"/>
        </w:rPr>
      </w:pPr>
      <w:r w:rsidRPr="00F90BDC">
        <w:rPr>
          <w:rStyle w:val="afa"/>
          <w:i w:val="0"/>
        </w:rPr>
        <w:t>Retrieve the HorizontalMax property.</w:t>
      </w:r>
    </w:p>
    <w:p w:rsidR="004813AC" w:rsidRPr="00F90BDC" w:rsidRDefault="004813AC" w:rsidP="004813AC">
      <w:pPr>
        <w:pStyle w:val="procedureBody"/>
        <w:numPr>
          <w:ilvl w:val="1"/>
          <w:numId w:val="26"/>
        </w:numPr>
        <w:rPr>
          <w:rStyle w:val="afa"/>
          <w:i w:val="0"/>
        </w:rPr>
      </w:pPr>
      <w:r w:rsidRPr="00F90BDC">
        <w:rPr>
          <w:rStyle w:val="afa"/>
          <w:i w:val="0"/>
        </w:rPr>
        <w:t>Retrieve the HorizontalAutoMode property.</w:t>
      </w:r>
    </w:p>
    <w:p w:rsidR="004813AC" w:rsidRPr="00F90BDC" w:rsidRDefault="004813AC" w:rsidP="004813AC">
      <w:pPr>
        <w:pStyle w:val="procedureBody"/>
        <w:numPr>
          <w:ilvl w:val="1"/>
          <w:numId w:val="26"/>
        </w:numPr>
        <w:rPr>
          <w:rStyle w:val="afa"/>
          <w:i w:val="0"/>
        </w:rPr>
      </w:pPr>
      <w:r w:rsidRPr="00F90BDC">
        <w:rPr>
          <w:rStyle w:val="afa"/>
          <w:i w:val="0"/>
        </w:rPr>
        <w:t>Retrieve the VerticalDirection property.</w:t>
      </w:r>
    </w:p>
    <w:p w:rsidR="004813AC" w:rsidRPr="00F90BDC" w:rsidRDefault="004813AC" w:rsidP="004813AC">
      <w:pPr>
        <w:pStyle w:val="procedureBody"/>
        <w:numPr>
          <w:ilvl w:val="1"/>
          <w:numId w:val="26"/>
        </w:numPr>
        <w:rPr>
          <w:rStyle w:val="afa"/>
          <w:i w:val="0"/>
        </w:rPr>
      </w:pPr>
      <w:r w:rsidRPr="00F90BDC">
        <w:rPr>
          <w:rStyle w:val="afa"/>
          <w:i w:val="0"/>
        </w:rPr>
        <w:t>Retrieve the VerticalMax property.</w:t>
      </w:r>
    </w:p>
    <w:p w:rsidR="004813AC" w:rsidRPr="00F90BDC" w:rsidRDefault="004813AC" w:rsidP="004813AC">
      <w:pPr>
        <w:pStyle w:val="procedureBody"/>
        <w:numPr>
          <w:ilvl w:val="1"/>
          <w:numId w:val="26"/>
        </w:numPr>
        <w:rPr>
          <w:rStyle w:val="afa"/>
          <w:i w:val="0"/>
        </w:rPr>
      </w:pPr>
      <w:r>
        <w:rPr>
          <w:rStyle w:val="afa"/>
          <w:rFonts w:hint="eastAsia"/>
          <w:i w:val="0"/>
          <w:lang w:eastAsia="ko-KR"/>
        </w:rPr>
        <w:t>Retrieve the VerticalAutoMode property.</w:t>
      </w:r>
    </w:p>
    <w:p w:rsidR="004813AC" w:rsidRPr="00F90BDC" w:rsidRDefault="004813AC" w:rsidP="004813AC">
      <w:pPr>
        <w:pStyle w:val="procedureBody"/>
        <w:numPr>
          <w:ilvl w:val="0"/>
          <w:numId w:val="29"/>
        </w:numPr>
        <w:rPr>
          <w:rStyle w:val="afa"/>
          <w:i w:val="0"/>
        </w:rPr>
      </w:pPr>
      <w:r w:rsidRPr="00F90BDC">
        <w:t>Initialize</w:t>
      </w:r>
      <w:r w:rsidRPr="00F90BDC">
        <w:rPr>
          <w:rStyle w:val="afa"/>
          <w:i w:val="0"/>
          <w:iCs w:val="0"/>
          <w:lang w:eastAsia="ko-KR"/>
        </w:rPr>
        <w:t xml:space="preserve"> all </w:t>
      </w:r>
      <w:r>
        <w:rPr>
          <w:rFonts w:hint="eastAsia"/>
          <w:lang w:eastAsia="ko-KR"/>
        </w:rPr>
        <w:t xml:space="preserve">read-write </w:t>
      </w:r>
      <w:r w:rsidRPr="00F90BDC">
        <w:rPr>
          <w:rStyle w:val="afa"/>
          <w:i w:val="0"/>
          <w:iCs w:val="0"/>
          <w:lang w:eastAsia="ko-KR"/>
        </w:rPr>
        <w:t>properties</w:t>
      </w:r>
      <w:r>
        <w:rPr>
          <w:rStyle w:val="afa"/>
          <w:rFonts w:hint="eastAsia"/>
          <w:i w:val="0"/>
          <w:iCs w:val="0"/>
          <w:lang w:eastAsia="ko-KR"/>
        </w:rPr>
        <w:t>.</w:t>
      </w:r>
    </w:p>
    <w:p w:rsidR="004813AC" w:rsidRPr="00F90BDC" w:rsidRDefault="00877E44" w:rsidP="004813AC">
      <w:pPr>
        <w:pStyle w:val="procedureBody"/>
        <w:numPr>
          <w:ilvl w:val="1"/>
          <w:numId w:val="26"/>
        </w:numPr>
        <w:rPr>
          <w:rStyle w:val="afa"/>
          <w:i w:val="0"/>
        </w:rPr>
      </w:pPr>
      <w:r w:rsidRPr="00F90BDC">
        <w:t>Initialize</w:t>
      </w:r>
      <w:r>
        <w:rPr>
          <w:rStyle w:val="afa"/>
          <w:i w:val="0"/>
          <w:lang w:eastAsia="ko-KR"/>
        </w:rPr>
        <w:t xml:space="preserve"> the</w:t>
      </w:r>
      <w:r w:rsidR="00BE4287">
        <w:rPr>
          <w:rStyle w:val="afa"/>
          <w:rFonts w:hint="eastAsia"/>
          <w:i w:val="0"/>
          <w:lang w:eastAsia="ko-KR"/>
        </w:rPr>
        <w:t xml:space="preserve"> </w:t>
      </w:r>
      <w:r w:rsidR="004813AC" w:rsidRPr="00F90BDC">
        <w:rPr>
          <w:rStyle w:val="afa"/>
          <w:i w:val="0"/>
        </w:rPr>
        <w:t xml:space="preserve">HorizontalDirection property </w:t>
      </w:r>
      <w:r w:rsidR="004813AC">
        <w:rPr>
          <w:rStyle w:val="afa"/>
          <w:i w:val="0"/>
        </w:rPr>
        <w:t>to</w:t>
      </w:r>
      <w:r w:rsidR="00836598">
        <w:rPr>
          <w:rStyle w:val="afa"/>
          <w:i w:val="0"/>
        </w:rPr>
        <w:t xml:space="preserve"> </w:t>
      </w:r>
      <w:r w:rsidR="004813AC" w:rsidRPr="00AB340D">
        <w:rPr>
          <w:rStyle w:val="afa"/>
        </w:rPr>
        <w:t>0</w:t>
      </w:r>
      <w:r w:rsidR="004813AC" w:rsidRPr="00F90BDC">
        <w:rPr>
          <w:rStyle w:val="afa"/>
          <w:i w:val="0"/>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HorizontalAutoMode property </w:t>
      </w:r>
      <w:r w:rsidR="004813AC">
        <w:rPr>
          <w:rStyle w:val="afa"/>
          <w:i w:val="0"/>
        </w:rPr>
        <w:t>to</w:t>
      </w:r>
      <w:r w:rsidR="00877E44">
        <w:rPr>
          <w:rStyle w:val="afa"/>
          <w:i w:val="0"/>
        </w:rPr>
        <w:t xml:space="preserve"> </w:t>
      </w:r>
      <w:r w:rsidR="004813AC" w:rsidRPr="00AB340D">
        <w:rPr>
          <w:rStyle w:val="afa"/>
        </w:rPr>
        <w:t>0</w:t>
      </w:r>
      <w:r w:rsidR="004813AC" w:rsidRPr="00F90BDC">
        <w:rPr>
          <w:rStyle w:val="afa"/>
          <w:i w:val="0"/>
        </w:rPr>
        <w:t>(Off).</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VerticalDirection property </w:t>
      </w:r>
      <w:r w:rsidR="004813AC">
        <w:rPr>
          <w:rStyle w:val="afa"/>
          <w:i w:val="0"/>
        </w:rPr>
        <w:t>to</w:t>
      </w:r>
      <w:r w:rsidR="00836598">
        <w:rPr>
          <w:rStyle w:val="afa"/>
          <w:i w:val="0"/>
        </w:rPr>
        <w:t xml:space="preserve"> </w:t>
      </w:r>
      <w:r w:rsidR="004813AC" w:rsidRPr="00AB340D">
        <w:rPr>
          <w:rStyle w:val="afa"/>
        </w:rPr>
        <w:t>0</w:t>
      </w:r>
      <w:r w:rsidR="004813AC" w:rsidRPr="00F90BDC">
        <w:rPr>
          <w:rStyle w:val="afa"/>
          <w:i w:val="0"/>
        </w:rPr>
        <w:t>.</w:t>
      </w:r>
    </w:p>
    <w:p w:rsidR="004813AC" w:rsidRPr="00F90BDC" w:rsidRDefault="00BE4287" w:rsidP="004813AC">
      <w:pPr>
        <w:pStyle w:val="procedureBody"/>
        <w:numPr>
          <w:ilvl w:val="1"/>
          <w:numId w:val="26"/>
        </w:numPr>
        <w:rPr>
          <w:rStyle w:val="afa"/>
          <w:i w:val="0"/>
        </w:rPr>
      </w:pPr>
      <w:r>
        <w:t xml:space="preserve">Initialize </w:t>
      </w:r>
      <w:r w:rsidR="004813AC" w:rsidRPr="00F90BDC">
        <w:rPr>
          <w:rStyle w:val="afa"/>
          <w:i w:val="0"/>
        </w:rPr>
        <w:t xml:space="preserve">the VerticalAutoMode property </w:t>
      </w:r>
      <w:r w:rsidR="004813AC">
        <w:rPr>
          <w:rStyle w:val="afa"/>
          <w:i w:val="0"/>
        </w:rPr>
        <w:t>to</w:t>
      </w:r>
      <w:r w:rsidR="00877E44">
        <w:rPr>
          <w:rStyle w:val="afa"/>
          <w:i w:val="0"/>
        </w:rPr>
        <w:t xml:space="preserve"> </w:t>
      </w:r>
      <w:r w:rsidR="004813AC" w:rsidRPr="00AB340D">
        <w:rPr>
          <w:rStyle w:val="afa"/>
        </w:rPr>
        <w:t>0</w:t>
      </w:r>
      <w:r w:rsidR="004813AC" w:rsidRPr="00F90BDC">
        <w:rPr>
          <w:rStyle w:val="afa"/>
          <w:i w:val="0"/>
        </w:rPr>
        <w:t>(Off).</w:t>
      </w:r>
    </w:p>
    <w:p w:rsidR="004813AC" w:rsidRPr="00F90BDC" w:rsidRDefault="004813AC" w:rsidP="004813AC">
      <w:pPr>
        <w:pStyle w:val="procedureBody"/>
        <w:numPr>
          <w:ilvl w:val="0"/>
          <w:numId w:val="29"/>
        </w:numPr>
        <w:rPr>
          <w:rStyle w:val="afa"/>
          <w:i w:val="0"/>
        </w:rPr>
      </w:pPr>
      <w:r w:rsidRPr="00F90BDC">
        <w:t>Set</w:t>
      </w:r>
      <w:r w:rsidRPr="00F90BDC">
        <w:rPr>
          <w:rStyle w:val="afa"/>
          <w:i w:val="0"/>
          <w:iCs w:val="0"/>
          <w:lang w:eastAsia="ko-KR"/>
        </w:rPr>
        <w:t xml:space="preserve"> properties to valid value</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HorizontalDirection property to </w:t>
      </w:r>
      <w:r w:rsidRPr="00AB340D">
        <w:rPr>
          <w:rStyle w:val="afa"/>
          <w:iCs w:val="0"/>
          <w:lang w:eastAsia="ko-KR"/>
        </w:rPr>
        <w:t>1</w:t>
      </w:r>
      <w:r w:rsidRPr="00F90BDC">
        <w:rPr>
          <w:rStyle w:val="afa"/>
          <w:i w:val="0"/>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 xml:space="preserve">Wait the PropertiesChanged signal for </w:t>
      </w:r>
      <w:r w:rsidR="00597645">
        <w:rPr>
          <w:rStyle w:val="afa"/>
          <w:i w:val="0"/>
        </w:rPr>
        <w:t xml:space="preserve">the </w:t>
      </w:r>
      <w:r w:rsidRPr="00F90BDC">
        <w:rPr>
          <w:rStyle w:val="afa"/>
          <w:i w:val="0"/>
        </w:rPr>
        <w:t>HorizontalDirection property</w:t>
      </w:r>
      <w:r>
        <w:rPr>
          <w:rStyle w:val="afa"/>
          <w:rFonts w:hint="eastAsia"/>
          <w:i w:val="0"/>
          <w:lang w:eastAsia="ko-KR"/>
        </w:rPr>
        <w:t>.</w:t>
      </w:r>
    </w:p>
    <w:p w:rsidR="004813AC" w:rsidRPr="00F90BDC" w:rsidRDefault="004813AC" w:rsidP="004813AC">
      <w:pPr>
        <w:pStyle w:val="procedureBody"/>
        <w:numPr>
          <w:ilvl w:val="2"/>
          <w:numId w:val="26"/>
        </w:numPr>
        <w:rPr>
          <w:rStyle w:val="afa"/>
          <w:i w:val="0"/>
        </w:rPr>
      </w:pPr>
      <w:r w:rsidRPr="00F90BDC">
        <w:rPr>
          <w:rStyle w:val="afa"/>
          <w:i w:val="0"/>
        </w:rPr>
        <w:t>Get the HorizontalDirection property</w:t>
      </w:r>
      <w:r>
        <w:rPr>
          <w:rStyle w:val="afa"/>
          <w:rFonts w:hint="eastAsia"/>
          <w:i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HorizontalMax != 1</w:t>
      </w:r>
      <w:r w:rsidRPr="00F90BDC">
        <w:rPr>
          <w:rStyle w:val="afa"/>
          <w:i w:val="0"/>
          <w:iCs w:val="0"/>
          <w:lang w:eastAsia="ko-KR"/>
        </w:rPr>
        <w:t xml:space="preserve">, Set the HorizontalDirection property to </w:t>
      </w:r>
      <w:r w:rsidRPr="00AB340D">
        <w:rPr>
          <w:rStyle w:val="afa"/>
          <w:iCs w:val="0"/>
          <w:lang w:eastAsia="ko-KR"/>
        </w:rPr>
        <w:t>HorizontalMax</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sidRPr="00AB340D">
        <w:rPr>
          <w:rStyle w:val="afa"/>
          <w:iCs w:val="0"/>
          <w:lang w:eastAsia="ko-KR"/>
        </w:rPr>
        <w:t>HorizontalAutoMode != 0x</w:t>
      </w:r>
      <w:r>
        <w:rPr>
          <w:rStyle w:val="afa"/>
          <w:rFonts w:hint="eastAsia"/>
          <w:iCs w:val="0"/>
          <w:lang w:eastAsia="ko-KR"/>
        </w:rPr>
        <w:t>FF</w:t>
      </w:r>
      <w:r w:rsidRPr="00F90BDC">
        <w:rPr>
          <w:rStyle w:val="afa"/>
          <w:i w:val="0"/>
          <w:iCs w:val="0"/>
          <w:lang w:eastAsia="ko-KR"/>
        </w:rPr>
        <w:t xml:space="preserve">, Set </w:t>
      </w:r>
      <w:r w:rsidR="006A04A2">
        <w:rPr>
          <w:rStyle w:val="afa"/>
          <w:i w:val="0"/>
          <w:iCs w:val="0"/>
          <w:lang w:eastAsia="ko-KR"/>
        </w:rPr>
        <w:t xml:space="preserve">the </w:t>
      </w:r>
      <w:r w:rsidRPr="00F90BDC">
        <w:rPr>
          <w:rStyle w:val="afa"/>
          <w:i w:val="0"/>
          <w:iCs w:val="0"/>
          <w:lang w:eastAsia="ko-KR"/>
        </w:rPr>
        <w:t xml:space="preserve">HorizontalAutoMode property to </w:t>
      </w:r>
      <w:r w:rsidRPr="00AB340D">
        <w:rPr>
          <w:rStyle w:val="afa"/>
          <w:iCs w:val="0"/>
          <w:lang w:eastAsia="ko-KR"/>
        </w:rPr>
        <w:t>1</w:t>
      </w:r>
      <w:r w:rsidRPr="00F90BDC">
        <w:rPr>
          <w:rStyle w:val="afa"/>
          <w:i w:val="0"/>
          <w:iCs w:val="0"/>
          <w:lang w:eastAsia="ko-KR"/>
        </w:rPr>
        <w:t>(On).</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HorizontalAutoMode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HorizontalAutoMode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Set the VerticalDirection property to </w:t>
      </w:r>
      <w:r w:rsidRPr="00AB340D">
        <w:rPr>
          <w:rStyle w:val="afa"/>
          <w:iCs w:val="0"/>
          <w:lang w:eastAsia="ko-KR"/>
        </w:rPr>
        <w:t>1</w:t>
      </w:r>
      <w:r w:rsidRPr="00F90BDC">
        <w:rPr>
          <w:rStyle w:val="af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6A04A2">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lastRenderedPageBreak/>
        <w:t xml:space="preserve">If </w:t>
      </w:r>
      <w:r w:rsidRPr="00AB340D">
        <w:rPr>
          <w:rStyle w:val="afa"/>
          <w:iCs w:val="0"/>
          <w:lang w:eastAsia="ko-KR"/>
        </w:rPr>
        <w:t>VerticalMax != 1</w:t>
      </w:r>
      <w:r w:rsidRPr="00F90BDC">
        <w:rPr>
          <w:rStyle w:val="afa"/>
          <w:i w:val="0"/>
          <w:iCs w:val="0"/>
          <w:lang w:eastAsia="ko-KR"/>
        </w:rPr>
        <w:t xml:space="preserve">, Set the VerticalDirection property to </w:t>
      </w:r>
      <w:r w:rsidRPr="00AB340D">
        <w:rPr>
          <w:rStyle w:val="afa"/>
          <w:iCs w:val="0"/>
          <w:lang w:eastAsia="ko-KR"/>
        </w:rPr>
        <w:t>VerticalMax</w:t>
      </w:r>
      <w:r>
        <w:rPr>
          <w:rStyle w:val="afa"/>
          <w:rFonts w:hint="eastAsia"/>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VerticalDirection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VerticalDirection property</w:t>
      </w:r>
      <w:r>
        <w:rPr>
          <w:rStyle w:val="afa"/>
          <w:rFonts w:hint="eastAsia"/>
          <w:i w:val="0"/>
          <w:iCs w:val="0"/>
          <w:lang w:eastAsia="ko-KR"/>
        </w:rPr>
        <w:t>.</w:t>
      </w:r>
    </w:p>
    <w:p w:rsidR="004813AC" w:rsidRPr="001A67CD" w:rsidRDefault="004813AC" w:rsidP="004813AC">
      <w:pPr>
        <w:pStyle w:val="procedureBody"/>
        <w:numPr>
          <w:ilvl w:val="1"/>
          <w:numId w:val="26"/>
        </w:numPr>
        <w:rPr>
          <w:rStyle w:val="afa"/>
          <w:i w:val="0"/>
          <w:iCs w:val="0"/>
          <w:lang w:eastAsia="ko-KR"/>
        </w:rPr>
      </w:pPr>
      <w:r w:rsidRPr="00F90BDC">
        <w:rPr>
          <w:rStyle w:val="afa"/>
          <w:i w:val="0"/>
          <w:iCs w:val="0"/>
          <w:lang w:eastAsia="ko-KR"/>
        </w:rPr>
        <w:t xml:space="preserve">If </w:t>
      </w:r>
      <w:r>
        <w:rPr>
          <w:rStyle w:val="afa"/>
          <w:iCs w:val="0"/>
          <w:lang w:eastAsia="ko-KR"/>
        </w:rPr>
        <w:t>VerticalAutoMode != 0x</w:t>
      </w:r>
      <w:r>
        <w:rPr>
          <w:rStyle w:val="afa"/>
          <w:rFonts w:hint="eastAsia"/>
          <w:iCs w:val="0"/>
          <w:lang w:eastAsia="ko-KR"/>
        </w:rPr>
        <w:t>FF</w:t>
      </w:r>
      <w:r w:rsidRPr="00F90BDC">
        <w:rPr>
          <w:rStyle w:val="afa"/>
          <w:i w:val="0"/>
          <w:iCs w:val="0"/>
          <w:lang w:eastAsia="ko-KR"/>
        </w:rPr>
        <w:t xml:space="preserve">, Set </w:t>
      </w:r>
      <w:r w:rsidR="00597645">
        <w:rPr>
          <w:rStyle w:val="afa"/>
          <w:i w:val="0"/>
          <w:iCs w:val="0"/>
          <w:lang w:eastAsia="ko-KR"/>
        </w:rPr>
        <w:t xml:space="preserve">the </w:t>
      </w:r>
      <w:r w:rsidRPr="00F90BDC">
        <w:rPr>
          <w:rStyle w:val="afa"/>
          <w:i w:val="0"/>
          <w:iCs w:val="0"/>
          <w:lang w:eastAsia="ko-KR"/>
        </w:rPr>
        <w:t xml:space="preserve">VerticalAutoMode property to </w:t>
      </w:r>
      <w:r w:rsidRPr="00AB340D">
        <w:rPr>
          <w:rStyle w:val="afa"/>
          <w:iCs w:val="0"/>
          <w:lang w:eastAsia="ko-KR"/>
        </w:rPr>
        <w:t>1</w:t>
      </w:r>
      <w:r w:rsidRPr="00F90BDC">
        <w:rPr>
          <w:rStyle w:val="afa"/>
          <w:i w:val="0"/>
          <w:iCs w:val="0"/>
          <w:lang w:eastAsia="ko-KR"/>
        </w:rPr>
        <w:t>(On).</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 xml:space="preserve">Wait the PropertiesChanged signal for </w:t>
      </w:r>
      <w:r w:rsidR="00597645">
        <w:rPr>
          <w:rStyle w:val="afa"/>
          <w:i w:val="0"/>
          <w:iCs w:val="0"/>
          <w:lang w:eastAsia="ko-KR"/>
        </w:rPr>
        <w:t xml:space="preserve">the </w:t>
      </w:r>
      <w:r w:rsidRPr="00F90BDC">
        <w:rPr>
          <w:rStyle w:val="afa"/>
          <w:i w:val="0"/>
          <w:iCs w:val="0"/>
          <w:lang w:eastAsia="ko-KR"/>
        </w:rPr>
        <w:t>VerticalAutoMode property</w:t>
      </w:r>
      <w:r>
        <w:rPr>
          <w:rStyle w:val="afa"/>
          <w:rFonts w:hint="eastAsia"/>
          <w:i w:val="0"/>
          <w:iCs w:val="0"/>
          <w:lang w:eastAsia="ko-KR"/>
        </w:rPr>
        <w:t>.</w:t>
      </w:r>
    </w:p>
    <w:p w:rsidR="004813AC" w:rsidRPr="001A67CD" w:rsidRDefault="004813AC" w:rsidP="004813AC">
      <w:pPr>
        <w:pStyle w:val="procedureBody"/>
        <w:numPr>
          <w:ilvl w:val="2"/>
          <w:numId w:val="26"/>
        </w:numPr>
        <w:rPr>
          <w:rStyle w:val="afa"/>
          <w:i w:val="0"/>
          <w:iCs w:val="0"/>
          <w:lang w:eastAsia="ko-KR"/>
        </w:rPr>
      </w:pPr>
      <w:r w:rsidRPr="00F90BDC">
        <w:rPr>
          <w:rStyle w:val="afa"/>
          <w:i w:val="0"/>
          <w:iCs w:val="0"/>
          <w:lang w:eastAsia="ko-KR"/>
        </w:rPr>
        <w:t>Get the VerticalAutoMode property</w:t>
      </w:r>
      <w:r>
        <w:rPr>
          <w:rStyle w:val="afa"/>
          <w:rFonts w:hint="eastAsia"/>
          <w:i w:val="0"/>
          <w:iCs w:val="0"/>
          <w:lang w:eastAsia="ko-KR"/>
        </w:rPr>
        <w:t>.</w:t>
      </w:r>
    </w:p>
    <w:p w:rsidR="004813AC" w:rsidRPr="008F63C8" w:rsidRDefault="004813AC" w:rsidP="004813AC">
      <w:pPr>
        <w:pStyle w:val="procedureBody"/>
        <w:numPr>
          <w:ilvl w:val="0"/>
          <w:numId w:val="29"/>
        </w:numPr>
        <w:rPr>
          <w:rStyle w:val="afa"/>
          <w:i w:val="0"/>
        </w:rPr>
      </w:pPr>
      <w:r w:rsidRPr="00F90BDC">
        <w:rPr>
          <w:rStyle w:val="afa"/>
          <w:i w:val="0"/>
          <w:iCs w:val="0"/>
          <w:lang w:eastAsia="ko-KR"/>
        </w:rPr>
        <w:t xml:space="preserve">Set </w:t>
      </w:r>
      <w:r w:rsidRPr="00F90BDC">
        <w:t>properties</w:t>
      </w:r>
      <w:r w:rsidRPr="00F90BDC">
        <w:rPr>
          <w:rStyle w:val="afa"/>
          <w:i w:val="0"/>
          <w:iCs w:val="0"/>
          <w:lang w:eastAsia="ko-KR"/>
        </w:rPr>
        <w:t xml:space="preserve"> to invalid </w:t>
      </w:r>
      <w:r w:rsidRPr="008F63C8">
        <w:rPr>
          <w:rStyle w:val="afa"/>
          <w:i w:val="0"/>
          <w:iCs w:val="0"/>
        </w:rPr>
        <w:t>value</w:t>
      </w:r>
      <w:r>
        <w:rPr>
          <w:rStyle w:val="afa"/>
          <w:rFonts w:hint="eastAsia"/>
          <w:i w:val="0"/>
          <w:iCs w:val="0"/>
          <w:lang w:eastAsia="ko-KR"/>
        </w:rPr>
        <w:t>.</w:t>
      </w:r>
    </w:p>
    <w:p w:rsidR="004813AC" w:rsidRPr="008F63C8" w:rsidRDefault="004813AC" w:rsidP="004813AC">
      <w:pPr>
        <w:pStyle w:val="procedureBody"/>
        <w:numPr>
          <w:ilvl w:val="1"/>
          <w:numId w:val="26"/>
        </w:numPr>
        <w:rPr>
          <w:rStyle w:val="afa"/>
          <w:i w:val="0"/>
        </w:rPr>
      </w:pPr>
      <w:r w:rsidRPr="00F90BDC">
        <w:rPr>
          <w:rStyle w:val="afa"/>
          <w:i w:val="0"/>
          <w:iCs w:val="0"/>
          <w:lang w:eastAsia="ko-KR"/>
        </w:rPr>
        <w:t xml:space="preserve">If </w:t>
      </w:r>
      <w:r w:rsidRPr="00AB340D">
        <w:rPr>
          <w:rStyle w:val="afa"/>
        </w:rPr>
        <w:t>HorizontalMax != UINT16_MAX</w:t>
      </w:r>
      <w:r w:rsidRPr="008F63C8">
        <w:rPr>
          <w:rStyle w:val="afa"/>
          <w:i w:val="0"/>
        </w:rPr>
        <w:t xml:space="preserve">, Set the HorizontalDirection property to </w:t>
      </w:r>
      <w:r w:rsidRPr="00AB340D">
        <w:rPr>
          <w:rStyle w:val="afa"/>
        </w:rPr>
        <w:t>HorizontalMax + 1</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F90BDC">
        <w:rPr>
          <w:rStyle w:val="afa"/>
          <w:i w:val="0"/>
          <w:iCs w:val="0"/>
          <w:lang w:eastAsia="ko-KR"/>
        </w:rPr>
        <w:t>Get the HorizontalDirection property</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HorizontalAutoMode</w:t>
      </w:r>
      <w:r w:rsidRPr="00F90BDC">
        <w:rPr>
          <w:rStyle w:val="afa"/>
          <w:i w:val="0"/>
          <w:iCs w:val="0"/>
          <w:lang w:eastAsia="ko-KR"/>
        </w:rPr>
        <w:t xml:space="preserve"> property to </w:t>
      </w:r>
      <w:r w:rsidRPr="00AB340D">
        <w:rPr>
          <w:rStyle w:val="afa"/>
          <w:iCs w:val="0"/>
          <w:lang w:eastAsia="ko-KR"/>
        </w:rPr>
        <w:t>2</w:t>
      </w:r>
      <w:r>
        <w:rPr>
          <w:rStyle w:val="afa"/>
          <w:rFonts w:hint="eastAsia"/>
          <w:iCs w:val="0"/>
          <w:lang w:eastAsia="ko-KR"/>
        </w:rPr>
        <w:t>.</w:t>
      </w:r>
    </w:p>
    <w:p w:rsidR="004813AC" w:rsidRPr="00F90BDC" w:rsidRDefault="004813AC" w:rsidP="004813AC">
      <w:pPr>
        <w:pStyle w:val="procedureBody"/>
        <w:numPr>
          <w:ilvl w:val="2"/>
          <w:numId w:val="26"/>
        </w:numPr>
        <w:rPr>
          <w:rStyle w:val="afa"/>
          <w:i w:val="0"/>
        </w:rPr>
      </w:pPr>
      <w:r w:rsidRPr="00F90BDC">
        <w:rPr>
          <w:rStyle w:val="afa"/>
          <w:i w:val="0"/>
          <w:iCs w:val="0"/>
          <w:lang w:eastAsia="ko-KR"/>
        </w:rPr>
        <w:t xml:space="preserve">Get </w:t>
      </w:r>
      <w:r w:rsidRPr="008F63C8">
        <w:rPr>
          <w:rStyle w:val="afa"/>
          <w:i w:val="0"/>
        </w:rPr>
        <w:t>the</w:t>
      </w:r>
      <w:r w:rsidRPr="00F90BDC">
        <w:rPr>
          <w:rStyle w:val="afa"/>
          <w:i w:val="0"/>
          <w:iCs w:val="0"/>
          <w:lang w:eastAsia="ko-KR"/>
        </w:rPr>
        <w:t>HorizontalAutoMode property</w:t>
      </w:r>
      <w:r>
        <w:rPr>
          <w:rStyle w:val="afa"/>
          <w:rFonts w:hint="eastAsia"/>
          <w:i w:val="0"/>
          <w:iCs w:val="0"/>
          <w:lang w:eastAsia="ko-KR"/>
        </w:rPr>
        <w:t>.</w:t>
      </w:r>
    </w:p>
    <w:p w:rsidR="004813AC" w:rsidRPr="00F90BDC" w:rsidRDefault="004813AC" w:rsidP="004813AC">
      <w:pPr>
        <w:pStyle w:val="procedureBody"/>
        <w:numPr>
          <w:ilvl w:val="1"/>
          <w:numId w:val="26"/>
        </w:numPr>
        <w:rPr>
          <w:rStyle w:val="afa"/>
          <w:i w:val="0"/>
        </w:rPr>
      </w:pPr>
      <w:r w:rsidRPr="008F63C8">
        <w:rPr>
          <w:rStyle w:val="afa"/>
          <w:i w:val="0"/>
        </w:rPr>
        <w:t xml:space="preserve">If </w:t>
      </w:r>
      <w:r w:rsidRPr="00AB340D">
        <w:rPr>
          <w:rStyle w:val="afa"/>
        </w:rPr>
        <w:t>VerticalMax != UINT16_MAX</w:t>
      </w:r>
      <w:r w:rsidRPr="008F63C8">
        <w:rPr>
          <w:rStyle w:val="afa"/>
          <w:i w:val="0"/>
        </w:rPr>
        <w:t xml:space="preserve">, Set the VerticalDirection property to </w:t>
      </w:r>
      <w:r w:rsidRPr="00AB340D">
        <w:rPr>
          <w:rStyle w:val="afa"/>
        </w:rPr>
        <w:t>VerticalMax + 1</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8F63C8">
        <w:rPr>
          <w:rStyle w:val="afa"/>
          <w:i w:val="0"/>
        </w:rPr>
        <w:t>Get the VerticalDirection property</w:t>
      </w:r>
      <w:r>
        <w:rPr>
          <w:rStyle w:val="afa"/>
          <w:rFonts w:hint="eastAsia"/>
          <w:i w:val="0"/>
          <w:lang w:eastAsia="ko-KR"/>
        </w:rPr>
        <w:t>.</w:t>
      </w:r>
    </w:p>
    <w:p w:rsidR="004813AC" w:rsidRPr="00F90BDC" w:rsidRDefault="004813AC" w:rsidP="004813AC">
      <w:pPr>
        <w:pStyle w:val="procedureBody"/>
        <w:numPr>
          <w:ilvl w:val="1"/>
          <w:numId w:val="26"/>
        </w:numPr>
        <w:rPr>
          <w:rStyle w:val="afa"/>
          <w:i w:val="0"/>
        </w:rPr>
      </w:pPr>
      <w:r w:rsidRPr="00F90BDC">
        <w:rPr>
          <w:rStyle w:val="afa"/>
          <w:i w:val="0"/>
          <w:iCs w:val="0"/>
          <w:lang w:eastAsia="ko-KR"/>
        </w:rPr>
        <w:t xml:space="preserve">Set the </w:t>
      </w:r>
      <w:r w:rsidRPr="008F63C8">
        <w:rPr>
          <w:rStyle w:val="afa"/>
          <w:i w:val="0"/>
        </w:rPr>
        <w:t xml:space="preserve">VerticalAutoMode property to </w:t>
      </w:r>
      <w:r w:rsidRPr="00DE6C82">
        <w:rPr>
          <w:rStyle w:val="afa"/>
        </w:rPr>
        <w:t>2</w:t>
      </w:r>
      <w:r>
        <w:rPr>
          <w:rStyle w:val="afa"/>
          <w:rFonts w:hint="eastAsia"/>
          <w:lang w:eastAsia="ko-KR"/>
        </w:rPr>
        <w:t>.</w:t>
      </w:r>
    </w:p>
    <w:p w:rsidR="004813AC" w:rsidRPr="00F90BDC" w:rsidRDefault="004813AC" w:rsidP="004813AC">
      <w:pPr>
        <w:pStyle w:val="procedureBody"/>
        <w:numPr>
          <w:ilvl w:val="2"/>
          <w:numId w:val="26"/>
        </w:numPr>
        <w:rPr>
          <w:rStyle w:val="afa"/>
          <w:i w:val="0"/>
        </w:rPr>
      </w:pPr>
      <w:r w:rsidRPr="008F63C8">
        <w:rPr>
          <w:rStyle w:val="afa"/>
          <w:i w:val="0"/>
        </w:rPr>
        <w:t>Get the V</w:t>
      </w:r>
      <w:r w:rsidRPr="00F90BDC">
        <w:rPr>
          <w:rStyle w:val="afa"/>
          <w:i w:val="0"/>
          <w:iCs w:val="0"/>
          <w:lang w:eastAsia="ko-KR"/>
        </w:rPr>
        <w:t>erticalAutoMode property</w:t>
      </w:r>
      <w:r>
        <w:rPr>
          <w:rStyle w:val="afa"/>
          <w:rFonts w:hint="eastAsia"/>
          <w:i w:val="0"/>
          <w:iCs w:val="0"/>
          <w:lang w:eastAsia="ko-KR"/>
        </w:rPr>
        <w:t>.</w:t>
      </w:r>
    </w:p>
    <w:p w:rsidR="004813AC" w:rsidRPr="00F90BDC" w:rsidRDefault="004813AC" w:rsidP="004813AC">
      <w:pPr>
        <w:pStyle w:val="procedureBody"/>
        <w:numPr>
          <w:ilvl w:val="0"/>
          <w:numId w:val="29"/>
        </w:numPr>
      </w:pPr>
      <w:r w:rsidRPr="00F90BDC">
        <w:t>The test device leaves the session.</w:t>
      </w:r>
    </w:p>
    <w:p w:rsidR="004813AC" w:rsidRPr="00F90BDC" w:rsidRDefault="004813AC" w:rsidP="004813AC">
      <w:pPr>
        <w:pStyle w:val="midTitle"/>
        <w:rPr>
          <w:rStyle w:val="afa"/>
          <w:i w:val="0"/>
          <w:iCs w:val="0"/>
        </w:rPr>
      </w:pPr>
      <w:r w:rsidRPr="00F90BDC">
        <w:t>Expected results</w:t>
      </w:r>
    </w:p>
    <w:p w:rsidR="004813AC" w:rsidRPr="00F90BDC" w:rsidRDefault="004813AC" w:rsidP="004813AC">
      <w:pPr>
        <w:pStyle w:val="resultsBody"/>
      </w:pPr>
      <w:r w:rsidRPr="00F90BDC">
        <w:t>The test device receives an About announcement from the application on the DUT.</w:t>
      </w:r>
    </w:p>
    <w:p w:rsidR="004813AC" w:rsidRPr="00F90BDC" w:rsidRDefault="004813AC" w:rsidP="004813AC">
      <w:pPr>
        <w:pStyle w:val="resultsBody"/>
      </w:pPr>
      <w:r w:rsidRPr="00F90BDC">
        <w:t>The test device joins a session with the application at the port specified in the received About announcement.</w:t>
      </w:r>
    </w:p>
    <w:p w:rsidR="004813AC" w:rsidRPr="00F90BDC" w:rsidRDefault="004813AC" w:rsidP="004813AC">
      <w:pPr>
        <w:pStyle w:val="resultsBody"/>
        <w:rPr>
          <w:rStyle w:val="afa"/>
          <w:i w:val="0"/>
          <w:iCs w:val="0"/>
        </w:rPr>
      </w:pPr>
      <w:r w:rsidRPr="00F90BDC">
        <w:rPr>
          <w:rStyle w:val="afa"/>
          <w:i w:val="0"/>
          <w:iCs w:val="0"/>
        </w:rPr>
        <w:t>Getting initial values for all properties are succeeded.</w:t>
      </w:r>
    </w:p>
    <w:p w:rsidR="004813AC" w:rsidRPr="00F90BDC" w:rsidRDefault="004813AC" w:rsidP="004813AC">
      <w:pPr>
        <w:pStyle w:val="resultsBody"/>
      </w:pPr>
      <w:r w:rsidRPr="00F90BDC">
        <w:t xml:space="preserve">Setting initial values for all </w:t>
      </w:r>
      <w:r>
        <w:rPr>
          <w:rFonts w:hint="eastAsia"/>
          <w:lang w:eastAsia="ko-KR"/>
        </w:rPr>
        <w:t xml:space="preserve">read-write </w:t>
      </w:r>
      <w:r w:rsidRPr="00F90BDC">
        <w:t>properties are succeeded</w:t>
      </w:r>
    </w:p>
    <w:p w:rsidR="004813AC" w:rsidRPr="00F90BDC" w:rsidRDefault="004813AC" w:rsidP="004813AC">
      <w:pPr>
        <w:pStyle w:val="resultsBody"/>
        <w:numPr>
          <w:ilvl w:val="0"/>
          <w:numId w:val="28"/>
        </w:numPr>
      </w:pPr>
      <w:r w:rsidRPr="00F90BDC">
        <w:t xml:space="preserve">Setting properties </w:t>
      </w:r>
      <w:r>
        <w:t>to</w:t>
      </w:r>
      <w:r w:rsidRPr="00F90BDC">
        <w:t xml:space="preserve"> valid value are succeeded.</w:t>
      </w:r>
    </w:p>
    <w:p w:rsidR="004813AC" w:rsidRPr="00F90BDC" w:rsidRDefault="004813AC" w:rsidP="004813AC">
      <w:pPr>
        <w:pStyle w:val="resultsBody"/>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HorizontalDirection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HorizontalMax != 1</w:t>
      </w:r>
      <w:r w:rsidRPr="00F90BDC">
        <w:rPr>
          <w:rStyle w:val="afa"/>
          <w:i w:val="0"/>
          <w:iCs w:val="0"/>
        </w:rPr>
        <w:t xml:space="preserve">, </w:t>
      </w:r>
      <w:r>
        <w:rPr>
          <w:rStyle w:val="afa"/>
          <w:rFonts w:hint="eastAsia"/>
          <w:i w:val="0"/>
          <w:iCs w:val="0"/>
          <w:lang w:eastAsia="ko-KR"/>
        </w:rPr>
        <w:t>the</w:t>
      </w:r>
      <w:r w:rsidRPr="00F90BDC">
        <w:rPr>
          <w:rStyle w:val="afa"/>
          <w:i w:val="0"/>
          <w:iCs w:val="0"/>
        </w:rPr>
        <w:t>HorizontalDirection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HorizontalMax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Pr>
          <w:rStyle w:val="afa"/>
          <w:iCs w:val="0"/>
        </w:rPr>
        <w:t>HorizontalAutoMode != 0x</w:t>
      </w:r>
      <w:r>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877E44">
        <w:rPr>
          <w:rStyle w:val="afa"/>
          <w:i w:val="0"/>
          <w:iCs w:val="0"/>
          <w:lang w:eastAsia="ko-KR"/>
        </w:rPr>
        <w:t xml:space="preserve"> </w:t>
      </w:r>
      <w:r w:rsidRPr="00F90BDC">
        <w:rPr>
          <w:rStyle w:val="afa"/>
          <w:i w:val="0"/>
          <w:iCs w:val="0"/>
        </w:rPr>
        <w:t>HorizontalAutoMode</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(On) and the PropertiesChanged signal is received.</w:t>
      </w:r>
    </w:p>
    <w:p w:rsidR="004813AC" w:rsidRPr="00F90BDC" w:rsidRDefault="004813AC" w:rsidP="004813AC">
      <w:pPr>
        <w:pStyle w:val="bulletlv1"/>
        <w:numPr>
          <w:ilvl w:val="1"/>
          <w:numId w:val="28"/>
        </w:numPr>
        <w:rPr>
          <w:rStyle w:val="afa"/>
          <w:i w:val="0"/>
          <w:iCs w:val="0"/>
        </w:rPr>
      </w:pPr>
      <w:r>
        <w:rPr>
          <w:rStyle w:val="afa"/>
          <w:rFonts w:hint="eastAsia"/>
          <w:i w:val="0"/>
          <w:iCs w:val="0"/>
          <w:lang w:eastAsia="ko-KR"/>
        </w:rPr>
        <w:t xml:space="preserve">The </w:t>
      </w:r>
      <w:r w:rsidRPr="00F90BDC">
        <w:rPr>
          <w:rStyle w:val="afa"/>
          <w:i w:val="0"/>
          <w:iCs w:val="0"/>
        </w:rPr>
        <w:t>VerticalDirection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965F85">
        <w:rPr>
          <w:rStyle w:val="afa"/>
          <w:iCs w:val="0"/>
        </w:rPr>
        <w:t>1</w:t>
      </w:r>
      <w:r w:rsidRPr="00F90BDC">
        <w:rPr>
          <w:rStyle w:val="afa"/>
          <w:i w:val="0"/>
          <w:iCs w:val="0"/>
        </w:rPr>
        <w:t>,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965F85">
        <w:rPr>
          <w:rStyle w:val="afa"/>
          <w:iCs w:val="0"/>
        </w:rPr>
        <w:t>VerticalMax != 1</w:t>
      </w:r>
      <w:r w:rsidRPr="00F90BDC">
        <w:rPr>
          <w:rStyle w:val="afa"/>
          <w:i w:val="0"/>
          <w:iCs w:val="0"/>
        </w:rPr>
        <w:t xml:space="preserve">, </w:t>
      </w:r>
      <w:r>
        <w:rPr>
          <w:rStyle w:val="afa"/>
          <w:rFonts w:hint="eastAsia"/>
          <w:i w:val="0"/>
          <w:iCs w:val="0"/>
          <w:lang w:eastAsia="ko-KR"/>
        </w:rPr>
        <w:t>the</w:t>
      </w:r>
      <w:r w:rsidR="00877E44">
        <w:rPr>
          <w:rStyle w:val="afa"/>
          <w:i w:val="0"/>
          <w:iCs w:val="0"/>
          <w:lang w:eastAsia="ko-KR"/>
        </w:rPr>
        <w:t xml:space="preserve"> </w:t>
      </w:r>
      <w:r w:rsidRPr="00F90BDC">
        <w:rPr>
          <w:rStyle w:val="afa"/>
          <w:i w:val="0"/>
          <w:iCs w:val="0"/>
        </w:rPr>
        <w:t>VerticalDirection</w:t>
      </w:r>
      <w:r w:rsidR="00877E44">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lastRenderedPageBreak/>
        <w:t xml:space="preserve">If </w:t>
      </w:r>
      <w:r w:rsidRPr="002D2B42">
        <w:rPr>
          <w:rStyle w:val="afa"/>
          <w:iCs w:val="0"/>
        </w:rPr>
        <w:t>VerticalAutoMode != 0x</w:t>
      </w:r>
      <w:r w:rsidRPr="002D2B42">
        <w:rPr>
          <w:rStyle w:val="afa"/>
          <w:rFonts w:hint="eastAsia"/>
          <w:iCs w:val="0"/>
          <w:lang w:eastAsia="ko-KR"/>
        </w:rPr>
        <w:t>FF</w:t>
      </w:r>
      <w:r w:rsidRPr="00F90BDC">
        <w:rPr>
          <w:rStyle w:val="afa"/>
          <w:i w:val="0"/>
          <w:iCs w:val="0"/>
        </w:rPr>
        <w:t xml:space="preserve">, </w:t>
      </w:r>
      <w:r>
        <w:rPr>
          <w:rStyle w:val="afa"/>
          <w:rFonts w:hint="eastAsia"/>
          <w:i w:val="0"/>
          <w:iCs w:val="0"/>
          <w:lang w:eastAsia="ko-KR"/>
        </w:rPr>
        <w:t>the</w:t>
      </w:r>
      <w:r w:rsidR="0041680A">
        <w:rPr>
          <w:rStyle w:val="afa"/>
          <w:i w:val="0"/>
          <w:iCs w:val="0"/>
          <w:lang w:eastAsia="ko-KR"/>
        </w:rPr>
        <w:t xml:space="preserve"> </w:t>
      </w:r>
      <w:r w:rsidRPr="00F90BDC">
        <w:rPr>
          <w:rStyle w:val="afa"/>
          <w:i w:val="0"/>
          <w:iCs w:val="0"/>
        </w:rPr>
        <w:t>VerticalAutoMode</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1</w:t>
      </w:r>
      <w:r w:rsidRPr="00F90BDC">
        <w:rPr>
          <w:rStyle w:val="afa"/>
          <w:i w:val="0"/>
          <w:iCs w:val="0"/>
        </w:rPr>
        <w:t>(On) and the PropertiesChanged signal is received.</w:t>
      </w:r>
    </w:p>
    <w:p w:rsidR="004813AC" w:rsidRPr="00F90BDC" w:rsidRDefault="004813AC" w:rsidP="004813AC">
      <w:pPr>
        <w:pStyle w:val="resultsBody"/>
        <w:numPr>
          <w:ilvl w:val="0"/>
          <w:numId w:val="28"/>
        </w:numPr>
      </w:pPr>
      <w:r w:rsidRPr="00F90BDC">
        <w:t xml:space="preserve">The result of setting properties </w:t>
      </w:r>
      <w:r>
        <w:t>to</w:t>
      </w:r>
      <w:r w:rsidRPr="00F90BDC">
        <w:t xml:space="preserve"> invalid value is as follows.</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HorizontalMax != UINT16_MAX</w:t>
      </w:r>
      <w:r w:rsidRPr="00F90BDC">
        <w:rPr>
          <w:rStyle w:val="afa"/>
          <w:i w:val="0"/>
          <w:iCs w:val="0"/>
        </w:rPr>
        <w:t xml:space="preserve">, </w:t>
      </w:r>
      <w:r w:rsidR="006A04A2">
        <w:rPr>
          <w:rStyle w:val="afa"/>
          <w:i w:val="0"/>
          <w:iCs w:val="0"/>
        </w:rPr>
        <w:t xml:space="preserve">the </w:t>
      </w:r>
      <w:r w:rsidRPr="00F90BDC">
        <w:rPr>
          <w:rStyle w:val="afa"/>
          <w:i w:val="0"/>
          <w:iCs w:val="0"/>
        </w:rPr>
        <w:t>HorizontalDirection</w:t>
      </w:r>
      <w:r w:rsidR="00836598">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HorizontalMax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Setting </w:t>
      </w:r>
      <w:r>
        <w:rPr>
          <w:rStyle w:val="afa"/>
          <w:rFonts w:hint="eastAsia"/>
          <w:i w:val="0"/>
          <w:iCs w:val="0"/>
          <w:lang w:eastAsia="ko-KR"/>
        </w:rPr>
        <w:t>the</w:t>
      </w:r>
      <w:r w:rsidR="0041680A">
        <w:rPr>
          <w:rStyle w:val="afa"/>
          <w:i w:val="0"/>
          <w:iCs w:val="0"/>
          <w:lang w:eastAsia="ko-KR"/>
        </w:rPr>
        <w:t xml:space="preserve"> </w:t>
      </w:r>
      <w:r w:rsidRPr="00F90BDC">
        <w:rPr>
          <w:rStyle w:val="afa"/>
          <w:i w:val="0"/>
          <w:iCs w:val="0"/>
        </w:rPr>
        <w:t>HorizontalAutoMode</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to </w:t>
      </w:r>
      <w:r w:rsidRPr="002D2B42">
        <w:rPr>
          <w:rStyle w:val="afa"/>
          <w:iCs w:val="0"/>
        </w:rPr>
        <w:t>2</w:t>
      </w:r>
      <w:r w:rsidRPr="00F90BDC">
        <w:rPr>
          <w:rStyle w:val="afa"/>
          <w:i w:val="0"/>
          <w:iCs w:val="0"/>
        </w:rPr>
        <w:t xml:space="preserve"> is failed and current HorizontalAutoMode keeps </w:t>
      </w:r>
      <w:r w:rsidRPr="002D2B42">
        <w:rPr>
          <w:rStyle w:val="afa"/>
          <w:iCs w:val="0"/>
        </w:rPr>
        <w:t>1</w:t>
      </w:r>
      <w:r w:rsidRPr="00F90BDC">
        <w:rPr>
          <w:rStyle w:val="afa"/>
          <w:i w:val="0"/>
          <w:iCs w:val="0"/>
        </w:rPr>
        <w:t>.</w:t>
      </w:r>
    </w:p>
    <w:p w:rsidR="004813AC" w:rsidRPr="00F90BDC" w:rsidRDefault="004813AC" w:rsidP="004813AC">
      <w:pPr>
        <w:pStyle w:val="bulletlv1"/>
        <w:numPr>
          <w:ilvl w:val="1"/>
          <w:numId w:val="28"/>
        </w:numPr>
        <w:rPr>
          <w:rStyle w:val="afa"/>
          <w:i w:val="0"/>
          <w:iCs w:val="0"/>
        </w:rPr>
      </w:pPr>
      <w:r w:rsidRPr="00F90BDC">
        <w:rPr>
          <w:rStyle w:val="afa"/>
          <w:i w:val="0"/>
          <w:iCs w:val="0"/>
        </w:rPr>
        <w:t xml:space="preserve">If </w:t>
      </w:r>
      <w:r w:rsidRPr="002D2B42">
        <w:rPr>
          <w:rStyle w:val="afa"/>
          <w:iCs w:val="0"/>
        </w:rPr>
        <w:t>VerticalMax != UINT16_MAX</w:t>
      </w:r>
      <w:r w:rsidRPr="00F90BDC">
        <w:rPr>
          <w:rStyle w:val="afa"/>
          <w:i w:val="0"/>
          <w:iCs w:val="0"/>
        </w:rPr>
        <w:t>, VerticalDirection</w:t>
      </w:r>
      <w:r w:rsidR="0041680A">
        <w:rPr>
          <w:rStyle w:val="afa"/>
          <w:i w:val="0"/>
          <w:iCs w:val="0"/>
        </w:rPr>
        <w:t xml:space="preserve"> </w:t>
      </w:r>
      <w:r>
        <w:rPr>
          <w:rStyle w:val="afa"/>
          <w:rFonts w:hint="eastAsia"/>
          <w:i w:val="0"/>
          <w:iCs w:val="0"/>
          <w:lang w:eastAsia="ko-KR"/>
        </w:rPr>
        <w:t xml:space="preserve">property </w:t>
      </w:r>
      <w:r w:rsidRPr="00F90BDC">
        <w:rPr>
          <w:rStyle w:val="afa"/>
          <w:i w:val="0"/>
          <w:iCs w:val="0"/>
        </w:rPr>
        <w:t xml:space="preserve">is set to </w:t>
      </w:r>
      <w:r w:rsidRPr="002D2B42">
        <w:rPr>
          <w:rStyle w:val="afa"/>
          <w:iCs w:val="0"/>
        </w:rPr>
        <w:t>VerticalMax</w:t>
      </w:r>
      <w:r w:rsidRPr="00F90BDC">
        <w:rPr>
          <w:rStyle w:val="afa"/>
          <w:i w:val="0"/>
          <w:iCs w:val="0"/>
        </w:rPr>
        <w:t xml:space="preserve"> and the PropertiesChanged signal is received.</w:t>
      </w:r>
    </w:p>
    <w:p w:rsidR="004813AC" w:rsidRPr="00F90BDC" w:rsidRDefault="004813AC" w:rsidP="004813AC">
      <w:pPr>
        <w:pStyle w:val="bulletlv1"/>
        <w:numPr>
          <w:ilvl w:val="1"/>
          <w:numId w:val="28"/>
        </w:numPr>
      </w:pPr>
      <w:r w:rsidRPr="00F90BDC">
        <w:rPr>
          <w:rStyle w:val="afa"/>
          <w:rFonts w:hint="eastAsia"/>
          <w:i w:val="0"/>
          <w:iCs w:val="0"/>
        </w:rPr>
        <w:t xml:space="preserve">Setting </w:t>
      </w:r>
      <w:r>
        <w:rPr>
          <w:rStyle w:val="afa"/>
          <w:rFonts w:hint="eastAsia"/>
          <w:i w:val="0"/>
          <w:iCs w:val="0"/>
          <w:lang w:eastAsia="ko-KR"/>
        </w:rPr>
        <w:t>the</w:t>
      </w:r>
      <w:r w:rsidRPr="00F90BDC">
        <w:rPr>
          <w:rStyle w:val="afa"/>
          <w:rFonts w:hint="eastAsia"/>
          <w:i w:val="0"/>
          <w:iCs w:val="0"/>
        </w:rPr>
        <w:t>VerticalAutoMode</w:t>
      </w:r>
      <w:r w:rsidR="0041680A">
        <w:rPr>
          <w:rStyle w:val="afa"/>
          <w:i w:val="0"/>
          <w:iCs w:val="0"/>
        </w:rPr>
        <w:t xml:space="preserve"> </w:t>
      </w:r>
      <w:r>
        <w:rPr>
          <w:rStyle w:val="afa"/>
          <w:rFonts w:hint="eastAsia"/>
          <w:i w:val="0"/>
          <w:iCs w:val="0"/>
          <w:lang w:eastAsia="ko-KR"/>
        </w:rPr>
        <w:t xml:space="preserve">property </w:t>
      </w:r>
      <w:r w:rsidRPr="00F90BDC">
        <w:rPr>
          <w:rStyle w:val="afa"/>
          <w:rFonts w:hint="eastAsia"/>
          <w:i w:val="0"/>
          <w:iCs w:val="0"/>
        </w:rPr>
        <w:t xml:space="preserve">to </w:t>
      </w:r>
      <w:r w:rsidRPr="002D2B42">
        <w:rPr>
          <w:rStyle w:val="afa"/>
          <w:rFonts w:hint="eastAsia"/>
          <w:iCs w:val="0"/>
        </w:rPr>
        <w:t>2</w:t>
      </w:r>
      <w:r w:rsidRPr="00F90BDC">
        <w:rPr>
          <w:rStyle w:val="afa"/>
          <w:rFonts w:hint="eastAsia"/>
          <w:i w:val="0"/>
          <w:iCs w:val="0"/>
        </w:rPr>
        <w:t xml:space="preserve"> is failed and current VerticalAutoMode keeps </w:t>
      </w:r>
      <w:r w:rsidRPr="002D2B42">
        <w:rPr>
          <w:rStyle w:val="afa"/>
          <w:rFonts w:hint="eastAsia"/>
          <w:iCs w:val="0"/>
        </w:rPr>
        <w:t>1</w:t>
      </w:r>
      <w:r w:rsidRPr="00F90BDC">
        <w:rPr>
          <w:rStyle w:val="afa"/>
          <w:rFonts w:hint="eastAsia"/>
          <w:i w:val="0"/>
          <w:iCs w:val="0"/>
        </w:rPr>
        <w:t>.</w:t>
      </w:r>
    </w:p>
    <w:p w:rsidR="009D079A" w:rsidRPr="00F90BDC" w:rsidRDefault="009D079A" w:rsidP="009D079A">
      <w:pPr>
        <w:pStyle w:val="body"/>
      </w:pPr>
    </w:p>
    <w:p w:rsidR="00CF775A" w:rsidRPr="00F90BDC" w:rsidRDefault="00CF775A">
      <w:pPr>
        <w:spacing w:before="0" w:after="0" w:line="240" w:lineRule="auto"/>
        <w:ind w:left="0"/>
        <w:rPr>
          <w:sz w:val="44"/>
          <w:szCs w:val="44"/>
        </w:rPr>
      </w:pPr>
      <w:r w:rsidRPr="00F90BDC">
        <w:br w:type="page"/>
      </w:r>
    </w:p>
    <w:p w:rsidR="00D52F46" w:rsidRPr="00F90BDC" w:rsidRDefault="00D52F46" w:rsidP="00483765">
      <w:pPr>
        <w:pStyle w:val="Appendix"/>
      </w:pPr>
      <w:bookmarkStart w:id="232" w:name="_Toc453344702"/>
      <w:r w:rsidRPr="00F90BDC">
        <w:lastRenderedPageBreak/>
        <w:t>Implementation Conformance Statement, ICS</w:t>
      </w:r>
      <w:bookmarkEnd w:id="232"/>
    </w:p>
    <w:p w:rsidR="008836C3" w:rsidRDefault="008836C3" w:rsidP="008836C3">
      <w:pPr>
        <w:pStyle w:val="Body0"/>
      </w:pPr>
      <w:r>
        <w:t xml:space="preserve">The purpose of this ICS proforma is to provide a mechanism whereby a supplier of an implementation of the requirements defined in relevant specifications may provide information about the implementation in a standardized manner. The supplier of the implementation shall complete the ICS proforma in each of the spaces provided. The ICS proforma contained in this appendix (tables below) is comprised of information in tabular form and includes following columns: </w:t>
      </w:r>
    </w:p>
    <w:p w:rsidR="008836C3" w:rsidRDefault="008836C3" w:rsidP="008836C3">
      <w:pPr>
        <w:pStyle w:val="midTitle"/>
      </w:pPr>
      <w:r>
        <w:t xml:space="preserve">Item column </w:t>
      </w:r>
    </w:p>
    <w:p w:rsidR="008836C3" w:rsidRDefault="008836C3" w:rsidP="008836C3">
      <w:pPr>
        <w:pStyle w:val="Body0"/>
      </w:pPr>
      <w:r>
        <w:t xml:space="preserve">The item column contains a number which identifies the item in the table. </w:t>
      </w:r>
    </w:p>
    <w:p w:rsidR="008836C3" w:rsidRDefault="008836C3" w:rsidP="008836C3">
      <w:pPr>
        <w:pStyle w:val="midTitle"/>
      </w:pPr>
      <w:r>
        <w:t xml:space="preserve">Description column </w:t>
      </w:r>
    </w:p>
    <w:p w:rsidR="008836C3" w:rsidRDefault="008836C3" w:rsidP="008836C3">
      <w:pPr>
        <w:pStyle w:val="Body0"/>
      </w:pPr>
      <w:r>
        <w:t xml:space="preserve">The item description column describes in free text each respective item (e.g. parameters, timers, etc.). It implicitly means "is supported by the implementation?". </w:t>
      </w:r>
    </w:p>
    <w:p w:rsidR="008836C3" w:rsidRDefault="008836C3" w:rsidP="008836C3">
      <w:pPr>
        <w:pStyle w:val="midTitle"/>
      </w:pPr>
      <w:r>
        <w:t xml:space="preserve">Status column </w:t>
      </w:r>
    </w:p>
    <w:p w:rsidR="008836C3" w:rsidRDefault="008836C3" w:rsidP="008836C3">
      <w:pPr>
        <w:pStyle w:val="Body0"/>
      </w:pPr>
      <w:r>
        <w:t xml:space="preserve">The following notations are used for the status column: </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8057"/>
      </w:tblGrid>
      <w:tr w:rsidR="008836C3" w:rsidTr="001D7DF5">
        <w:trPr>
          <w:cnfStyle w:val="100000000000" w:firstRow="1" w:lastRow="0" w:firstColumn="0" w:lastColumn="0" w:oddVBand="0" w:evenVBand="0" w:oddHBand="0" w:evenHBand="0" w:firstRowFirstColumn="0" w:firstRowLastColumn="0" w:lastRowFirstColumn="0" w:lastRowLastColumn="0"/>
        </w:trPr>
        <w:tc>
          <w:tcPr>
            <w:tcW w:w="81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8836C3">
            <w:pPr>
              <w:pStyle w:val="body"/>
              <w:ind w:left="0"/>
              <w:rPr>
                <w:lang w:eastAsia="ko-KR"/>
              </w:rPr>
            </w:pPr>
            <w:r>
              <w:rPr>
                <w:rFonts w:hint="eastAsia"/>
                <w:lang w:eastAsia="ko-KR"/>
              </w:rPr>
              <w:t>M</w:t>
            </w:r>
          </w:p>
        </w:tc>
        <w:tc>
          <w:tcPr>
            <w:tcW w:w="805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8836C3">
            <w:pPr>
              <w:pStyle w:val="body"/>
              <w:ind w:left="0"/>
            </w:pPr>
            <w:r>
              <w:t>mandatory – the capability is required to be supported</w:t>
            </w:r>
          </w:p>
        </w:tc>
      </w:tr>
      <w:tr w:rsidR="008836C3" w:rsidTr="001D7DF5">
        <w:tc>
          <w:tcPr>
            <w:tcW w:w="813" w:type="dxa"/>
          </w:tcPr>
          <w:p w:rsidR="008836C3" w:rsidRDefault="008836C3" w:rsidP="008836C3">
            <w:pPr>
              <w:pStyle w:val="body"/>
              <w:ind w:left="0"/>
              <w:rPr>
                <w:lang w:eastAsia="ko-KR"/>
              </w:rPr>
            </w:pPr>
            <w:r>
              <w:t>O</w:t>
            </w:r>
          </w:p>
        </w:tc>
        <w:tc>
          <w:tcPr>
            <w:tcW w:w="8057" w:type="dxa"/>
          </w:tcPr>
          <w:p w:rsidR="008836C3" w:rsidRDefault="008836C3" w:rsidP="008836C3">
            <w:pPr>
              <w:pStyle w:val="body"/>
              <w:ind w:left="0"/>
            </w:pPr>
            <w:r>
              <w:t>optional – the capability may be supported or not.</w:t>
            </w:r>
          </w:p>
        </w:tc>
      </w:tr>
      <w:tr w:rsidR="008836C3" w:rsidTr="001D7DF5">
        <w:tc>
          <w:tcPr>
            <w:tcW w:w="813" w:type="dxa"/>
          </w:tcPr>
          <w:p w:rsidR="008836C3" w:rsidRDefault="008836C3" w:rsidP="008836C3">
            <w:pPr>
              <w:pStyle w:val="body"/>
              <w:ind w:left="0"/>
            </w:pPr>
            <w:r>
              <w:t>N/A</w:t>
            </w:r>
          </w:p>
        </w:tc>
        <w:tc>
          <w:tcPr>
            <w:tcW w:w="8057" w:type="dxa"/>
          </w:tcPr>
          <w:p w:rsidR="008836C3" w:rsidRDefault="008836C3" w:rsidP="008836C3">
            <w:pPr>
              <w:pStyle w:val="body"/>
              <w:ind w:left="0"/>
            </w:pPr>
            <w:r>
              <w:t>not applicable – in the given context, it is impossible to use the capability.</w:t>
            </w:r>
          </w:p>
        </w:tc>
      </w:tr>
      <w:tr w:rsidR="008836C3" w:rsidTr="001D7DF5">
        <w:tc>
          <w:tcPr>
            <w:tcW w:w="813" w:type="dxa"/>
          </w:tcPr>
          <w:p w:rsidR="008836C3" w:rsidRDefault="008836C3" w:rsidP="008836C3">
            <w:pPr>
              <w:pStyle w:val="body"/>
              <w:ind w:left="0"/>
            </w:pPr>
            <w:r>
              <w:t>C.i</w:t>
            </w:r>
          </w:p>
        </w:tc>
        <w:tc>
          <w:tcPr>
            <w:tcW w:w="8057" w:type="dxa"/>
          </w:tcPr>
          <w:p w:rsidR="008836C3" w:rsidRDefault="008836C3" w:rsidP="008836C3">
            <w:pPr>
              <w:pStyle w:val="body"/>
              <w:ind w:left="0"/>
            </w:pPr>
            <w:r>
              <w:t>conditional – the requirement on the capability ("M", "O" or "N/A") depends on the support of other optional or conditional items. "i" is an integer identifying an unique conditional status expression which is defined immediately following the table. For nested conditional expressions, the syntax "IF ... THEN (IF ... THEN ... ELSE...) ELSE ..." shall be used to avoid ambiguities.</w:t>
            </w:r>
          </w:p>
        </w:tc>
      </w:tr>
    </w:tbl>
    <w:p w:rsidR="008836C3" w:rsidRDefault="008836C3" w:rsidP="008836C3">
      <w:pPr>
        <w:pStyle w:val="midTitle"/>
      </w:pPr>
      <w:r>
        <w:t xml:space="preserve">Support column </w:t>
      </w:r>
    </w:p>
    <w:p w:rsidR="008836C3" w:rsidRDefault="008836C3" w:rsidP="008836C3">
      <w:pPr>
        <w:pStyle w:val="Body0"/>
      </w:pPr>
      <w:r>
        <w:t xml:space="preserve">The support column shall be filled in by the supplier of the implementation. The following common notations are used for the support column: </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8836C3"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E40CA0">
            <w:pPr>
              <w:pStyle w:val="body"/>
              <w:ind w:left="0"/>
              <w:rPr>
                <w:lang w:eastAsia="ko-KR"/>
              </w:rPr>
            </w:pPr>
            <w:r>
              <w:t>Y or y</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836C3" w:rsidRDefault="008836C3" w:rsidP="00E40CA0">
            <w:pPr>
              <w:pStyle w:val="body"/>
              <w:ind w:left="0"/>
            </w:pPr>
            <w:r>
              <w:t>supported by the implementation</w:t>
            </w:r>
          </w:p>
        </w:tc>
      </w:tr>
      <w:tr w:rsidR="008836C3" w:rsidTr="001D7DF5">
        <w:tc>
          <w:tcPr>
            <w:tcW w:w="1663" w:type="dxa"/>
          </w:tcPr>
          <w:p w:rsidR="008836C3" w:rsidRDefault="008836C3" w:rsidP="00E40CA0">
            <w:pPr>
              <w:pStyle w:val="body"/>
              <w:ind w:left="0"/>
              <w:rPr>
                <w:lang w:eastAsia="ko-KR"/>
              </w:rPr>
            </w:pPr>
            <w:r>
              <w:t>N or n</w:t>
            </w:r>
          </w:p>
        </w:tc>
        <w:tc>
          <w:tcPr>
            <w:tcW w:w="7207" w:type="dxa"/>
          </w:tcPr>
          <w:p w:rsidR="008836C3" w:rsidRDefault="008836C3" w:rsidP="00E40CA0">
            <w:pPr>
              <w:pStyle w:val="body"/>
              <w:ind w:left="0"/>
            </w:pPr>
            <w:r>
              <w:t>not supported by the implementation</w:t>
            </w:r>
          </w:p>
        </w:tc>
      </w:tr>
      <w:tr w:rsidR="008836C3" w:rsidTr="001D7DF5">
        <w:tc>
          <w:tcPr>
            <w:tcW w:w="1663" w:type="dxa"/>
          </w:tcPr>
          <w:p w:rsidR="008836C3" w:rsidRPr="008836C3" w:rsidRDefault="008836C3" w:rsidP="00E40CA0">
            <w:pPr>
              <w:pStyle w:val="body"/>
              <w:ind w:left="0"/>
            </w:pPr>
            <w:r>
              <w:t>N/A, n/a or -</w:t>
            </w:r>
          </w:p>
        </w:tc>
        <w:tc>
          <w:tcPr>
            <w:tcW w:w="7207" w:type="dxa"/>
          </w:tcPr>
          <w:p w:rsidR="008836C3" w:rsidRDefault="008836C3" w:rsidP="00E40CA0">
            <w:pPr>
              <w:pStyle w:val="body"/>
              <w:ind w:left="0"/>
            </w:pPr>
            <w:r>
              <w:t>N/A, n/a or - no answer required (allowed only if the status is N/A, directly or after evaluation of a conditional status)</w:t>
            </w:r>
          </w:p>
        </w:tc>
      </w:tr>
    </w:tbl>
    <w:p w:rsidR="008836C3" w:rsidRDefault="008836C3" w:rsidP="008836C3">
      <w:pPr>
        <w:pStyle w:val="midTitle"/>
      </w:pPr>
      <w:r>
        <w:t xml:space="preserve">Mnemonic column </w:t>
      </w:r>
    </w:p>
    <w:p w:rsidR="008836C3" w:rsidRDefault="008836C3" w:rsidP="008836C3">
      <w:pPr>
        <w:pStyle w:val="Body0"/>
      </w:pPr>
      <w:r>
        <w:t>The Mnemonic column contains mnemonic identifiers for each item.</w:t>
      </w:r>
    </w:p>
    <w:p w:rsidR="007358C7" w:rsidRPr="00F90BDC" w:rsidRDefault="007358C7" w:rsidP="008836C3">
      <w:pPr>
        <w:pStyle w:val="Body0"/>
      </w:pPr>
    </w:p>
    <w:p w:rsidR="00555FE9" w:rsidRDefault="002D36AF" w:rsidP="00DE59EE">
      <w:pPr>
        <w:pStyle w:val="body"/>
        <w:rPr>
          <w:b/>
        </w:rPr>
      </w:pPr>
      <w:r>
        <w:rPr>
          <w:b/>
        </w:rPr>
        <w:lastRenderedPageBreak/>
        <w:t>Table A</w:t>
      </w:r>
      <w:r w:rsidR="007358C7" w:rsidRPr="00F90BDC">
        <w:rPr>
          <w:b/>
        </w:rPr>
        <w:t xml:space="preserve">.1: </w:t>
      </w:r>
      <w:r w:rsidR="00D60BC6">
        <w:rPr>
          <w:b/>
        </w:rPr>
        <w:t>HAE ICS</w:t>
      </w:r>
    </w:p>
    <w:tbl>
      <w:tblPr>
        <w:tblW w:w="9204" w:type="dxa"/>
        <w:tblInd w:w="109" w:type="dxa"/>
        <w:tblCellMar>
          <w:left w:w="99" w:type="dxa"/>
          <w:right w:w="99" w:type="dxa"/>
        </w:tblCellMar>
        <w:tblLook w:val="04A0" w:firstRow="1" w:lastRow="0" w:firstColumn="1" w:lastColumn="0" w:noHBand="0" w:noVBand="1"/>
      </w:tblPr>
      <w:tblGrid>
        <w:gridCol w:w="569"/>
        <w:gridCol w:w="3178"/>
        <w:gridCol w:w="749"/>
        <w:gridCol w:w="888"/>
        <w:gridCol w:w="3820"/>
      </w:tblGrid>
      <w:tr w:rsidR="00FA6A12" w:rsidRPr="00362B5E"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Item</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Description</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Status</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Support</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Mnemonic</w:t>
            </w:r>
          </w:p>
        </w:tc>
      </w:tr>
      <w:tr w:rsidR="00FA6A12" w:rsidRPr="008A6B91"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8A6B91" w:rsidRDefault="00FA6A12" w:rsidP="009E65BA">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rPr>
                <w:rFonts w:eastAsia="맑은 고딕" w:cs="Arial"/>
                <w:bCs/>
                <w:color w:val="000000"/>
                <w:sz w:val="18"/>
                <w:szCs w:val="18"/>
                <w:lang w:eastAsia="ko-KR"/>
              </w:rPr>
            </w:pPr>
            <w:r w:rsidRPr="008A6B91">
              <w:rPr>
                <w:rFonts w:eastAsia="맑은 고딕" w:cs="Arial"/>
                <w:bCs/>
                <w:color w:val="000000"/>
                <w:sz w:val="18"/>
                <w:szCs w:val="18"/>
                <w:lang w:eastAsia="ko-KR"/>
              </w:rPr>
              <w:t>Support of Hae Service Framework</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O</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jc w:val="center"/>
              <w:rPr>
                <w:rFonts w:eastAsia="맑은 고딕" w:cs="Arial"/>
                <w:bCs/>
                <w:color w:val="000000"/>
                <w:sz w:val="18"/>
                <w:szCs w:val="18"/>
                <w:lang w:eastAsia="ko-KR"/>
              </w:rPr>
            </w:pPr>
            <w:r w:rsidRPr="008A6B91">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8A6B91" w:rsidRDefault="00FA6A12" w:rsidP="009E65BA">
            <w:pPr>
              <w:spacing w:before="0" w:after="0" w:line="240" w:lineRule="auto"/>
              <w:ind w:left="0"/>
              <w:rPr>
                <w:rFonts w:eastAsia="맑은 고딕" w:cs="Arial"/>
                <w:bCs/>
                <w:color w:val="000000"/>
                <w:sz w:val="18"/>
                <w:szCs w:val="18"/>
                <w:lang w:eastAsia="ko-KR"/>
              </w:rPr>
            </w:pPr>
            <w:r w:rsidRPr="008A6B91">
              <w:rPr>
                <w:rFonts w:eastAsia="맑은 고딕" w:cs="Arial"/>
                <w:bCs/>
                <w:color w:val="000000"/>
                <w:sz w:val="18"/>
                <w:szCs w:val="18"/>
                <w:lang w:eastAsia="ko-KR"/>
              </w:rPr>
              <w:t>ICSHAE_HaeServiceFramework</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AirRecirculationMode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ICSHAE_AirRecirculationModeInterface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Alerts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ICSHAE_AlertsInterface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AudioVideoInput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ICSHAE_AudioVideoInputInterface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AudioVolume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ICSHAE_AudioVolumeInterface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BatteryStatus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ICSHAE_BatteryStatusInterface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Channel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ICSHAE_ChannelInterface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ClimateControlMode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ICSHAE_ClimateControlModeInterface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ClosedStatus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C.04</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ICSHAE_ClosedStatusInterface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CurrentAirQuality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C.05</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ICSHAE_CurrentAirQualityInterface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CurrentAirQualityLevel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C.06</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ICSHAE_CurrentAirQualityLevelInterface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CurrentHumidity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ICSHAE_CurrentHumidityInterface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CurrentPower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ICSHAE_CurrentPowerInterface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CurrentTemperature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C.03</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ICSHAE_CurrentTemperatureInterface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CycleControl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C.08</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ICSHAE_CycleControlInterface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DishWashingCyclePhase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ICSHAE_DishWashingCyclePhaseInterface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EnergyUsage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ICSHAE_EnergyUsageInterface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FanSpeedLevel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C.09</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ICSHAE_FanSpeedLevelInterface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19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FilterStatus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ICSHAE_FilterStatusInterface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HeatingZone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C.10</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ICSHAE_HeatingZoneInterface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Hid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ICSHAE_HidInterface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HvacFanMode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ICSHAE_HvacFanModeInterface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LaundryCyclePhase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ICSHAE_LaundryCyclePhaseInterface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MoistureOutputLevel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ICSHAE_MoistureOutputLevelInterface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OffControl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ICSHAE_OffControlInterface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OnControl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ICSHAE_OnControlInterface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OnOffStatus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C.11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ICSHAE_OnOffStatusInterface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OvenCyclePhase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ICSHAE_OvenCyclePhaseInterface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29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PlugInUnits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ICSHAE_PlugInUnitsInterface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RapidMode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ICSHAE_RapidModeInterface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lastRenderedPageBreak/>
              <w:t>31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RapidModeTimed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ICSHAE_RapidModeTimedInterface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RemoteControllability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ICSHAE_RemoteControllabilityInterface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RepeatMode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ICSHAE_RepeatModeInterface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34</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ResouceSaving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ICSHAE_ResouceSavingInterface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35</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RobotCleaningCyclePhase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ICSHAE_RobotCleaningCyclePhaseInterface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36</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SoilLevel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ICSHAE_SoilLevelInterface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37</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SpinSpeedLevel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ICSHAE_SpinSpeedLevelInterface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38</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TargetHumidity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C.07</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ICSHAE_TargetHumidityInterface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39</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TargetTemperature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C.12</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ICSHAE_TargetTemperatureInterface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40</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TargetTemperatureLevel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ICSHAE_TargetTemperatureLevelInterface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41</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Timer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ICSHAE_TimerInterface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42</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WaterLevel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ICSHAE_WaterLevelInterface</w:t>
            </w:r>
          </w:p>
        </w:tc>
      </w:tr>
      <w:tr w:rsidR="00FA6A12" w:rsidRPr="00D07643" w:rsidTr="009E65BA">
        <w:trPr>
          <w:trHeight w:val="350"/>
        </w:trPr>
        <w:tc>
          <w:tcPr>
            <w:tcW w:w="5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43</w:t>
            </w:r>
          </w:p>
        </w:tc>
        <w:tc>
          <w:tcPr>
            <w:tcW w:w="317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Support of WindDirection Interface</w:t>
            </w:r>
          </w:p>
        </w:tc>
        <w:tc>
          <w:tcPr>
            <w:tcW w:w="749"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C.01</w:t>
            </w:r>
          </w:p>
        </w:tc>
        <w:tc>
          <w:tcPr>
            <w:tcW w:w="888"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jc w:val="center"/>
              <w:rPr>
                <w:rFonts w:eastAsia="맑은 고딕" w:cs="Arial"/>
                <w:bCs/>
                <w:color w:val="000000"/>
                <w:sz w:val="18"/>
                <w:szCs w:val="18"/>
                <w:lang w:eastAsia="ko-KR"/>
              </w:rPr>
            </w:pPr>
            <w:r w:rsidRPr="00D07643">
              <w:rPr>
                <w:rFonts w:eastAsia="맑은 고딕" w:cs="Arial"/>
                <w:bCs/>
                <w:color w:val="000000"/>
                <w:sz w:val="18"/>
                <w:szCs w:val="18"/>
                <w:lang w:eastAsia="ko-KR"/>
              </w:rPr>
              <w:t xml:space="preserve">　</w:t>
            </w:r>
          </w:p>
        </w:tc>
        <w:tc>
          <w:tcPr>
            <w:tcW w:w="3820" w:type="dxa"/>
            <w:tcBorders>
              <w:top w:val="single" w:sz="8" w:space="0" w:color="auto"/>
              <w:left w:val="nil"/>
              <w:bottom w:val="single" w:sz="8" w:space="0" w:color="auto"/>
              <w:right w:val="single" w:sz="8" w:space="0" w:color="auto"/>
            </w:tcBorders>
            <w:shd w:val="clear" w:color="auto" w:fill="auto"/>
            <w:vAlign w:val="center"/>
            <w:hideMark/>
          </w:tcPr>
          <w:p w:rsidR="00FA6A12" w:rsidRPr="00D07643" w:rsidRDefault="00FA6A12" w:rsidP="009E65BA">
            <w:pPr>
              <w:spacing w:before="0" w:after="0" w:line="240" w:lineRule="auto"/>
              <w:ind w:left="0"/>
              <w:rPr>
                <w:rFonts w:eastAsia="맑은 고딕" w:cs="Arial"/>
                <w:bCs/>
                <w:color w:val="000000"/>
                <w:sz w:val="18"/>
                <w:szCs w:val="18"/>
                <w:lang w:eastAsia="ko-KR"/>
              </w:rPr>
            </w:pPr>
            <w:r w:rsidRPr="00D07643">
              <w:rPr>
                <w:rFonts w:eastAsia="맑은 고딕" w:cs="Arial"/>
                <w:bCs/>
                <w:color w:val="000000"/>
                <w:sz w:val="18"/>
                <w:szCs w:val="18"/>
                <w:lang w:eastAsia="ko-KR"/>
              </w:rPr>
              <w:t>ICSHAE_WindDirectionInterface</w:t>
            </w:r>
          </w:p>
        </w:tc>
      </w:tr>
      <w:tr w:rsidR="00FA6A12" w:rsidRPr="00362B5E" w:rsidTr="009E65BA">
        <w:trPr>
          <w:trHeight w:val="350"/>
        </w:trPr>
        <w:tc>
          <w:tcPr>
            <w:tcW w:w="9204" w:type="dxa"/>
            <w:gridSpan w:val="5"/>
            <w:tcBorders>
              <w:top w:val="nil"/>
              <w:left w:val="single" w:sz="8" w:space="0" w:color="auto"/>
              <w:bottom w:val="single" w:sz="8" w:space="0" w:color="auto"/>
              <w:right w:val="single" w:sz="8" w:space="0" w:color="000000"/>
            </w:tcBorders>
            <w:shd w:val="clear" w:color="auto" w:fill="auto"/>
            <w:noWrap/>
            <w:vAlign w:val="center"/>
            <w:hideMark/>
          </w:tcPr>
          <w:p w:rsidR="00FA6A12" w:rsidRPr="00D07643" w:rsidRDefault="00FA6A12" w:rsidP="009E65BA">
            <w:pPr>
              <w:spacing w:before="0" w:after="0" w:line="240" w:lineRule="auto"/>
              <w:ind w:left="457" w:hangingChars="254" w:hanging="457"/>
              <w:rPr>
                <w:rFonts w:eastAsia="맑은 고딕" w:cs="Arial"/>
                <w:b/>
                <w:color w:val="000000"/>
                <w:sz w:val="18"/>
                <w:szCs w:val="18"/>
              </w:rPr>
            </w:pPr>
            <w:r w:rsidRPr="00D07643">
              <w:rPr>
                <w:rFonts w:eastAsia="맑은 고딕" w:cs="Arial"/>
                <w:b/>
                <w:color w:val="000000"/>
                <w:sz w:val="18"/>
                <w:szCs w:val="18"/>
              </w:rPr>
              <w:t>(DT : DeviceType in “DeviceTypeDescription” (mandatory) field of Hae AboutData)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C.01  IF (A.1/1) THEN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C.02  IF (A.1/1) THEN (IF (DT=21)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C.03  IF (A.1/1) THEN (IF (DT=5 OR DT=6)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C.04  IF (A.1/1) THEN (IF (DT=2 OR DT= 3)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C.05  IF (A.1/1) THEN (IF (DT=11) THEN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C.06  IF (A.1/1) THEN (IF (DT=11 AND NOT A.1/10)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C.07  IF (A.1/1) THEN (IF (DT=8)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C.08  IF (A.1/1) THEN (IF (DT=12 OR DT=13 OR DT=14 OR DT=15 OR DT=16 OR DT=17)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C.09  IF (A.1/1) THEN (IF (DT=18)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C.10  IF (A.1/1) THEN (IF (DT=19) THEN M ELSE O) ELSE N/A</w:t>
            </w:r>
          </w:p>
          <w:p w:rsidR="00FA6A12" w:rsidRPr="00D07643"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C.11  IF (A.1/1) THEN (IF (DT=5 OR DT=6 OR DT=7 OR DT=8 OR DT=9 OR DT=10 OR DT=12 OR DT=13 OR DT=14 OR DT=15 OR DT=16 OR DT=17 OR DT=18 OR DT=21 OR DT=22) THEN M ELSE O) ELSE N/A</w:t>
            </w:r>
          </w:p>
          <w:p w:rsidR="00FA6A12" w:rsidRPr="008A6B91" w:rsidRDefault="00FA6A12" w:rsidP="009E65BA">
            <w:pPr>
              <w:spacing w:before="0" w:after="0" w:line="240" w:lineRule="auto"/>
              <w:ind w:left="457" w:hangingChars="254" w:hanging="457"/>
              <w:rPr>
                <w:rFonts w:eastAsia="맑은 고딕" w:cs="Arial"/>
                <w:color w:val="000000"/>
                <w:sz w:val="18"/>
                <w:szCs w:val="18"/>
              </w:rPr>
            </w:pPr>
            <w:r w:rsidRPr="00D07643">
              <w:rPr>
                <w:rFonts w:eastAsia="맑은 고딕" w:cs="Arial"/>
                <w:color w:val="000000"/>
                <w:sz w:val="18"/>
                <w:szCs w:val="18"/>
              </w:rPr>
              <w:t>C.12  IF (A.1/1) THEN (IF (DT=5 OR DT=6 OR</w:t>
            </w:r>
            <w:r>
              <w:rPr>
                <w:rFonts w:eastAsia="맑은 고딕" w:cs="Arial"/>
                <w:color w:val="000000"/>
                <w:sz w:val="18"/>
                <w:szCs w:val="18"/>
              </w:rPr>
              <w:t xml:space="preserve"> DT=20) THEN M ELSE O) ELSE N/A</w:t>
            </w:r>
          </w:p>
        </w:tc>
      </w:tr>
    </w:tbl>
    <w:p w:rsidR="000771E1" w:rsidRDefault="000771E1">
      <w:pPr>
        <w:spacing w:before="0" w:after="0" w:line="240" w:lineRule="auto"/>
        <w:ind w:left="0"/>
        <w:rPr>
          <w:sz w:val="44"/>
          <w:szCs w:val="44"/>
        </w:rPr>
      </w:pPr>
      <w:r>
        <w:br w:type="page"/>
      </w:r>
    </w:p>
    <w:p w:rsidR="00C35DC8" w:rsidRPr="00F90BDC" w:rsidRDefault="00A11385" w:rsidP="00483765">
      <w:pPr>
        <w:pStyle w:val="Appendix"/>
      </w:pPr>
      <w:bookmarkStart w:id="233" w:name="_Toc453344703"/>
      <w:r w:rsidRPr="00483765">
        <w:lastRenderedPageBreak/>
        <w:t>Implementation</w:t>
      </w:r>
      <w:r w:rsidRPr="00F90BDC">
        <w:t xml:space="preserve"> eXtra Information for Testing</w:t>
      </w:r>
      <w:r w:rsidR="00C35DC8" w:rsidRPr="00F90BDC">
        <w:t>, I</w:t>
      </w:r>
      <w:r w:rsidRPr="00F90BDC">
        <w:t>XIT</w:t>
      </w:r>
      <w:bookmarkEnd w:id="233"/>
    </w:p>
    <w:p w:rsidR="00483765" w:rsidRDefault="00483765" w:rsidP="00776BEA">
      <w:pPr>
        <w:pStyle w:val="body"/>
        <w:rPr>
          <w:b/>
        </w:rPr>
      </w:pPr>
      <w:r>
        <w:rPr>
          <w:b/>
        </w:rPr>
        <w:t>Table B</w:t>
      </w:r>
      <w:r w:rsidR="00C35DC8" w:rsidRPr="00F90BDC">
        <w:rPr>
          <w:b/>
        </w:rPr>
        <w:t xml:space="preserve">.1: </w:t>
      </w:r>
      <w:r>
        <w:rPr>
          <w:b/>
        </w:rPr>
        <w:t>Hae features</w:t>
      </w:r>
    </w:p>
    <w:tbl>
      <w:tblPr>
        <w:tblStyle w:val="af6"/>
        <w:tblW w:w="9356" w:type="dxa"/>
        <w:tblInd w:w="115" w:type="dxa"/>
        <w:tblLayout w:type="fixed"/>
        <w:tblLook w:val="04A0" w:firstRow="1" w:lastRow="0" w:firstColumn="1" w:lastColumn="0" w:noHBand="0" w:noVBand="1"/>
      </w:tblPr>
      <w:tblGrid>
        <w:gridCol w:w="851"/>
        <w:gridCol w:w="2268"/>
        <w:gridCol w:w="2835"/>
        <w:gridCol w:w="850"/>
        <w:gridCol w:w="1418"/>
        <w:gridCol w:w="1134"/>
      </w:tblGrid>
      <w:tr w:rsidR="00FA6A12" w:rsidRPr="00F90BDC" w:rsidTr="009E65BA">
        <w:trPr>
          <w:cnfStyle w:val="100000000000" w:firstRow="1" w:lastRow="0" w:firstColumn="0" w:lastColumn="0" w:oddVBand="0" w:evenVBand="0" w:oddHBand="0" w:evenHBand="0" w:firstRowFirstColumn="0" w:firstRowLastColumn="0" w:lastRowFirstColumn="0" w:lastRowLastColumn="0"/>
          <w:tblHeader/>
        </w:trPr>
        <w:tc>
          <w:tcPr>
            <w:tcW w:w="851" w:type="dxa"/>
            <w:tcBorders>
              <w:bottom w:val="single" w:sz="6" w:space="0" w:color="auto"/>
            </w:tcBorders>
            <w:shd w:val="clear" w:color="auto" w:fill="auto"/>
            <w:vAlign w:val="center"/>
          </w:tcPr>
          <w:p w:rsidR="00FA6A12" w:rsidRPr="00362B5E" w:rsidRDefault="00FA6A12" w:rsidP="009E65BA">
            <w:pPr>
              <w:spacing w:before="0" w:after="0" w:line="240" w:lineRule="auto"/>
              <w:ind w:left="0"/>
              <w:jc w:val="center"/>
              <w:rPr>
                <w:rFonts w:eastAsia="맑은 고딕" w:cs="Arial"/>
                <w:b/>
                <w:bCs/>
                <w:color w:val="000000"/>
                <w:sz w:val="18"/>
                <w:szCs w:val="18"/>
                <w:lang w:eastAsia="ko-KR"/>
              </w:rPr>
            </w:pPr>
            <w:r w:rsidRPr="00362B5E">
              <w:rPr>
                <w:rFonts w:eastAsia="맑은 고딕" w:cs="Arial"/>
                <w:b/>
                <w:bCs/>
                <w:color w:val="000000"/>
                <w:sz w:val="18"/>
                <w:szCs w:val="18"/>
                <w:lang w:eastAsia="ko-KR"/>
              </w:rPr>
              <w:t>Item</w:t>
            </w:r>
          </w:p>
        </w:tc>
        <w:tc>
          <w:tcPr>
            <w:tcW w:w="2268"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Name</w:t>
            </w:r>
          </w:p>
        </w:tc>
        <w:tc>
          <w:tcPr>
            <w:tcW w:w="2835"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Description</w:t>
            </w:r>
          </w:p>
        </w:tc>
        <w:tc>
          <w:tcPr>
            <w:tcW w:w="850"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Default Value</w:t>
            </w:r>
          </w:p>
        </w:tc>
        <w:tc>
          <w:tcPr>
            <w:tcW w:w="1418"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Mnemonic</w:t>
            </w:r>
          </w:p>
        </w:tc>
        <w:tc>
          <w:tcPr>
            <w:tcW w:w="1134" w:type="dxa"/>
            <w:tcBorders>
              <w:bottom w:val="single" w:sz="6" w:space="0" w:color="auto"/>
            </w:tcBorders>
            <w:shd w:val="clear" w:color="auto" w:fill="auto"/>
            <w:vAlign w:val="center"/>
          </w:tcPr>
          <w:p w:rsidR="00FA6A12" w:rsidRPr="00546CA9" w:rsidRDefault="00FA6A12" w:rsidP="009E65BA">
            <w:pPr>
              <w:spacing w:before="0" w:after="0" w:line="240" w:lineRule="auto"/>
              <w:ind w:left="0"/>
              <w:jc w:val="center"/>
              <w:rPr>
                <w:rFonts w:eastAsia="맑은 고딕" w:cs="Arial"/>
                <w:b/>
                <w:bCs/>
                <w:color w:val="000000"/>
                <w:sz w:val="18"/>
                <w:szCs w:val="18"/>
                <w:lang w:eastAsia="ko-KR"/>
              </w:rPr>
            </w:pPr>
            <w:r w:rsidRPr="00546CA9">
              <w:rPr>
                <w:rFonts w:eastAsia="맑은 고딕" w:cs="Arial"/>
                <w:b/>
                <w:bCs/>
                <w:color w:val="000000"/>
                <w:sz w:val="18"/>
                <w:szCs w:val="18"/>
                <w:lang w:eastAsia="ko-KR"/>
              </w:rPr>
              <w:t>Value</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AirRecirculationMode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AirRecirculationMode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IXITL_AirRecirculationModeVersion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Alerts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Alerts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IXITL_AlertsVersion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AudioVideoInput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AudioVideoInput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IXITL_AudioVideoInputVersion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AudioVolume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AudioVolume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IXITL_AudioVolumeVersion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BatteryStatus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BatteryStatus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IXITL_BatteryStatusVersion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Channel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Channel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IXITL_ChannelVersion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ClimateControlMode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ClimateControlMode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IXITL_ClimateControlModeVersion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ClosedStatus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ClosedStatus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IXITL_ClosedStatusVersion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IXITL_CurrentAirQualityVersion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CurrentAirQualityLevel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IXITL_CurrentAirQualityLevelVersion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CurrentHumidity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CurrentHumidity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IXITL_CurrentHumidityVersion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CurrentPower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CurrentPower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IXITL_CurrentPowerVersion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CurrentTemperature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CurrentTemperature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IXITL_CurrentTemperatureVersion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CycleControl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CycleControl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IXITL_CycleControlVersion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DishWashingCyclePhase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DishWashingCyclePhase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IXITL_DishWashingCyclePhaseVersion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EnergyUsage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EnergyUsage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IXITL_EnergyUsageVersion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FanSpeedLevel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FanSpeedLevel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IXITL_FanSpeedLevelVersion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18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FilterStatus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FilterStatus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IXITL_FilterStatusVersion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lastRenderedPageBreak/>
              <w:t>19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HeatingZone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HeatingZone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IXITL_HeatingZoneVersion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Hid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Hid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IXITL_HidVersion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HvacFanMode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HvacFanMode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IXITL_HvacFanModeVersion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LaundryCyclePhase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LaundryCyclePhase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IXITL_LaundryCyclePhaseVersion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MoistureOutputLevel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MoistureOutputLevel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IXITL_MoistureOutputLevelVersion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OffControl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OffControl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IXITL_OffControlVersion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OnControl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OnControl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IXITL_OnControlVersion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OnOffStatus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OnOffStatus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IXITL_OnOffStatusVersion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OvenCyclePhase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OvenCyclePhase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IXITL_OvenCyclePhaseVersion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PlugInUnits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PlugInUnits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IXITL_PlugInUnitsVersion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29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IXITL_RapidModeVersion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RapidModeTimed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RapidModeTimed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IXITL_RapidModeTimedVersion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RemoteControllability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RemoteControllability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IXITL_RemoteControllabilityVersion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RepeatMode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RepeatMode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IXITL_RepeatModeVersion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33</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ResouceSaving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ResouceSaving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IXITL_ResouceSavingVersion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34</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RobotCleaningCyclePhase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RobotCleaningCyclePhase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IXITL_RobotCleaningCyclePhaseVersion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35</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SoilLevel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SoilLevel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IXITL_SoilLevelVersion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36</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SpinSpeedLevel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SpinSpeedLevel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IXITL_SpinSpeedLevelVersion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37</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TargetHumidity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TargetHumidity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IXITL_TargetHumidityVersion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38</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IXITL_TargetTemperatureVersion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39</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TargetTemperatureLevel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IXITL_TargetTemperatureLevelVersion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40</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Timer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Timer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IXITL_TimerVersion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lastRenderedPageBreak/>
              <w:t>41</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WaterLevel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WaterLevel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IXITL_WaterLevelVersion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r w:rsidR="00FA6A12" w:rsidRPr="00D07643" w:rsidTr="009E65BA">
        <w:trPr>
          <w:trHeight w:val="470"/>
        </w:trPr>
        <w:tc>
          <w:tcPr>
            <w:tcW w:w="851" w:type="dxa"/>
            <w:hideMark/>
          </w:tcPr>
          <w:p w:rsidR="00FA6A12" w:rsidRPr="00D07643" w:rsidRDefault="00FA6A12" w:rsidP="009E65BA">
            <w:pPr>
              <w:spacing w:before="0" w:after="0" w:line="240" w:lineRule="auto"/>
              <w:ind w:left="0"/>
              <w:jc w:val="center"/>
              <w:rPr>
                <w:rFonts w:eastAsia="맑은 고딕" w:cs="Arial"/>
                <w:color w:val="000000"/>
                <w:sz w:val="18"/>
                <w:szCs w:val="18"/>
                <w:lang w:eastAsia="ko-KR"/>
              </w:rPr>
            </w:pPr>
            <w:r w:rsidRPr="00D07643">
              <w:rPr>
                <w:rFonts w:eastAsia="맑은 고딕" w:cs="Arial"/>
                <w:color w:val="000000"/>
                <w:sz w:val="18"/>
                <w:szCs w:val="18"/>
                <w:lang w:eastAsia="ko-KR"/>
              </w:rPr>
              <w:t>42</w:t>
            </w:r>
          </w:p>
        </w:tc>
        <w:tc>
          <w:tcPr>
            <w:tcW w:w="226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WindDirection Version</w:t>
            </w:r>
          </w:p>
        </w:tc>
        <w:tc>
          <w:tcPr>
            <w:tcW w:w="2835"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WindDirection Interface version number</w:t>
            </w:r>
          </w:p>
        </w:tc>
        <w:tc>
          <w:tcPr>
            <w:tcW w:w="850"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1</w:t>
            </w:r>
          </w:p>
        </w:tc>
        <w:tc>
          <w:tcPr>
            <w:tcW w:w="1418"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IXITL_WindDirectionVersion</w:t>
            </w:r>
          </w:p>
        </w:tc>
        <w:tc>
          <w:tcPr>
            <w:tcW w:w="1134" w:type="dxa"/>
            <w:hideMark/>
          </w:tcPr>
          <w:p w:rsidR="00FA6A12" w:rsidRPr="00D07643" w:rsidRDefault="00FA6A12" w:rsidP="009E65BA">
            <w:pPr>
              <w:spacing w:before="0" w:after="0" w:line="240" w:lineRule="auto"/>
              <w:ind w:left="0"/>
              <w:rPr>
                <w:rFonts w:eastAsia="맑은 고딕" w:cs="Arial"/>
                <w:color w:val="000000"/>
                <w:sz w:val="18"/>
                <w:szCs w:val="18"/>
                <w:lang w:eastAsia="ko-KR"/>
              </w:rPr>
            </w:pPr>
            <w:r w:rsidRPr="00D07643">
              <w:rPr>
                <w:rFonts w:eastAsia="맑은 고딕" w:cs="Arial"/>
                <w:color w:val="000000"/>
                <w:sz w:val="18"/>
                <w:szCs w:val="18"/>
                <w:lang w:eastAsia="ko-KR"/>
              </w:rPr>
              <w:t xml:space="preserve">　</w:t>
            </w:r>
          </w:p>
        </w:tc>
      </w:tr>
    </w:tbl>
    <w:p w:rsidR="00776BEA" w:rsidRDefault="00776BEA" w:rsidP="00776BEA">
      <w:pPr>
        <w:pStyle w:val="body"/>
        <w:rPr>
          <w:b/>
        </w:rPr>
      </w:pPr>
    </w:p>
    <w:p w:rsidR="00776BEA" w:rsidRDefault="00776BEA" w:rsidP="00776BEA">
      <w:pPr>
        <w:pStyle w:val="body"/>
        <w:rPr>
          <w:b/>
        </w:rPr>
      </w:pPr>
    </w:p>
    <w:p w:rsidR="00C35DC8" w:rsidRPr="00F90BDC" w:rsidRDefault="00C35DC8" w:rsidP="00C35DC8">
      <w:pPr>
        <w:spacing w:before="0" w:after="0" w:line="240" w:lineRule="auto"/>
        <w:ind w:left="0"/>
        <w:rPr>
          <w:rStyle w:val="afa"/>
          <w:rFonts w:cs="Arial"/>
          <w:i w:val="0"/>
          <w:color w:val="FF0000"/>
          <w:szCs w:val="20"/>
        </w:rPr>
      </w:pPr>
      <w:r w:rsidRPr="00F90BDC">
        <w:rPr>
          <w:rStyle w:val="afa"/>
          <w:i w:val="0"/>
          <w:color w:val="FF0000"/>
        </w:rPr>
        <w:br w:type="page"/>
      </w:r>
    </w:p>
    <w:p w:rsidR="00D92669" w:rsidRPr="00F90BDC" w:rsidRDefault="00D92669" w:rsidP="00483765">
      <w:pPr>
        <w:pStyle w:val="Appendix"/>
      </w:pPr>
      <w:bookmarkStart w:id="234" w:name="_Toc453344704"/>
      <w:r w:rsidRPr="00F90BDC">
        <w:lastRenderedPageBreak/>
        <w:t>Test Case Mapping Table, TCMT</w:t>
      </w:r>
      <w:bookmarkEnd w:id="234"/>
    </w:p>
    <w:p w:rsidR="00C34CC9" w:rsidRPr="00F90BDC" w:rsidRDefault="00C34CC9" w:rsidP="00C34CC9">
      <w:pPr>
        <w:rPr>
          <w:rFonts w:cs="Arial"/>
          <w:szCs w:val="22"/>
        </w:rPr>
      </w:pPr>
      <w:r w:rsidRPr="00F90BDC">
        <w:rPr>
          <w:rFonts w:cs="Arial"/>
          <w:szCs w:val="22"/>
        </w:rPr>
        <w:t>The applicability of each individual test is identified in the table B.1.</w:t>
      </w:r>
    </w:p>
    <w:p w:rsidR="00C34CC9" w:rsidRPr="00F90BDC" w:rsidRDefault="00C34CC9" w:rsidP="00C34CC9">
      <w:pPr>
        <w:rPr>
          <w:rFonts w:cs="Arial"/>
          <w:szCs w:val="22"/>
        </w:rPr>
      </w:pPr>
    </w:p>
    <w:p w:rsidR="00C34CC9" w:rsidRPr="00F90BDC" w:rsidRDefault="00C34CC9" w:rsidP="00C34CC9">
      <w:pPr>
        <w:rPr>
          <w:rFonts w:cs="Arial"/>
          <w:szCs w:val="22"/>
        </w:rPr>
      </w:pPr>
      <w:r w:rsidRPr="00F90BDC">
        <w:rPr>
          <w:rFonts w:cs="Arial"/>
          <w:szCs w:val="22"/>
        </w:rPr>
        <w:t>The applicability of every test is formally expressed by the use of Boolean expression that are based on parameters (ICS) included in annex A of the present document.</w:t>
      </w:r>
    </w:p>
    <w:p w:rsidR="00C34CC9" w:rsidRPr="00F90BDC" w:rsidRDefault="00C34CC9" w:rsidP="00C34CC9">
      <w:pPr>
        <w:rPr>
          <w:rFonts w:cs="Arial"/>
          <w:szCs w:val="22"/>
        </w:rPr>
      </w:pPr>
    </w:p>
    <w:p w:rsidR="00C34CC9" w:rsidRPr="00F90BDC" w:rsidRDefault="00C34CC9" w:rsidP="00C34CC9">
      <w:pPr>
        <w:rPr>
          <w:rFonts w:cs="Arial"/>
          <w:szCs w:val="22"/>
        </w:rPr>
      </w:pPr>
      <w:r w:rsidRPr="00F90BDC">
        <w:rPr>
          <w:rFonts w:cs="Arial"/>
          <w:szCs w:val="22"/>
        </w:rPr>
        <w:t>The columns in Table B.1 have the following meaning:</w:t>
      </w:r>
    </w:p>
    <w:p w:rsidR="00C34CC9" w:rsidRPr="00F90BDC" w:rsidRDefault="00C34CC9" w:rsidP="00C34CC9">
      <w:pPr>
        <w:rPr>
          <w:rFonts w:cs="Arial"/>
          <w:szCs w:val="22"/>
        </w:rPr>
      </w:pPr>
    </w:p>
    <w:p w:rsidR="00C34CC9" w:rsidRPr="00F90BDC" w:rsidRDefault="00C34CC9" w:rsidP="00C34CC9">
      <w:pPr>
        <w:pStyle w:val="H6"/>
        <w:ind w:left="2693"/>
        <w:rPr>
          <w:sz w:val="22"/>
          <w:szCs w:val="22"/>
        </w:rPr>
      </w:pPr>
      <w:r w:rsidRPr="00F90BDC">
        <w:rPr>
          <w:sz w:val="22"/>
          <w:szCs w:val="22"/>
        </w:rPr>
        <w:t>Test case column</w:t>
      </w:r>
    </w:p>
    <w:p w:rsidR="00C34CC9" w:rsidRPr="00F90BDC" w:rsidRDefault="00C34CC9" w:rsidP="00C34CC9">
      <w:pPr>
        <w:ind w:left="708"/>
        <w:rPr>
          <w:rFonts w:cs="Arial"/>
          <w:szCs w:val="22"/>
        </w:rPr>
      </w:pPr>
      <w:r w:rsidRPr="00F90BDC">
        <w:rPr>
          <w:rFonts w:cs="Arial"/>
          <w:szCs w:val="22"/>
        </w:rPr>
        <w:t>The Test case column indicates the test case number for each test case as described in the Control Panel Service Framework test case specification for which the applicability is identified.</w:t>
      </w:r>
    </w:p>
    <w:p w:rsidR="00C34CC9" w:rsidRPr="00F90BDC" w:rsidRDefault="00C34CC9" w:rsidP="00C34CC9">
      <w:pPr>
        <w:pStyle w:val="H6"/>
        <w:ind w:left="2693"/>
        <w:rPr>
          <w:sz w:val="22"/>
          <w:szCs w:val="22"/>
        </w:rPr>
      </w:pPr>
      <w:r w:rsidRPr="00F90BDC">
        <w:rPr>
          <w:sz w:val="22"/>
          <w:szCs w:val="22"/>
        </w:rPr>
        <w:t>Description column</w:t>
      </w:r>
    </w:p>
    <w:p w:rsidR="00C34CC9" w:rsidRPr="00F90BDC" w:rsidRDefault="00C34CC9" w:rsidP="00C34CC9">
      <w:pPr>
        <w:ind w:left="708"/>
        <w:rPr>
          <w:rFonts w:cs="Arial"/>
          <w:szCs w:val="22"/>
        </w:rPr>
      </w:pPr>
      <w:r w:rsidRPr="00F90BDC">
        <w:rPr>
          <w:rFonts w:cs="Arial"/>
          <w:szCs w:val="22"/>
        </w:rPr>
        <w:t>The Title column indicates the title of each test case as described in the Control Panel Service Framework test case specification for which the applicability is identified.</w:t>
      </w:r>
    </w:p>
    <w:p w:rsidR="00C34CC9" w:rsidRPr="00F90BDC" w:rsidRDefault="00C34CC9" w:rsidP="00C34CC9">
      <w:pPr>
        <w:pStyle w:val="H6"/>
        <w:ind w:left="2693"/>
        <w:rPr>
          <w:sz w:val="22"/>
          <w:szCs w:val="22"/>
        </w:rPr>
      </w:pPr>
      <w:r w:rsidRPr="00F90BDC">
        <w:rPr>
          <w:sz w:val="22"/>
          <w:szCs w:val="22"/>
        </w:rPr>
        <w:t>Release column</w:t>
      </w:r>
    </w:p>
    <w:p w:rsidR="00C34CC9" w:rsidRPr="00F90BDC" w:rsidRDefault="00C34CC9" w:rsidP="00C34CC9">
      <w:pPr>
        <w:ind w:left="708"/>
        <w:rPr>
          <w:rFonts w:cs="Arial"/>
          <w:szCs w:val="22"/>
        </w:rPr>
      </w:pPr>
      <w:r w:rsidRPr="00F90BDC">
        <w:rPr>
          <w:rFonts w:cs="Arial"/>
          <w:szCs w:val="22"/>
        </w:rPr>
        <w:t xml:space="preserve">The Release column indicates the earliest release from which each test case is applicable, except if otherwise stated of an individual test case. </w:t>
      </w:r>
    </w:p>
    <w:p w:rsidR="00C34CC9" w:rsidRPr="00F90BDC" w:rsidRDefault="00C34CC9" w:rsidP="00C34CC9">
      <w:pPr>
        <w:pStyle w:val="H6"/>
        <w:ind w:left="2693"/>
        <w:rPr>
          <w:sz w:val="22"/>
          <w:szCs w:val="22"/>
        </w:rPr>
      </w:pPr>
      <w:r w:rsidRPr="00F90BDC">
        <w:rPr>
          <w:sz w:val="22"/>
          <w:szCs w:val="22"/>
        </w:rPr>
        <w:t>Status column</w:t>
      </w:r>
    </w:p>
    <w:p w:rsidR="00C34CC9" w:rsidRDefault="00C34CC9" w:rsidP="00C34CC9">
      <w:pPr>
        <w:ind w:left="708"/>
        <w:rPr>
          <w:rFonts w:cs="Arial"/>
          <w:szCs w:val="22"/>
        </w:rPr>
      </w:pPr>
      <w:r w:rsidRPr="00F90BDC">
        <w:rPr>
          <w:rFonts w:cs="Arial"/>
          <w:szCs w:val="22"/>
        </w:rPr>
        <w:t>The following notations are used for the Status column:</w:t>
      </w:r>
    </w:p>
    <w:tbl>
      <w:tblPr>
        <w:tblStyle w:val="af6"/>
        <w:tblW w:w="8870"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7207"/>
      </w:tblGrid>
      <w:tr w:rsidR="001D7DF5" w:rsidTr="001D7DF5">
        <w:trPr>
          <w:cnfStyle w:val="100000000000" w:firstRow="1" w:lastRow="0" w:firstColumn="0" w:lastColumn="0" w:oddVBand="0" w:evenVBand="0" w:oddHBand="0" w:evenHBand="0" w:firstRowFirstColumn="0" w:firstRowLastColumn="0" w:lastRowFirstColumn="0" w:lastRowLastColumn="0"/>
        </w:trPr>
        <w:tc>
          <w:tcPr>
            <w:tcW w:w="166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D7DF5" w:rsidRDefault="001D7DF5" w:rsidP="008A6B91">
            <w:pPr>
              <w:pStyle w:val="body"/>
              <w:ind w:left="0"/>
              <w:rPr>
                <w:lang w:eastAsia="ko-KR"/>
              </w:rPr>
            </w:pPr>
            <w:r w:rsidRPr="00F90BDC">
              <w:rPr>
                <w:szCs w:val="22"/>
              </w:rPr>
              <w:t>A</w:t>
            </w:r>
          </w:p>
        </w:tc>
        <w:tc>
          <w:tcPr>
            <w:tcW w:w="720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D7DF5" w:rsidRDefault="001D7DF5" w:rsidP="008A6B91">
            <w:pPr>
              <w:pStyle w:val="body"/>
              <w:ind w:left="0"/>
            </w:pPr>
            <w:r w:rsidRPr="001D7DF5">
              <w:t>applicable - the test is applicable.</w:t>
            </w:r>
          </w:p>
        </w:tc>
      </w:tr>
      <w:tr w:rsidR="001D7DF5" w:rsidTr="001D7DF5">
        <w:tc>
          <w:tcPr>
            <w:tcW w:w="1663" w:type="dxa"/>
          </w:tcPr>
          <w:p w:rsidR="001D7DF5" w:rsidRDefault="001D7DF5" w:rsidP="008A6B91">
            <w:pPr>
              <w:pStyle w:val="body"/>
              <w:ind w:left="0"/>
              <w:rPr>
                <w:lang w:eastAsia="ko-KR"/>
              </w:rPr>
            </w:pPr>
            <w:r w:rsidRPr="00F90BDC">
              <w:rPr>
                <w:szCs w:val="22"/>
              </w:rPr>
              <w:t>O</w:t>
            </w:r>
          </w:p>
        </w:tc>
        <w:tc>
          <w:tcPr>
            <w:tcW w:w="7207" w:type="dxa"/>
          </w:tcPr>
          <w:p w:rsidR="001D7DF5" w:rsidRDefault="001D7DF5" w:rsidP="008A6B91">
            <w:pPr>
              <w:pStyle w:val="body"/>
              <w:ind w:left="0"/>
            </w:pPr>
            <w:r w:rsidRPr="00F90BDC">
              <w:rPr>
                <w:szCs w:val="22"/>
              </w:rPr>
              <w:t>optional – the capability may be supported or not.</w:t>
            </w:r>
          </w:p>
        </w:tc>
      </w:tr>
      <w:tr w:rsidR="001D7DF5" w:rsidTr="001D7DF5">
        <w:tc>
          <w:tcPr>
            <w:tcW w:w="1663" w:type="dxa"/>
          </w:tcPr>
          <w:p w:rsidR="001D7DF5" w:rsidRPr="008836C3" w:rsidRDefault="001D7DF5" w:rsidP="001D7DF5">
            <w:pPr>
              <w:pStyle w:val="body"/>
              <w:ind w:left="0"/>
            </w:pPr>
            <w:r>
              <w:t>N/A</w:t>
            </w:r>
          </w:p>
        </w:tc>
        <w:tc>
          <w:tcPr>
            <w:tcW w:w="7207" w:type="dxa"/>
          </w:tcPr>
          <w:p w:rsidR="001D7DF5" w:rsidRDefault="001D7DF5" w:rsidP="008A6B91">
            <w:pPr>
              <w:pStyle w:val="body"/>
              <w:ind w:left="0"/>
            </w:pPr>
            <w:r w:rsidRPr="00F90BDC">
              <w:rPr>
                <w:szCs w:val="22"/>
              </w:rPr>
              <w:t>not applicable – in the given context, the test case is not applicable.</w:t>
            </w:r>
          </w:p>
        </w:tc>
      </w:tr>
      <w:tr w:rsidR="001D7DF5" w:rsidTr="001D7DF5">
        <w:tc>
          <w:tcPr>
            <w:tcW w:w="1663" w:type="dxa"/>
          </w:tcPr>
          <w:p w:rsidR="001D7DF5" w:rsidRDefault="001D7DF5" w:rsidP="001D7DF5">
            <w:pPr>
              <w:pStyle w:val="body"/>
              <w:ind w:left="0"/>
              <w:rPr>
                <w:lang w:eastAsia="ko-KR"/>
              </w:rPr>
            </w:pPr>
            <w:r>
              <w:rPr>
                <w:rFonts w:hint="eastAsia"/>
                <w:lang w:eastAsia="ko-KR"/>
              </w:rPr>
              <w:t>Ci</w:t>
            </w:r>
          </w:p>
        </w:tc>
        <w:tc>
          <w:tcPr>
            <w:tcW w:w="7207" w:type="dxa"/>
          </w:tcPr>
          <w:p w:rsidR="001D7DF5" w:rsidRPr="00F90BDC" w:rsidRDefault="001D7DF5" w:rsidP="008A6B91">
            <w:pPr>
              <w:pStyle w:val="body"/>
              <w:ind w:left="0"/>
              <w:rPr>
                <w:szCs w:val="22"/>
              </w:rPr>
            </w:pPr>
            <w:r w:rsidRPr="00F90BDC">
              <w:rPr>
                <w:szCs w:val="22"/>
              </w:rPr>
              <w:t>conditional – the test is applicable ("A") or not ("N/A") depending on the support of other optional or conditional items. "i" is an integer identifying an unique conditional status expression which is defined immediately following the table. For nested conditional expressions, the syntax "IF ... THEN (IF ... THEN ... ELSE...) ELSE ..." is used to avoid ambiguities.</w:t>
            </w:r>
          </w:p>
        </w:tc>
      </w:tr>
    </w:tbl>
    <w:p w:rsidR="00E72305" w:rsidRPr="00F90BDC" w:rsidRDefault="00E72305" w:rsidP="00DE59EE">
      <w:pPr>
        <w:pStyle w:val="body"/>
        <w:rPr>
          <w:rStyle w:val="afa"/>
          <w:i w:val="0"/>
          <w:color w:val="FF0000"/>
        </w:rPr>
      </w:pPr>
    </w:p>
    <w:p w:rsidR="00E72305" w:rsidRDefault="002D36AF" w:rsidP="001D7DF5">
      <w:pPr>
        <w:pStyle w:val="TH"/>
        <w:ind w:leftChars="322" w:left="708"/>
        <w:jc w:val="left"/>
      </w:pPr>
      <w:r>
        <w:lastRenderedPageBreak/>
        <w:t>Table C</w:t>
      </w:r>
      <w:r w:rsidR="00E72305" w:rsidRPr="00F90BDC">
        <w:t>.1: Test Case Mapping Table</w:t>
      </w:r>
    </w:p>
    <w:tbl>
      <w:tblPr>
        <w:tblW w:w="9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05"/>
        <w:gridCol w:w="3544"/>
        <w:gridCol w:w="1549"/>
        <w:gridCol w:w="1286"/>
      </w:tblGrid>
      <w:tr w:rsidR="0097215F" w:rsidRPr="00362B5E"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Test case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Description</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Release</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362B5E" w:rsidRDefault="0097215F" w:rsidP="009E65BA">
            <w:pPr>
              <w:pStyle w:val="TAH"/>
              <w:rPr>
                <w:snapToGrid w:val="0"/>
                <w:szCs w:val="18"/>
              </w:rPr>
            </w:pPr>
            <w:r w:rsidRPr="00362B5E">
              <w:rPr>
                <w:snapToGrid w:val="0"/>
                <w:szCs w:val="18"/>
              </w:rPr>
              <w:t>Status</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HAE-v1-HAEAbout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HAEAbout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HAE-v1-AirRecirculationMode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AirRecirculationMode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HAE-v1-Alerts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Alerts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HAE-v1-AudioVideoInput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AudioVideoInput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HAE-v1-AudioVolume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AudioVolume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HAE-v1-BatteryStatus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BatteryStatus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HAE-v1-Channel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Channel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HAE-v1-ClimateControlMode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ClimateControlMode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HAE-v1-ClosedStatus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ClosedStatus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C09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HAE-v1-CurrentAirQuality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CurrentAirQuality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HAE-v1-CurrentAirQualityLevel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CurrentAirQualityLevel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HAE-v1-CurrentHumidity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CurrentHumidity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HAE-v1-CurrentPower</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CurrentPower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HAE-v1-CurrentTemperature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CurrentTemperature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HAE-v1-CycleControl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CycleControl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HAE-v1-DishWashingCyclePhase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DishWashingCyclePhase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HAE-v1-EnergyUsage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EnergyUsage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HAE-v1-FanSpeedLevel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FanSpeedLevel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HAE-v1-FilterStatus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FilterStatus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C19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HAE-v1-HeatingZone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HeatingZone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HAE-v1-Hid</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Hid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HAE-v1-HvacFanMode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HvacFanMode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HAE-v1-LaundryCyclePhase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LaundryCyclePhase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HAE-v1-MoistureOutputLevel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MoistureOutputLevel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HAE-v1-OffControl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OffControl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HAE-v1-OnControl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OnControl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HAE-v1-OnOffStatus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OnOffStatus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HAE-v1-OvenCyclePhase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OvenCyclePhase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HAE-v1-PlugInUnits</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PlugInUnits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C29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HAE-v1-RapidMode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RapidMode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HAE-v1-RapidModeTimed</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RapidModeTimed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HAE-v1-RemoteControllability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RemoteControllability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HAE-v1-RepeatMode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RepeatMode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C33</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HAE-v1-ResouceSaving</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ResouceSaving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C34</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lastRenderedPageBreak/>
              <w:t>HAE-v1-RobotCleaningCyclePhase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RobotCleaningCyclePhase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C35</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HAE-v1-SoilLevel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SoilLevel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C36</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HAE-v1-SpinSpeedLevel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SpinSpeedLevel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C37</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HAE-v1-TargetHumidity</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TargetHumidity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C38</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HAE-v1-TargetTemperature</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TargetTemperature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C39</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HAE-v1-TargetTemperatureLevel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TargetTemperatureLevel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C40</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HAE-v1-Timer</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Timer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C41</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HAE-v1-WaterLevel</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WaterLevel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C42</w:t>
            </w:r>
          </w:p>
        </w:tc>
      </w:tr>
      <w:tr w:rsidR="0097215F" w:rsidRPr="00D07643" w:rsidTr="009E65BA">
        <w:trPr>
          <w:cantSplit/>
          <w:trHeight w:val="340"/>
        </w:trPr>
        <w:tc>
          <w:tcPr>
            <w:tcW w:w="30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left"/>
              <w:rPr>
                <w:b w:val="0"/>
                <w:snapToGrid w:val="0"/>
                <w:szCs w:val="18"/>
              </w:rPr>
            </w:pPr>
            <w:r w:rsidRPr="00D07643">
              <w:rPr>
                <w:b w:val="0"/>
                <w:snapToGrid w:val="0"/>
                <w:szCs w:val="18"/>
              </w:rPr>
              <w:t>HAE-v1-WindDirection</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jc w:val="both"/>
              <w:rPr>
                <w:b w:val="0"/>
                <w:snapToGrid w:val="0"/>
                <w:szCs w:val="18"/>
              </w:rPr>
            </w:pPr>
            <w:r w:rsidRPr="00D07643">
              <w:rPr>
                <w:b w:val="0"/>
                <w:snapToGrid w:val="0"/>
                <w:szCs w:val="18"/>
              </w:rPr>
              <w:t>WindDirection Interface Test</w:t>
            </w:r>
          </w:p>
        </w:tc>
        <w:tc>
          <w:tcPr>
            <w:tcW w:w="15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16.04</w:t>
            </w:r>
          </w:p>
        </w:tc>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215F" w:rsidRPr="00D07643" w:rsidRDefault="0097215F" w:rsidP="009E65BA">
            <w:pPr>
              <w:pStyle w:val="TAH"/>
              <w:rPr>
                <w:b w:val="0"/>
                <w:snapToGrid w:val="0"/>
                <w:szCs w:val="18"/>
              </w:rPr>
            </w:pPr>
            <w:r w:rsidRPr="00D07643">
              <w:rPr>
                <w:b w:val="0"/>
                <w:snapToGrid w:val="0"/>
                <w:szCs w:val="18"/>
              </w:rPr>
              <w:t>C43</w:t>
            </w:r>
          </w:p>
        </w:tc>
      </w:tr>
      <w:tr w:rsidR="0097215F" w:rsidRPr="00F90BDC" w:rsidTr="009E65BA">
        <w:tc>
          <w:tcPr>
            <w:tcW w:w="9384" w:type="dxa"/>
            <w:gridSpan w:val="4"/>
            <w:tcBorders>
              <w:top w:val="single" w:sz="4" w:space="0" w:color="auto"/>
              <w:left w:val="single" w:sz="4" w:space="0" w:color="auto"/>
              <w:bottom w:val="single" w:sz="4" w:space="0" w:color="auto"/>
              <w:right w:val="single" w:sz="4" w:space="0" w:color="auto"/>
            </w:tcBorders>
            <w:vAlign w:val="center"/>
          </w:tcPr>
          <w:p w:rsidR="0097215F" w:rsidRPr="00362B5E" w:rsidRDefault="0097215F" w:rsidP="009E65BA">
            <w:pPr>
              <w:spacing w:before="0" w:after="0" w:line="240" w:lineRule="auto"/>
              <w:ind w:left="0"/>
              <w:rPr>
                <w:rFonts w:eastAsia="맑은 고딕" w:cs="Arial"/>
                <w:color w:val="000000"/>
                <w:sz w:val="18"/>
                <w:szCs w:val="18"/>
              </w:rPr>
            </w:pPr>
            <w:r>
              <w:rPr>
                <w:rFonts w:eastAsia="맑은 고딕" w:cs="Arial"/>
                <w:color w:val="000000"/>
                <w:sz w:val="18"/>
                <w:szCs w:val="18"/>
              </w:rPr>
              <w:t>C01  IF (A.1/1) THEN A ELSE N/A</w:t>
            </w:r>
            <w:r>
              <w:rPr>
                <w:rFonts w:eastAsia="맑은 고딕" w:cs="Arial"/>
                <w:color w:val="000000"/>
                <w:sz w:val="18"/>
                <w:szCs w:val="18"/>
              </w:rPr>
              <w:br/>
              <w:t>C02  IF (A.1/2) THEN A ELSE N/A</w:t>
            </w:r>
            <w:r>
              <w:rPr>
                <w:rFonts w:eastAsia="맑은 고딕" w:cs="Arial"/>
                <w:color w:val="000000"/>
                <w:sz w:val="18"/>
                <w:szCs w:val="18"/>
              </w:rPr>
              <w:br/>
              <w:t>C03  IF (A.1/3) THEN A ELSE N/A</w:t>
            </w:r>
            <w:r>
              <w:rPr>
                <w:rFonts w:eastAsia="맑은 고딕" w:cs="Arial"/>
                <w:color w:val="000000"/>
                <w:sz w:val="18"/>
                <w:szCs w:val="18"/>
              </w:rPr>
              <w:br/>
              <w:t>C04  IF (A.1/4) THEN A ELSE N/A</w:t>
            </w:r>
            <w:r>
              <w:rPr>
                <w:rFonts w:eastAsia="맑은 고딕" w:cs="Arial"/>
                <w:color w:val="000000"/>
                <w:sz w:val="18"/>
                <w:szCs w:val="18"/>
              </w:rPr>
              <w:br/>
              <w:t>C05  IF (A.1/5) THEN A ELSE N/A</w:t>
            </w:r>
            <w:r>
              <w:rPr>
                <w:rFonts w:eastAsia="맑은 고딕" w:cs="Arial"/>
                <w:color w:val="000000"/>
                <w:sz w:val="18"/>
                <w:szCs w:val="18"/>
              </w:rPr>
              <w:br/>
              <w:t>C06  IF (A.1/6) THEN A ELSE N/A</w:t>
            </w:r>
            <w:r>
              <w:rPr>
                <w:rFonts w:eastAsia="맑은 고딕" w:cs="Arial"/>
                <w:color w:val="000000"/>
                <w:sz w:val="18"/>
                <w:szCs w:val="18"/>
              </w:rPr>
              <w:br/>
              <w:t>C07  IF (A.1/7) THEN A ELSE N/A</w:t>
            </w:r>
            <w:r>
              <w:rPr>
                <w:rFonts w:eastAsia="맑은 고딕" w:cs="Arial"/>
                <w:color w:val="000000"/>
                <w:sz w:val="18"/>
                <w:szCs w:val="18"/>
              </w:rPr>
              <w:br/>
              <w:t>C08  IF (A.1/8) THEN A ELSE N/A</w:t>
            </w:r>
            <w:r>
              <w:rPr>
                <w:rFonts w:eastAsia="맑은 고딕" w:cs="Arial"/>
                <w:color w:val="000000"/>
                <w:sz w:val="18"/>
                <w:szCs w:val="18"/>
              </w:rPr>
              <w:br/>
              <w:t>C09  IF (A.1/9) THEN A ELSE N/A</w:t>
            </w:r>
            <w:r>
              <w:rPr>
                <w:rFonts w:eastAsia="맑은 고딕" w:cs="Arial"/>
                <w:color w:val="000000"/>
                <w:sz w:val="18"/>
                <w:szCs w:val="18"/>
              </w:rPr>
              <w:br/>
              <w:t>C10  IF (A.1/10) THEN A ELSE N/A</w:t>
            </w:r>
            <w:r>
              <w:rPr>
                <w:rFonts w:eastAsia="맑은 고딕" w:cs="Arial"/>
                <w:color w:val="000000"/>
                <w:sz w:val="18"/>
                <w:szCs w:val="18"/>
              </w:rPr>
              <w:br/>
              <w:t>C11  IF (A.1/11) THEN A ELSE N/A</w:t>
            </w:r>
            <w:r>
              <w:rPr>
                <w:rFonts w:eastAsia="맑은 고딕" w:cs="Arial"/>
                <w:color w:val="000000"/>
                <w:sz w:val="18"/>
                <w:szCs w:val="18"/>
              </w:rPr>
              <w:br/>
              <w:t>C12  IF (A.1/12) THEN A ELSE N/A</w:t>
            </w:r>
            <w:r>
              <w:rPr>
                <w:rFonts w:eastAsia="맑은 고딕" w:cs="Arial"/>
                <w:color w:val="000000"/>
                <w:sz w:val="18"/>
                <w:szCs w:val="18"/>
              </w:rPr>
              <w:br/>
              <w:t>C13  IF (A.1/13) THEN A ELSE N/A</w:t>
            </w:r>
            <w:r>
              <w:rPr>
                <w:rFonts w:eastAsia="맑은 고딕" w:cs="Arial"/>
                <w:color w:val="000000"/>
                <w:sz w:val="18"/>
                <w:szCs w:val="18"/>
              </w:rPr>
              <w:br/>
              <w:t>C14  IF (A.1/14) THEN A ELSE N/A</w:t>
            </w:r>
            <w:r>
              <w:rPr>
                <w:rFonts w:eastAsia="맑은 고딕" w:cs="Arial"/>
                <w:color w:val="000000"/>
                <w:sz w:val="18"/>
                <w:szCs w:val="18"/>
              </w:rPr>
              <w:br/>
              <w:t>C15  IF (A.1/15) THEN A ELSE N/A</w:t>
            </w:r>
            <w:r>
              <w:rPr>
                <w:rFonts w:eastAsia="맑은 고딕" w:cs="Arial"/>
                <w:color w:val="000000"/>
                <w:sz w:val="18"/>
                <w:szCs w:val="18"/>
              </w:rPr>
              <w:br/>
              <w:t>C16  IF (A.1/16) THEN A ELSE N/A</w:t>
            </w:r>
            <w:r>
              <w:rPr>
                <w:rFonts w:eastAsia="맑은 고딕" w:cs="Arial"/>
                <w:color w:val="000000"/>
                <w:sz w:val="18"/>
                <w:szCs w:val="18"/>
              </w:rPr>
              <w:br/>
              <w:t>C17  IF (A.1/17) THEN A ELSE N/A</w:t>
            </w:r>
            <w:r>
              <w:rPr>
                <w:rFonts w:eastAsia="맑은 고딕" w:cs="Arial"/>
                <w:color w:val="000000"/>
                <w:sz w:val="18"/>
                <w:szCs w:val="18"/>
              </w:rPr>
              <w:br/>
              <w:t>C18  IF (A.1/18) THEN A ELSE N/A</w:t>
            </w:r>
            <w:r>
              <w:rPr>
                <w:rFonts w:eastAsia="맑은 고딕" w:cs="Arial"/>
                <w:color w:val="000000"/>
                <w:sz w:val="18"/>
                <w:szCs w:val="18"/>
              </w:rPr>
              <w:br/>
              <w:t>C19  IF (A.1/19) THEN A ELSE N/A</w:t>
            </w:r>
            <w:r>
              <w:rPr>
                <w:rFonts w:eastAsia="맑은 고딕" w:cs="Arial"/>
                <w:color w:val="000000"/>
                <w:sz w:val="18"/>
                <w:szCs w:val="18"/>
              </w:rPr>
              <w:br/>
              <w:t>C20  IF (A.1/20) THEN A ELSE N/A</w:t>
            </w:r>
            <w:r>
              <w:rPr>
                <w:rFonts w:eastAsia="맑은 고딕" w:cs="Arial"/>
                <w:color w:val="000000"/>
                <w:sz w:val="18"/>
                <w:szCs w:val="18"/>
              </w:rPr>
              <w:br/>
              <w:t>C21  IF (A.1/21) THEN A ELSE N/A</w:t>
            </w:r>
            <w:r>
              <w:rPr>
                <w:rFonts w:eastAsia="맑은 고딕" w:cs="Arial"/>
                <w:color w:val="000000"/>
                <w:sz w:val="18"/>
                <w:szCs w:val="18"/>
              </w:rPr>
              <w:br/>
              <w:t>C22  IF (A.1/22) THEN A ELSE N/A</w:t>
            </w:r>
            <w:r>
              <w:rPr>
                <w:rFonts w:eastAsia="맑은 고딕" w:cs="Arial"/>
                <w:color w:val="000000"/>
                <w:sz w:val="18"/>
                <w:szCs w:val="18"/>
              </w:rPr>
              <w:br/>
              <w:t>C23  IF (A.1/23) THEN A ELSE N/A</w:t>
            </w:r>
            <w:r>
              <w:rPr>
                <w:rFonts w:eastAsia="맑은 고딕" w:cs="Arial"/>
                <w:color w:val="000000"/>
                <w:sz w:val="18"/>
                <w:szCs w:val="18"/>
              </w:rPr>
              <w:br/>
              <w:t>C24  IF (A.1/24) THEN A ELSE N/A</w:t>
            </w:r>
            <w:r>
              <w:rPr>
                <w:rFonts w:eastAsia="맑은 고딕" w:cs="Arial"/>
                <w:color w:val="000000"/>
                <w:sz w:val="18"/>
                <w:szCs w:val="18"/>
              </w:rPr>
              <w:br/>
              <w:t>C25  IF (A.1/25) THEN A ELSE N/A</w:t>
            </w:r>
            <w:r>
              <w:rPr>
                <w:rFonts w:eastAsia="맑은 고딕" w:cs="Arial"/>
                <w:color w:val="000000"/>
                <w:sz w:val="18"/>
                <w:szCs w:val="18"/>
              </w:rPr>
              <w:br/>
              <w:t>C26  IF (A.1/26) THEN A ELSE N/A</w:t>
            </w:r>
            <w:r>
              <w:rPr>
                <w:rFonts w:eastAsia="맑은 고딕" w:cs="Arial"/>
                <w:color w:val="000000"/>
                <w:sz w:val="18"/>
                <w:szCs w:val="18"/>
              </w:rPr>
              <w:br/>
              <w:t>C27  IF (A.1/27) THEN A ELSE N/A</w:t>
            </w:r>
            <w:r>
              <w:rPr>
                <w:rFonts w:eastAsia="맑은 고딕" w:cs="Arial"/>
                <w:color w:val="000000"/>
                <w:sz w:val="18"/>
                <w:szCs w:val="18"/>
              </w:rPr>
              <w:br/>
              <w:t>C28  IF (A.1/28) THEN A ELSE N/A</w:t>
            </w:r>
            <w:r>
              <w:rPr>
                <w:rFonts w:eastAsia="맑은 고딕" w:cs="Arial"/>
                <w:color w:val="000000"/>
                <w:sz w:val="18"/>
                <w:szCs w:val="18"/>
              </w:rPr>
              <w:br/>
              <w:t>C29  IF (A.1/29) THEN A ELSE N/A</w:t>
            </w:r>
            <w:r>
              <w:rPr>
                <w:rFonts w:eastAsia="맑은 고딕" w:cs="Arial"/>
                <w:color w:val="000000"/>
                <w:sz w:val="18"/>
                <w:szCs w:val="18"/>
              </w:rPr>
              <w:br/>
              <w:t>C30  IF (A.1/30) THEN A ELSE N/A</w:t>
            </w:r>
            <w:r>
              <w:rPr>
                <w:rFonts w:eastAsia="맑은 고딕" w:cs="Arial"/>
                <w:color w:val="000000"/>
                <w:sz w:val="18"/>
                <w:szCs w:val="18"/>
              </w:rPr>
              <w:br/>
              <w:t>C31  IF (A.1/31) THEN A ELSE N/A</w:t>
            </w:r>
            <w:r>
              <w:rPr>
                <w:rFonts w:eastAsia="맑은 고딕" w:cs="Arial"/>
                <w:color w:val="000000"/>
                <w:sz w:val="18"/>
                <w:szCs w:val="18"/>
              </w:rPr>
              <w:br/>
              <w:t>C32  IF (A.1/32) THEN A ELSE N/A</w:t>
            </w:r>
            <w:r>
              <w:rPr>
                <w:rFonts w:eastAsia="맑은 고딕" w:cs="Arial"/>
                <w:color w:val="000000"/>
                <w:sz w:val="18"/>
                <w:szCs w:val="18"/>
              </w:rPr>
              <w:br/>
              <w:t>C33  IF (A.1/33) THEN A ELSE N/A</w:t>
            </w:r>
            <w:r>
              <w:rPr>
                <w:rFonts w:eastAsia="맑은 고딕" w:cs="Arial"/>
                <w:color w:val="000000"/>
                <w:sz w:val="18"/>
                <w:szCs w:val="18"/>
              </w:rPr>
              <w:br/>
              <w:t>C34  IF (A.1/34) THEN A ELSE N/A</w:t>
            </w:r>
            <w:r>
              <w:rPr>
                <w:rFonts w:eastAsia="맑은 고딕" w:cs="Arial"/>
                <w:color w:val="000000"/>
                <w:sz w:val="18"/>
                <w:szCs w:val="18"/>
              </w:rPr>
              <w:br/>
              <w:t>C35  IF (A.1/35) THEN A ELSE N/A</w:t>
            </w:r>
            <w:r>
              <w:rPr>
                <w:rFonts w:eastAsia="맑은 고딕" w:cs="Arial"/>
                <w:color w:val="000000"/>
                <w:sz w:val="18"/>
                <w:szCs w:val="18"/>
              </w:rPr>
              <w:br/>
              <w:t>C36  IF (A.1/36) THEN A ELSE N/A</w:t>
            </w:r>
            <w:r>
              <w:rPr>
                <w:rFonts w:eastAsia="맑은 고딕" w:cs="Arial"/>
                <w:color w:val="000000"/>
                <w:sz w:val="18"/>
                <w:szCs w:val="18"/>
              </w:rPr>
              <w:br/>
              <w:t>C37  IF (A.1/37) THEN A ELSE N/A</w:t>
            </w:r>
            <w:r>
              <w:rPr>
                <w:rFonts w:eastAsia="맑은 고딕" w:cs="Arial"/>
                <w:color w:val="000000"/>
                <w:sz w:val="18"/>
                <w:szCs w:val="18"/>
              </w:rPr>
              <w:br/>
              <w:t>C38  IF (A.1/38) THEN A ELSE N/A</w:t>
            </w:r>
            <w:r>
              <w:rPr>
                <w:rFonts w:eastAsia="맑은 고딕" w:cs="Arial"/>
                <w:color w:val="000000"/>
                <w:sz w:val="18"/>
                <w:szCs w:val="18"/>
              </w:rPr>
              <w:br/>
              <w:t>C39  IF (A.1/39) THEN A ELSE N/A</w:t>
            </w:r>
            <w:r>
              <w:rPr>
                <w:rFonts w:eastAsia="맑은 고딕" w:cs="Arial"/>
                <w:color w:val="000000"/>
                <w:sz w:val="18"/>
                <w:szCs w:val="18"/>
              </w:rPr>
              <w:br/>
              <w:t>C40  IF (A.1/40) THEN A ELSE N/A</w:t>
            </w:r>
            <w:r>
              <w:rPr>
                <w:rFonts w:eastAsia="맑은 고딕" w:cs="Arial"/>
                <w:color w:val="000000"/>
                <w:sz w:val="18"/>
                <w:szCs w:val="18"/>
              </w:rPr>
              <w:br/>
              <w:t>C41  IF (A.1/41) THEN A ELSE N/A</w:t>
            </w:r>
            <w:r>
              <w:rPr>
                <w:rFonts w:eastAsia="맑은 고딕" w:cs="Arial"/>
                <w:color w:val="000000"/>
                <w:sz w:val="18"/>
                <w:szCs w:val="18"/>
              </w:rPr>
              <w:br/>
              <w:t>C42  IF (A.1/42) THEN A ELSE N/A</w:t>
            </w:r>
            <w:r>
              <w:rPr>
                <w:rFonts w:eastAsia="맑은 고딕" w:cs="Arial"/>
                <w:color w:val="000000"/>
                <w:sz w:val="18"/>
                <w:szCs w:val="18"/>
              </w:rPr>
              <w:br/>
              <w:t>C43  IF (A.1/43) THEN A ELSE N/A</w:t>
            </w:r>
          </w:p>
        </w:tc>
      </w:tr>
    </w:tbl>
    <w:p w:rsidR="00E331E3" w:rsidRPr="00F90BDC" w:rsidRDefault="00E331E3" w:rsidP="00A629FE">
      <w:pPr>
        <w:pStyle w:val="body"/>
        <w:ind w:left="0"/>
        <w:rPr>
          <w:rStyle w:val="afa"/>
          <w:i w:val="0"/>
          <w:color w:val="FF0000"/>
        </w:rPr>
      </w:pPr>
    </w:p>
    <w:sectPr w:rsidR="00E331E3" w:rsidRPr="00F90BDC"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CF4" w:rsidRDefault="008A3CF4">
      <w:r>
        <w:separator/>
      </w:r>
    </w:p>
    <w:p w:rsidR="008A3CF4" w:rsidRDefault="008A3CF4"/>
    <w:p w:rsidR="008A3CF4" w:rsidRDefault="008A3CF4"/>
  </w:endnote>
  <w:endnote w:type="continuationSeparator" w:id="0">
    <w:p w:rsidR="008A3CF4" w:rsidRDefault="008A3CF4">
      <w:r>
        <w:continuationSeparator/>
      </w:r>
    </w:p>
    <w:p w:rsidR="008A3CF4" w:rsidRDefault="008A3CF4"/>
    <w:p w:rsidR="008A3CF4" w:rsidRDefault="008A3CF4"/>
  </w:endnote>
  <w:endnote w:type="continuationNotice" w:id="1">
    <w:p w:rsidR="008A3CF4" w:rsidRDefault="008A3CF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Default="009E65BA" w:rsidP="00C31F4D">
    <w:pPr>
      <w:pStyle w:val="a5"/>
    </w:pPr>
  </w:p>
  <w:p w:rsidR="009E65BA" w:rsidRDefault="009E65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E31BF0" w:rsidRDefault="009E65BA" w:rsidP="003B430A">
    <w:pPr>
      <w:pStyle w:val="titlepg-diststmt"/>
      <w:rPr>
        <w:rFonts w:ascii="Arial" w:hAnsi="Arial" w:cs="Arial"/>
        <w:sz w:val="18"/>
        <w:szCs w:val="18"/>
      </w:rPr>
    </w:pPr>
    <w:r w:rsidRPr="00E31BF0">
      <w:rPr>
        <w:rFonts w:ascii="Arial" w:hAnsi="Arial" w:cs="Arial"/>
        <w:sz w:val="18"/>
        <w:szCs w:val="18"/>
      </w:rPr>
      <w:t>This work is licensed under a Creative Commons Attribution4.0 International</w:t>
    </w:r>
    <w:r>
      <w:rPr>
        <w:rFonts w:ascii="Arial" w:hAnsi="Arial" w:cs="Arial"/>
        <w:sz w:val="18"/>
        <w:szCs w:val="18"/>
      </w:rPr>
      <w:t xml:space="preserve"> </w:t>
    </w:r>
    <w:r w:rsidRPr="00E31BF0">
      <w:rPr>
        <w:rFonts w:ascii="Arial" w:hAnsi="Arial" w:cs="Arial"/>
        <w:sz w:val="18"/>
        <w:szCs w:val="18"/>
      </w:rPr>
      <w:t>License.</w:t>
    </w:r>
  </w:p>
  <w:p w:rsidR="009E65BA" w:rsidRPr="00E31BF0" w:rsidRDefault="009E65BA" w:rsidP="003B430A">
    <w:pPr>
      <w:pStyle w:val="titlepg-diststmt"/>
      <w:rPr>
        <w:rFonts w:ascii="Arial" w:hAnsi="Arial" w:cs="Arial"/>
        <w:sz w:val="18"/>
        <w:szCs w:val="18"/>
      </w:rPr>
    </w:pPr>
  </w:p>
  <w:p w:rsidR="009E65BA" w:rsidRPr="00E31BF0" w:rsidRDefault="008A3CF4" w:rsidP="003B430A">
    <w:pPr>
      <w:pStyle w:val="titlepg-diststmt"/>
      <w:rPr>
        <w:rFonts w:ascii="Arial" w:eastAsia="Arial" w:hAnsi="Arial" w:cs="Arial"/>
        <w:sz w:val="18"/>
        <w:szCs w:val="18"/>
      </w:rPr>
    </w:pPr>
    <w:hyperlink r:id="rId1">
      <w:r w:rsidR="009E65BA" w:rsidRPr="00E31BF0">
        <w:rPr>
          <w:rFonts w:ascii="Arial" w:eastAsia="Arial" w:hAnsi="Arial" w:cs="Arial"/>
          <w:i/>
          <w:color w:val="0000FF"/>
          <w:sz w:val="18"/>
          <w:szCs w:val="18"/>
        </w:rPr>
        <w:t>http://creativecommons.org/licenses/by/4.0/</w:t>
      </w:r>
    </w:hyperlink>
  </w:p>
  <w:p w:rsidR="009E65BA" w:rsidRPr="00E31BF0" w:rsidRDefault="009E65BA" w:rsidP="003B430A">
    <w:pPr>
      <w:pStyle w:val="titlepg-diststmt"/>
      <w:rPr>
        <w:rFonts w:ascii="Arial" w:hAnsi="Arial" w:cs="Arial"/>
        <w:sz w:val="18"/>
        <w:szCs w:val="18"/>
      </w:rPr>
    </w:pPr>
  </w:p>
  <w:p w:rsidR="009E65BA" w:rsidRPr="00E31BF0" w:rsidRDefault="009E65BA" w:rsidP="003B430A">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Pr>
        <w:rFonts w:ascii="Arial" w:hAnsi="Arial" w:cs="Arial"/>
        <w:sz w:val="18"/>
        <w:szCs w:val="18"/>
      </w:rPr>
      <w:t xml:space="preserve"> </w:t>
    </w:r>
    <w:r w:rsidRPr="00E31BF0">
      <w:rPr>
        <w:rFonts w:ascii="Arial" w:hAnsi="Arial" w:cs="Arial"/>
        <w:sz w:val="18"/>
        <w:szCs w:val="18"/>
      </w:rPr>
      <w:t>License per the AllSeen</w:t>
    </w:r>
    <w:r>
      <w:rPr>
        <w:rFonts w:ascii="Arial" w:hAnsi="Arial" w:cs="Arial"/>
        <w:sz w:val="18"/>
        <w:szCs w:val="18"/>
      </w:rPr>
      <w:t xml:space="preserve"> </w:t>
    </w:r>
    <w:r w:rsidRPr="00E31BF0">
      <w:rPr>
        <w:rFonts w:ascii="Arial" w:hAnsi="Arial" w:cs="Arial"/>
        <w:sz w:val="18"/>
        <w:szCs w:val="18"/>
      </w:rPr>
      <w:t>Alliance IP</w:t>
    </w:r>
    <w:r>
      <w:rPr>
        <w:rFonts w:ascii="Arial" w:hAnsi="Arial" w:cs="Arial"/>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9E65BA" w:rsidRPr="00E31BF0" w:rsidRDefault="009E65BA" w:rsidP="003B430A">
    <w:pPr>
      <w:pStyle w:val="titlepg-diststmt"/>
      <w:rPr>
        <w:rFonts w:ascii="Arial" w:hAnsi="Arial" w:cs="Arial"/>
        <w:sz w:val="18"/>
        <w:szCs w:val="18"/>
      </w:rPr>
    </w:pPr>
  </w:p>
  <w:p w:rsidR="009E65BA" w:rsidRPr="00E31BF0" w:rsidRDefault="008A3CF4" w:rsidP="003B430A">
    <w:pPr>
      <w:pStyle w:val="titlepg-diststmt"/>
      <w:rPr>
        <w:rFonts w:ascii="Arial" w:eastAsia="Arial" w:hAnsi="Arial" w:cs="Arial"/>
        <w:sz w:val="18"/>
        <w:szCs w:val="18"/>
      </w:rPr>
    </w:pPr>
    <w:hyperlink r:id="rId2">
      <w:r w:rsidR="009E65BA" w:rsidRPr="00E31BF0">
        <w:rPr>
          <w:rFonts w:ascii="Arial" w:eastAsia="Arial" w:hAnsi="Arial" w:cs="Arial"/>
          <w:i/>
          <w:color w:val="0000FF"/>
          <w:sz w:val="18"/>
          <w:szCs w:val="18"/>
        </w:rPr>
        <w:t>https://allseenalliance.org/allseen/ip-policy</w:t>
      </w:r>
    </w:hyperlink>
  </w:p>
  <w:p w:rsidR="009E65BA" w:rsidRPr="00E31BF0" w:rsidRDefault="009E65BA" w:rsidP="003B430A">
    <w:pPr>
      <w:pStyle w:val="titlepg-diststmt"/>
      <w:rPr>
        <w:rFonts w:ascii="Arial" w:hAnsi="Arial" w:cs="Arial"/>
        <w:sz w:val="18"/>
        <w:szCs w:val="18"/>
      </w:rPr>
    </w:pPr>
  </w:p>
  <w:p w:rsidR="009E65BA" w:rsidRPr="003B430A" w:rsidRDefault="009E65BA" w:rsidP="003B430A">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7C2CBB" w:rsidRDefault="008A3CF4" w:rsidP="007C2CBB">
    <w:pPr>
      <w:pStyle w:val="a5"/>
    </w:pPr>
    <w:sdt>
      <w:sdtPr>
        <w:alias w:val="Subject"/>
        <w:tag w:val=""/>
        <w:id w:val="-1138025792"/>
        <w:showingPlcHdr/>
        <w:dataBinding w:prefixMappings="xmlns:ns0='http://purl.org/dc/elements/1.1/' xmlns:ns1='http://schemas.openxmlformats.org/package/2006/metadata/core-properties' " w:xpath="/ns1:coreProperties[1]/ns0:subject[1]" w:storeItemID="{6C3C8BC8-F283-45AE-878A-BAB7291924A1}"/>
        <w:text/>
      </w:sdtPr>
      <w:sdtEndPr/>
      <w:sdtContent>
        <w:r w:rsidR="009E65BA">
          <w:t xml:space="preserve">     </w:t>
        </w:r>
      </w:sdtContent>
    </w:sdt>
    <w:r w:rsidR="009E65BA">
      <w:tab/>
    </w:r>
    <w:r w:rsidR="009E65BA">
      <w:fldChar w:fldCharType="begin"/>
    </w:r>
    <w:r w:rsidR="009E65BA">
      <w:instrText xml:space="preserve"> PAGE </w:instrText>
    </w:r>
    <w:r w:rsidR="009E65BA">
      <w:fldChar w:fldCharType="separate"/>
    </w:r>
    <w:r w:rsidR="00B553AC">
      <w:rPr>
        <w:noProof/>
      </w:rPr>
      <w:t>iii</w:t>
    </w:r>
    <w:r w:rsidR="009E65BA">
      <w:rPr>
        <w:noProof/>
      </w:rPr>
      <w:fldChar w:fldCharType="end"/>
    </w:r>
    <w:r w:rsidR="009E65BA">
      <w:tab/>
    </w:r>
    <w:r w:rsidR="009E65BA">
      <w:rPr>
        <w:rStyle w:val="6pt"/>
        <w:sz w:val="14"/>
        <w:szCs w:val="14"/>
      </w:rPr>
      <w:t>AllSeen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9A6A08" w:rsidRDefault="009E65BA" w:rsidP="00C31F4D">
    <w:pPr>
      <w:pStyle w:val="a5"/>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B553AC">
      <w:rPr>
        <w:noProof/>
        <w:szCs w:val="14"/>
      </w:rPr>
      <w:t>4</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CF4" w:rsidRPr="008F283A" w:rsidRDefault="008A3CF4" w:rsidP="008F283A">
      <w:pPr>
        <w:pStyle w:val="a5"/>
      </w:pPr>
    </w:p>
  </w:footnote>
  <w:footnote w:type="continuationSeparator" w:id="0">
    <w:p w:rsidR="008A3CF4" w:rsidRDefault="008A3CF4">
      <w:r>
        <w:continuationSeparator/>
      </w:r>
    </w:p>
    <w:p w:rsidR="008A3CF4" w:rsidRDefault="008A3CF4"/>
    <w:p w:rsidR="008A3CF4" w:rsidRDefault="008A3CF4"/>
  </w:footnote>
  <w:footnote w:type="continuationNotice" w:id="1">
    <w:p w:rsidR="008A3CF4" w:rsidRDefault="008A3CF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Default="009E65BA" w:rsidP="006F59BD"/>
  <w:p w:rsidR="009E65BA" w:rsidRDefault="009E65B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C2377F" w:rsidRDefault="008A3CF4" w:rsidP="00C76273">
    <w:pPr>
      <w:pStyle w:val="ae"/>
    </w:pPr>
    <w:r>
      <w:fldChar w:fldCharType="begin"/>
    </w:r>
    <w:r>
      <w:instrText xml:space="preserve"> STYLEREF  DocTitle  \* MERGEFORMAT </w:instrText>
    </w:r>
    <w:r>
      <w:fldChar w:fldCharType="separate"/>
    </w:r>
    <w:r w:rsidR="009E65BA">
      <w:rPr>
        <w:noProof/>
      </w:rPr>
      <w:t>AllJoyn™ About Feature Usage Guide</w:t>
    </w:r>
    <w:r>
      <w:rPr>
        <w:noProof/>
      </w:rPr>
      <w:fldChar w:fldCharType="end"/>
    </w:r>
    <w:r w:rsidR="009E65BA">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41767B" w:rsidRDefault="008A3CF4" w:rsidP="00DB6F8B">
    <w:pPr>
      <w:pStyle w:val="Headercoverpage"/>
      <w:tabs>
        <w:tab w:val="right" w:pos="9360"/>
      </w:tabs>
    </w:pPr>
    <w:r>
      <w:pict w14:anchorId="5EF17C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C2377F" w:rsidRDefault="008A3CF4" w:rsidP="00CA19C8">
    <w:pPr>
      <w:pStyle w:val="ae"/>
    </w:pPr>
    <w:sdt>
      <w:sdtPr>
        <w:alias w:val="Title"/>
        <w:tag w:val=""/>
        <w:id w:val="208385297"/>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9E65BA">
          <w:rPr>
            <w:rFonts w:hint="eastAsia"/>
            <w:lang w:eastAsia="ko-KR"/>
          </w:rPr>
          <w:t>AllJoyn</w:t>
        </w:r>
        <w:r w:rsidR="009E65BA">
          <w:rPr>
            <w:rFonts w:hint="eastAsia"/>
            <w:lang w:eastAsia="ko-KR"/>
          </w:rPr>
          <w:t>™</w:t>
        </w:r>
        <w:r w:rsidR="009E65BA">
          <w:rPr>
            <w:rFonts w:hint="eastAsia"/>
            <w:lang w:eastAsia="ko-KR"/>
          </w:rPr>
          <w:t xml:space="preserve"> Service Framework 16.04    Test Case Specification</w:t>
        </w:r>
      </w:sdtContent>
    </w:sdt>
    <w:r w:rsidR="009E65BA">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EF56CF" w:rsidRDefault="009E65BA"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C2377F" w:rsidRDefault="008A3CF4" w:rsidP="00864294">
    <w:pPr>
      <w:pStyle w:val="ae"/>
    </w:pPr>
    <w:sdt>
      <w:sdtPr>
        <w:alias w:val="Title"/>
        <w:tag w:val=""/>
        <w:id w:val="-561944782"/>
        <w:dataBinding w:prefixMappings="xmlns:ns0='http://purl.org/dc/elements/1.1/' xmlns:ns1='http://schemas.openxmlformats.org/package/2006/metadata/core-properties' " w:xpath="/ns1:coreProperties[1]/ns0:title[1]" w:storeItemID="{6C3C8BC8-F283-45AE-878A-BAB7291924A1}"/>
        <w:text/>
      </w:sdtPr>
      <w:sdtEndPr/>
      <w:sdtContent>
        <w:r w:rsidR="009E65BA">
          <w:rPr>
            <w:rFonts w:hint="eastAsia"/>
            <w:lang w:eastAsia="ko-KR"/>
          </w:rPr>
          <w:t>AllJoyn</w:t>
        </w:r>
        <w:r w:rsidR="009E65BA">
          <w:rPr>
            <w:rFonts w:hint="eastAsia"/>
            <w:lang w:eastAsia="ko-KR"/>
          </w:rPr>
          <w:t>™</w:t>
        </w:r>
        <w:r w:rsidR="009E65BA">
          <w:rPr>
            <w:rFonts w:hint="eastAsia"/>
            <w:lang w:eastAsia="ko-KR"/>
          </w:rPr>
          <w:t xml:space="preserve"> Service Framework 16.04    Test Case Specification</w:t>
        </w:r>
      </w:sdtContent>
    </w:sdt>
    <w:r w:rsidR="009E65BA">
      <w:tab/>
    </w:r>
    <w:r w:rsidR="009E65BA">
      <w:fldChar w:fldCharType="begin"/>
    </w:r>
    <w:r w:rsidR="009E65BA">
      <w:instrText xml:space="preserve"> STYLEREF "Heading 1" \* MERGEFORMAT </w:instrText>
    </w:r>
    <w:r w:rsidR="009E65BA">
      <w:fldChar w:fldCharType="separate"/>
    </w:r>
    <w:r w:rsidR="00B553AC">
      <w:rPr>
        <w:rFonts w:hint="eastAsia"/>
        <w:b/>
        <w:bCs/>
        <w:noProof/>
        <w:lang w:eastAsia="ko-KR"/>
      </w:rPr>
      <w:t>오류</w:t>
    </w:r>
    <w:r w:rsidR="00B553AC">
      <w:rPr>
        <w:rFonts w:hint="eastAsia"/>
        <w:b/>
        <w:bCs/>
        <w:noProof/>
        <w:lang w:eastAsia="ko-KR"/>
      </w:rPr>
      <w:t xml:space="preserve">! </w:t>
    </w:r>
    <w:r w:rsidR="00B553AC">
      <w:rPr>
        <w:rFonts w:hint="eastAsia"/>
        <w:b/>
        <w:bCs/>
        <w:noProof/>
        <w:lang w:eastAsia="ko-KR"/>
      </w:rPr>
      <w:t>여기에</w:t>
    </w:r>
    <w:r w:rsidR="00B553AC">
      <w:rPr>
        <w:rFonts w:hint="eastAsia"/>
        <w:b/>
        <w:bCs/>
        <w:noProof/>
        <w:lang w:eastAsia="ko-KR"/>
      </w:rPr>
      <w:t xml:space="preserve"> </w:t>
    </w:r>
    <w:r w:rsidR="00B553AC">
      <w:rPr>
        <w:rFonts w:hint="eastAsia"/>
        <w:b/>
        <w:bCs/>
        <w:noProof/>
        <w:lang w:eastAsia="ko-KR"/>
      </w:rPr>
      <w:t>표시할</w:t>
    </w:r>
    <w:r w:rsidR="00B553AC">
      <w:rPr>
        <w:rFonts w:hint="eastAsia"/>
        <w:b/>
        <w:bCs/>
        <w:noProof/>
        <w:lang w:eastAsia="ko-KR"/>
      </w:rPr>
      <w:t xml:space="preserve"> </w:t>
    </w:r>
    <w:r w:rsidR="00B553AC">
      <w:rPr>
        <w:rFonts w:hint="eastAsia"/>
        <w:b/>
        <w:bCs/>
        <w:noProof/>
        <w:lang w:eastAsia="ko-KR"/>
      </w:rPr>
      <w:t>텍스트에</w:t>
    </w:r>
    <w:r w:rsidR="00B553AC">
      <w:rPr>
        <w:rFonts w:hint="eastAsia"/>
        <w:b/>
        <w:bCs/>
        <w:noProof/>
        <w:lang w:eastAsia="ko-KR"/>
      </w:rPr>
      <w:t xml:space="preserve"> Heading 1</w:t>
    </w:r>
    <w:r w:rsidR="00B553AC">
      <w:rPr>
        <w:rFonts w:hint="eastAsia"/>
        <w:b/>
        <w:bCs/>
        <w:noProof/>
        <w:lang w:eastAsia="ko-KR"/>
      </w:rPr>
      <w:t>을</w:t>
    </w:r>
    <w:r w:rsidR="00B553AC">
      <w:rPr>
        <w:rFonts w:hint="eastAsia"/>
        <w:b/>
        <w:bCs/>
        <w:noProof/>
        <w:lang w:eastAsia="ko-KR"/>
      </w:rPr>
      <w:t>(</w:t>
    </w:r>
    <w:r w:rsidR="00B553AC">
      <w:rPr>
        <w:rFonts w:hint="eastAsia"/>
        <w:b/>
        <w:bCs/>
        <w:noProof/>
        <w:lang w:eastAsia="ko-KR"/>
      </w:rPr>
      <w:t>를</w:t>
    </w:r>
    <w:r w:rsidR="00B553AC">
      <w:rPr>
        <w:rFonts w:hint="eastAsia"/>
        <w:b/>
        <w:bCs/>
        <w:noProof/>
        <w:lang w:eastAsia="ko-KR"/>
      </w:rPr>
      <w:t xml:space="preserve">) </w:t>
    </w:r>
    <w:r w:rsidR="00B553AC">
      <w:rPr>
        <w:rFonts w:hint="eastAsia"/>
        <w:b/>
        <w:bCs/>
        <w:noProof/>
        <w:lang w:eastAsia="ko-KR"/>
      </w:rPr>
      <w:t>적용하려면</w:t>
    </w:r>
    <w:r w:rsidR="00B553AC">
      <w:rPr>
        <w:rFonts w:hint="eastAsia"/>
        <w:b/>
        <w:bCs/>
        <w:noProof/>
        <w:lang w:eastAsia="ko-KR"/>
      </w:rPr>
      <w:t xml:space="preserve"> [</w:t>
    </w:r>
    <w:r w:rsidR="00B553AC">
      <w:rPr>
        <w:rFonts w:hint="eastAsia"/>
        <w:b/>
        <w:bCs/>
        <w:noProof/>
        <w:lang w:eastAsia="ko-KR"/>
      </w:rPr>
      <w:t>홈</w:t>
    </w:r>
    <w:r w:rsidR="00B553AC">
      <w:rPr>
        <w:rFonts w:hint="eastAsia"/>
        <w:b/>
        <w:bCs/>
        <w:noProof/>
        <w:lang w:eastAsia="ko-KR"/>
      </w:rPr>
      <w:t xml:space="preserve">] </w:t>
    </w:r>
    <w:r w:rsidR="00B553AC">
      <w:rPr>
        <w:rFonts w:hint="eastAsia"/>
        <w:b/>
        <w:bCs/>
        <w:noProof/>
        <w:lang w:eastAsia="ko-KR"/>
      </w:rPr>
      <w:t>탭을</w:t>
    </w:r>
    <w:r w:rsidR="00B553AC">
      <w:rPr>
        <w:rFonts w:hint="eastAsia"/>
        <w:b/>
        <w:bCs/>
        <w:noProof/>
        <w:lang w:eastAsia="ko-KR"/>
      </w:rPr>
      <w:t xml:space="preserve"> </w:t>
    </w:r>
    <w:r w:rsidR="00B553AC">
      <w:rPr>
        <w:rFonts w:hint="eastAsia"/>
        <w:b/>
        <w:bCs/>
        <w:noProof/>
        <w:lang w:eastAsia="ko-KR"/>
      </w:rPr>
      <w:t>사용하십시오</w:t>
    </w:r>
    <w:r w:rsidR="00B553AC">
      <w:rPr>
        <w:rFonts w:hint="eastAsia"/>
        <w:b/>
        <w:bCs/>
        <w:noProof/>
        <w:lang w:eastAsia="ko-KR"/>
      </w:rPr>
      <w:t>.</w:t>
    </w:r>
    <w:r w:rsidR="009E65BA">
      <w:rPr>
        <w:b/>
        <w:bCs/>
        <w:noProof/>
        <w:lang w:eastAsia="ko-K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5BA" w:rsidRPr="00C2377F" w:rsidRDefault="009E65BA"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5"/>
      <w:lvlText w:val="%1."/>
      <w:lvlJc w:val="left"/>
      <w:pPr>
        <w:tabs>
          <w:tab w:val="num" w:pos="1800"/>
        </w:tabs>
        <w:ind w:left="1800" w:hanging="360"/>
      </w:pPr>
    </w:lvl>
  </w:abstractNum>
  <w:abstractNum w:abstractNumId="1">
    <w:nsid w:val="FFFFFF7D"/>
    <w:multiLevelType w:val="singleLevel"/>
    <w:tmpl w:val="E3CA3894"/>
    <w:lvl w:ilvl="0">
      <w:start w:val="1"/>
      <w:numFmt w:val="decimal"/>
      <w:pStyle w:val="4"/>
      <w:lvlText w:val="%1."/>
      <w:lvlJc w:val="left"/>
      <w:pPr>
        <w:tabs>
          <w:tab w:val="num" w:pos="1440"/>
        </w:tabs>
        <w:ind w:left="1440" w:hanging="360"/>
      </w:pPr>
    </w:lvl>
  </w:abstractNum>
  <w:abstractNum w:abstractNumId="2">
    <w:nsid w:val="FFFFFF7E"/>
    <w:multiLevelType w:val="singleLevel"/>
    <w:tmpl w:val="46F6A210"/>
    <w:lvl w:ilvl="0">
      <w:start w:val="1"/>
      <w:numFmt w:val="decimal"/>
      <w:pStyle w:val="3"/>
      <w:lvlText w:val="%1."/>
      <w:lvlJc w:val="left"/>
      <w:pPr>
        <w:tabs>
          <w:tab w:val="num" w:pos="1080"/>
        </w:tabs>
        <w:ind w:left="1080" w:hanging="360"/>
      </w:pPr>
    </w:lvl>
  </w:abstractNum>
  <w:abstractNum w:abstractNumId="3">
    <w:nsid w:val="FFFFFF7F"/>
    <w:multiLevelType w:val="singleLevel"/>
    <w:tmpl w:val="3E1C0716"/>
    <w:lvl w:ilvl="0">
      <w:start w:val="1"/>
      <w:numFmt w:val="decimal"/>
      <w:pStyle w:val="2"/>
      <w:lvlText w:val="%1."/>
      <w:lvlJc w:val="left"/>
      <w:pPr>
        <w:tabs>
          <w:tab w:val="num" w:pos="720"/>
        </w:tabs>
        <w:ind w:left="720" w:hanging="360"/>
      </w:pPr>
    </w:lvl>
  </w:abstractNum>
  <w:abstractNum w:abstractNumId="4">
    <w:nsid w:val="FFFFFF80"/>
    <w:multiLevelType w:val="singleLevel"/>
    <w:tmpl w:val="7A9AD91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a"/>
      <w:lvlText w:val="%1."/>
      <w:lvlJc w:val="left"/>
      <w:pPr>
        <w:tabs>
          <w:tab w:val="num" w:pos="360"/>
        </w:tabs>
        <w:ind w:left="360" w:hanging="360"/>
      </w:pPr>
    </w:lvl>
  </w:abstractNum>
  <w:abstractNum w:abstractNumId="9">
    <w:nsid w:val="FFFFFF89"/>
    <w:multiLevelType w:val="singleLevel"/>
    <w:tmpl w:val="F126BFA6"/>
    <w:lvl w:ilvl="0">
      <w:start w:val="1"/>
      <w:numFmt w:val="bullet"/>
      <w:pStyle w:val="a0"/>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F9D062F6"/>
    <w:lvl w:ilvl="0">
      <w:start w:val="1"/>
      <w:numFmt w:val="decimal"/>
      <w:pStyle w:val="numbrdlist"/>
      <w:lvlText w:val="%1."/>
      <w:lvlJc w:val="right"/>
      <w:pPr>
        <w:tabs>
          <w:tab w:val="num" w:pos="1080"/>
        </w:tabs>
        <w:ind w:left="1080" w:hanging="173"/>
      </w:pPr>
      <w:rPr>
        <w:rFonts w:hint="default"/>
      </w:rPr>
    </w:lvl>
  </w:abstractNum>
  <w:abstractNum w:abstractNumId="12">
    <w:nsid w:val="1B1C340C"/>
    <w:multiLevelType w:val="hybridMultilevel"/>
    <w:tmpl w:val="D3C2777A"/>
    <w:lvl w:ilvl="0" w:tplc="A9940BDC">
      <w:start w:val="1"/>
      <w:numFmt w:val="upperLetter"/>
      <w:pStyle w:val="Appendix"/>
      <w:lvlText w:val="Appendix %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45F7A97"/>
    <w:multiLevelType w:val="multilevel"/>
    <w:tmpl w:val="C8FABB78"/>
    <w:numStyleLink w:val="21"/>
  </w:abstractNum>
  <w:abstractNum w:abstractNumId="14">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5">
    <w:nsid w:val="2A39066F"/>
    <w:multiLevelType w:val="multilevel"/>
    <w:tmpl w:val="C8FABB78"/>
    <w:numStyleLink w:val="21"/>
  </w:abstractNum>
  <w:abstractNum w:abstractNumId="16">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7">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8">
    <w:nsid w:val="3C763DD8"/>
    <w:multiLevelType w:val="multilevel"/>
    <w:tmpl w:val="BC9E6D78"/>
    <w:lvl w:ilvl="0">
      <w:start w:val="1"/>
      <w:numFmt w:val="decimal"/>
      <w:pStyle w:val="procedureBody"/>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바탕" w:hAnsi="Wingdings" w:hint="default"/>
        <w:color w:val="auto"/>
        <w:sz w:val="16"/>
      </w:rPr>
    </w:lvl>
    <w:lvl w:ilvl="2">
      <w:start w:val="1"/>
      <w:numFmt w:val="bullet"/>
      <w:lvlText w:val=""/>
      <w:lvlJc w:val="left"/>
      <w:pPr>
        <w:ind w:left="1820" w:hanging="400"/>
      </w:pPr>
      <w:rPr>
        <w:rFonts w:ascii="Wingdings" w:eastAsia="바탕" w:hAnsi="Wingdings" w:hint="default"/>
        <w:color w:val="auto"/>
        <w:sz w:val="16"/>
      </w:rPr>
    </w:lvl>
    <w:lvl w:ilvl="3">
      <w:start w:val="1"/>
      <w:numFmt w:val="decimal"/>
      <w:lvlText w:val="%4."/>
      <w:lvlJc w:val="left"/>
      <w:pPr>
        <w:ind w:left="2000" w:hanging="40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9">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21">
    <w:nsid w:val="65A124E4"/>
    <w:multiLevelType w:val="multilevel"/>
    <w:tmpl w:val="04E08926"/>
    <w:lvl w:ilvl="0">
      <w:start w:val="1"/>
      <w:numFmt w:val="decimal"/>
      <w:pStyle w:val="1"/>
      <w:suff w:val="space"/>
      <w:lvlText w:val="%1"/>
      <w:lvlJc w:val="left"/>
      <w:pPr>
        <w:ind w:left="0" w:firstLine="0"/>
      </w:pPr>
      <w:rPr>
        <w:rFonts w:hint="default"/>
      </w:rPr>
    </w:lvl>
    <w:lvl w:ilvl="1">
      <w:start w:val="1"/>
      <w:numFmt w:val="decimal"/>
      <w:pStyle w:val="22"/>
      <w:suff w:val="space"/>
      <w:lvlText w:val="%1.%2"/>
      <w:lvlJc w:val="left"/>
      <w:pPr>
        <w:ind w:left="0" w:firstLine="0"/>
      </w:pPr>
      <w:rPr>
        <w:rFonts w:hint="default"/>
      </w:rPr>
    </w:lvl>
    <w:lvl w:ilvl="2">
      <w:start w:val="1"/>
      <w:numFmt w:val="decimal"/>
      <w:pStyle w:val="31"/>
      <w:suff w:val="space"/>
      <w:lvlText w:val="%1.%2.%3"/>
      <w:lvlJc w:val="left"/>
      <w:pPr>
        <w:ind w:left="0" w:firstLine="0"/>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suff w:val="space"/>
      <w:lvlText w:val="%1.%2.%3.%4.%5"/>
      <w:lvlJc w:val="left"/>
      <w:pPr>
        <w:ind w:left="0" w:firstLine="0"/>
      </w:pPr>
      <w:rPr>
        <w:rFonts w:hint="default"/>
      </w:rPr>
    </w:lvl>
    <w:lvl w:ilvl="5">
      <w:start w:val="1"/>
      <w:numFmt w:val="decimal"/>
      <w:pStyle w:val="6"/>
      <w:suff w:val="space"/>
      <w:lvlText w:val="%1.%2.%3.%4.%5.%6"/>
      <w:lvlJc w:val="left"/>
      <w:pPr>
        <w:ind w:left="0" w:firstLine="0"/>
      </w:pPr>
      <w:rPr>
        <w:rFonts w:hint="default"/>
      </w:rPr>
    </w:lvl>
    <w:lvl w:ilvl="6">
      <w:start w:val="1"/>
      <w:numFmt w:val="upperLetter"/>
      <w:pStyle w:val="7"/>
      <w:suff w:val="space"/>
      <w:lvlText w:val="Appendix %7"/>
      <w:lvlJc w:val="left"/>
      <w:pPr>
        <w:ind w:left="0" w:firstLine="0"/>
      </w:pPr>
      <w:rPr>
        <w:rFonts w:hint="default"/>
      </w:rPr>
    </w:lvl>
    <w:lvl w:ilvl="7">
      <w:start w:val="1"/>
      <w:numFmt w:val="decimal"/>
      <w:pStyle w:val="8"/>
      <w:suff w:val="space"/>
      <w:lvlText w:val="%7.%8"/>
      <w:lvlJc w:val="left"/>
      <w:pPr>
        <w:ind w:left="0" w:firstLine="0"/>
      </w:pPr>
      <w:rPr>
        <w:rFonts w:hint="default"/>
      </w:rPr>
    </w:lvl>
    <w:lvl w:ilvl="8">
      <w:start w:val="1"/>
      <w:numFmt w:val="decimal"/>
      <w:pStyle w:val="9"/>
      <w:suff w:val="space"/>
      <w:lvlText w:val="%7.%8.%9"/>
      <w:lvlJc w:val="left"/>
      <w:pPr>
        <w:ind w:left="0" w:firstLine="0"/>
      </w:pPr>
      <w:rPr>
        <w:rFonts w:hint="default"/>
      </w:rPr>
    </w:lvl>
  </w:abstractNum>
  <w:abstractNum w:abstractNumId="22">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C3F707A"/>
    <w:multiLevelType w:val="multilevel"/>
    <w:tmpl w:val="DEE2FE14"/>
    <w:styleLink w:val="10"/>
    <w:lvl w:ilvl="0">
      <w:start w:val="1"/>
      <w:numFmt w:val="decimal"/>
      <w:lvlText w:val="%1."/>
      <w:lvlJc w:val="right"/>
      <w:pPr>
        <w:tabs>
          <w:tab w:val="num" w:pos="1080"/>
        </w:tabs>
        <w:ind w:left="1080" w:hanging="173"/>
      </w:pPr>
      <w:rPr>
        <w:rFonts w:hint="default"/>
      </w:rPr>
    </w:lvl>
    <w:lvl w:ilvl="1">
      <w:start w:val="1"/>
      <w:numFmt w:val="bullet"/>
      <w:lvlText w:val=""/>
      <w:lvlJc w:val="left"/>
      <w:pPr>
        <w:ind w:left="1420" w:hanging="400"/>
      </w:pPr>
      <w:rPr>
        <w:rFonts w:ascii="Wingdings" w:eastAsia="바탕" w:hAnsi="Wingdings" w:hint="default"/>
        <w:color w:val="auto"/>
        <w:sz w:val="16"/>
      </w:rPr>
    </w:lvl>
    <w:lvl w:ilvl="2">
      <w:start w:val="1"/>
      <w:numFmt w:val="bullet"/>
      <w:lvlText w:val=""/>
      <w:lvlJc w:val="left"/>
      <w:pPr>
        <w:ind w:left="1820" w:hanging="400"/>
      </w:pPr>
      <w:rPr>
        <w:rFonts w:ascii="Wingdings" w:eastAsia="바탕" w:hAnsi="Wingdings" w:hint="default"/>
        <w:color w:val="auto"/>
        <w:sz w:val="16"/>
      </w:r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4">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5">
    <w:nsid w:val="71DE1A73"/>
    <w:multiLevelType w:val="multilevel"/>
    <w:tmpl w:val="C8FABB78"/>
    <w:styleLink w:val="21"/>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 w:ilvl="1">
      <w:start w:val="1"/>
      <w:numFmt w:val="bullet"/>
      <w:lvlText w:val=""/>
      <w:lvlJc w:val="left"/>
      <w:pPr>
        <w:tabs>
          <w:tab w:val="num" w:pos="1440"/>
        </w:tabs>
        <w:ind w:left="1440" w:hanging="360"/>
      </w:pPr>
      <w:rPr>
        <w:rFonts w:ascii="Wingdings" w:hAnsi="Wingdings" w:cs="Courier New" w:hint="default"/>
        <w:color w:val="auto"/>
        <w:sz w:val="16"/>
      </w:rPr>
    </w:lvl>
    <w:lvl w:ilvl="2">
      <w:start w:val="1"/>
      <w:numFmt w:val="bullet"/>
      <w:lvlText w:val=""/>
      <w:lvlJc w:val="left"/>
      <w:pPr>
        <w:tabs>
          <w:tab w:val="num" w:pos="2160"/>
        </w:tabs>
        <w:ind w:left="19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21"/>
  </w:num>
  <w:num w:numId="2">
    <w:abstractNumId w:val="15"/>
    <w:lvlOverride w:ilvl="0">
      <w:lvl w:ilvl="0">
        <w:start w:val="1"/>
        <w:numFmt w:val="bullet"/>
        <w:pStyle w:val="resultsBody"/>
        <w:lvlText w:val=""/>
        <w:lvlJc w:val="left"/>
        <w:pPr>
          <w:tabs>
            <w:tab w:val="num" w:pos="1080"/>
          </w:tabs>
          <w:ind w:left="1080" w:hanging="360"/>
        </w:pPr>
        <w:rPr>
          <w:rFonts w:ascii="Wingdings" w:hAnsi="Wingdings" w:hint="default"/>
          <w:color w:val="auto"/>
          <w:sz w:val="16"/>
          <w:szCs w:val="16"/>
        </w:rPr>
      </w:lvl>
    </w:lvlOverride>
  </w:num>
  <w:num w:numId="3">
    <w:abstractNumId w:val="24"/>
  </w:num>
  <w:num w:numId="4">
    <w:abstractNumId w:val="10"/>
  </w:num>
  <w:num w:numId="5">
    <w:abstractNumId w:val="21"/>
  </w:num>
  <w:num w:numId="6">
    <w:abstractNumId w:val="22"/>
  </w:num>
  <w:num w:numId="7">
    <w:abstractNumId w:val="9"/>
  </w:num>
  <w:num w:numId="8">
    <w:abstractNumId w:val="6"/>
  </w:num>
  <w:num w:numId="9">
    <w:abstractNumId w:val="11"/>
    <w:lvlOverride w:ilvl="0">
      <w:startOverride w:val="1"/>
    </w:lvlOverride>
  </w:num>
  <w:num w:numId="10">
    <w:abstractNumId w:val="14"/>
  </w:num>
  <w:num w:numId="11">
    <w:abstractNumId w:val="16"/>
  </w:num>
  <w:num w:numId="12">
    <w:abstractNumId w:val="26"/>
  </w:num>
  <w:num w:numId="13">
    <w:abstractNumId w:val="19"/>
  </w:num>
  <w:num w:numId="14">
    <w:abstractNumId w:val="17"/>
  </w:num>
  <w:num w:numId="15">
    <w:abstractNumId w:val="20"/>
  </w:num>
  <w:num w:numId="16">
    <w:abstractNumId w:val="7"/>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5"/>
  </w:num>
  <w:num w:numId="25">
    <w:abstractNumId w:val="23"/>
  </w:num>
  <w:num w:numId="26">
    <w:abstractNumId w:val="18"/>
  </w:num>
  <w:num w:numId="27">
    <w:abstractNumId w:val="25"/>
  </w:num>
  <w:num w:numId="28">
    <w:abstractNumId w:val="13"/>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es-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ko-KR" w:vendorID="64" w:dllVersion="131077"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1">
      <o:colormru v:ext="edit" colors="#418cbf,#6799c8"/>
    </o:shapedefaults>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125"/>
    <w:rsid w:val="000011C6"/>
    <w:rsid w:val="00001BAC"/>
    <w:rsid w:val="00004C4D"/>
    <w:rsid w:val="00005983"/>
    <w:rsid w:val="00006126"/>
    <w:rsid w:val="00007738"/>
    <w:rsid w:val="00007DE2"/>
    <w:rsid w:val="000114C1"/>
    <w:rsid w:val="000115FA"/>
    <w:rsid w:val="00012722"/>
    <w:rsid w:val="000127F9"/>
    <w:rsid w:val="0001396F"/>
    <w:rsid w:val="000144F7"/>
    <w:rsid w:val="00014D67"/>
    <w:rsid w:val="0001506A"/>
    <w:rsid w:val="00016360"/>
    <w:rsid w:val="000168C9"/>
    <w:rsid w:val="000174DE"/>
    <w:rsid w:val="0001771A"/>
    <w:rsid w:val="00020CB0"/>
    <w:rsid w:val="00021001"/>
    <w:rsid w:val="00021055"/>
    <w:rsid w:val="00021DF2"/>
    <w:rsid w:val="00024D07"/>
    <w:rsid w:val="00025935"/>
    <w:rsid w:val="00025E6E"/>
    <w:rsid w:val="00026051"/>
    <w:rsid w:val="00027914"/>
    <w:rsid w:val="00027915"/>
    <w:rsid w:val="00030339"/>
    <w:rsid w:val="00030B0B"/>
    <w:rsid w:val="00030BDD"/>
    <w:rsid w:val="0003199F"/>
    <w:rsid w:val="00032572"/>
    <w:rsid w:val="00034F11"/>
    <w:rsid w:val="00037506"/>
    <w:rsid w:val="00037AC6"/>
    <w:rsid w:val="000402FD"/>
    <w:rsid w:val="00040A74"/>
    <w:rsid w:val="00040EBD"/>
    <w:rsid w:val="00045278"/>
    <w:rsid w:val="00045F36"/>
    <w:rsid w:val="00046BB4"/>
    <w:rsid w:val="00047A67"/>
    <w:rsid w:val="0005096E"/>
    <w:rsid w:val="00051193"/>
    <w:rsid w:val="00053075"/>
    <w:rsid w:val="00055669"/>
    <w:rsid w:val="00055F92"/>
    <w:rsid w:val="00060E21"/>
    <w:rsid w:val="0006142B"/>
    <w:rsid w:val="000623DB"/>
    <w:rsid w:val="00062E50"/>
    <w:rsid w:val="000640C3"/>
    <w:rsid w:val="00064F65"/>
    <w:rsid w:val="000652E6"/>
    <w:rsid w:val="00065D62"/>
    <w:rsid w:val="00066426"/>
    <w:rsid w:val="000676E3"/>
    <w:rsid w:val="00071179"/>
    <w:rsid w:val="00071374"/>
    <w:rsid w:val="00071A6F"/>
    <w:rsid w:val="00072469"/>
    <w:rsid w:val="00073098"/>
    <w:rsid w:val="000733C0"/>
    <w:rsid w:val="00074570"/>
    <w:rsid w:val="000761AF"/>
    <w:rsid w:val="000771E1"/>
    <w:rsid w:val="0007725E"/>
    <w:rsid w:val="00077BCC"/>
    <w:rsid w:val="00080DF4"/>
    <w:rsid w:val="000814E6"/>
    <w:rsid w:val="00081895"/>
    <w:rsid w:val="0008225F"/>
    <w:rsid w:val="00082466"/>
    <w:rsid w:val="00082C9B"/>
    <w:rsid w:val="0008419F"/>
    <w:rsid w:val="00084ED9"/>
    <w:rsid w:val="000872CF"/>
    <w:rsid w:val="00087F28"/>
    <w:rsid w:val="0009004A"/>
    <w:rsid w:val="00090222"/>
    <w:rsid w:val="0009109A"/>
    <w:rsid w:val="000916E4"/>
    <w:rsid w:val="000933B0"/>
    <w:rsid w:val="000934D3"/>
    <w:rsid w:val="00093E26"/>
    <w:rsid w:val="00095621"/>
    <w:rsid w:val="00095FEA"/>
    <w:rsid w:val="00096998"/>
    <w:rsid w:val="000973BF"/>
    <w:rsid w:val="000974E7"/>
    <w:rsid w:val="000A05CC"/>
    <w:rsid w:val="000A297A"/>
    <w:rsid w:val="000A4E8B"/>
    <w:rsid w:val="000B0C56"/>
    <w:rsid w:val="000B1A48"/>
    <w:rsid w:val="000B1CDC"/>
    <w:rsid w:val="000B352D"/>
    <w:rsid w:val="000B3B9D"/>
    <w:rsid w:val="000B4AEB"/>
    <w:rsid w:val="000B53DE"/>
    <w:rsid w:val="000B72EC"/>
    <w:rsid w:val="000B7C86"/>
    <w:rsid w:val="000C0BA9"/>
    <w:rsid w:val="000C0DA4"/>
    <w:rsid w:val="000C1EE4"/>
    <w:rsid w:val="000C26B9"/>
    <w:rsid w:val="000C3303"/>
    <w:rsid w:val="000C5414"/>
    <w:rsid w:val="000C57E6"/>
    <w:rsid w:val="000C678B"/>
    <w:rsid w:val="000C6E9E"/>
    <w:rsid w:val="000C7955"/>
    <w:rsid w:val="000D008C"/>
    <w:rsid w:val="000D1E12"/>
    <w:rsid w:val="000D39D9"/>
    <w:rsid w:val="000D4F2C"/>
    <w:rsid w:val="000D5BA3"/>
    <w:rsid w:val="000D6F06"/>
    <w:rsid w:val="000D7BBA"/>
    <w:rsid w:val="000E0811"/>
    <w:rsid w:val="000E1624"/>
    <w:rsid w:val="000E1A1F"/>
    <w:rsid w:val="000E2449"/>
    <w:rsid w:val="000E2831"/>
    <w:rsid w:val="000E4B4A"/>
    <w:rsid w:val="000E4DC9"/>
    <w:rsid w:val="000E54F4"/>
    <w:rsid w:val="000E747E"/>
    <w:rsid w:val="000F23F3"/>
    <w:rsid w:val="000F385D"/>
    <w:rsid w:val="000F4053"/>
    <w:rsid w:val="000F5A7C"/>
    <w:rsid w:val="000F7292"/>
    <w:rsid w:val="000F769D"/>
    <w:rsid w:val="000F7FDD"/>
    <w:rsid w:val="001000F4"/>
    <w:rsid w:val="0010053E"/>
    <w:rsid w:val="00100E84"/>
    <w:rsid w:val="0010469B"/>
    <w:rsid w:val="00104BE1"/>
    <w:rsid w:val="00104C13"/>
    <w:rsid w:val="001052C3"/>
    <w:rsid w:val="001072C4"/>
    <w:rsid w:val="001076C2"/>
    <w:rsid w:val="00107A80"/>
    <w:rsid w:val="00110D1E"/>
    <w:rsid w:val="00110E93"/>
    <w:rsid w:val="00111BF2"/>
    <w:rsid w:val="00113DE6"/>
    <w:rsid w:val="001153E1"/>
    <w:rsid w:val="00120257"/>
    <w:rsid w:val="00121CBD"/>
    <w:rsid w:val="001222CA"/>
    <w:rsid w:val="00122B8D"/>
    <w:rsid w:val="00122BA3"/>
    <w:rsid w:val="00123465"/>
    <w:rsid w:val="00123B1D"/>
    <w:rsid w:val="00124346"/>
    <w:rsid w:val="00124453"/>
    <w:rsid w:val="0012481E"/>
    <w:rsid w:val="00125245"/>
    <w:rsid w:val="001260EA"/>
    <w:rsid w:val="001272CE"/>
    <w:rsid w:val="0013140E"/>
    <w:rsid w:val="00132E83"/>
    <w:rsid w:val="0013389C"/>
    <w:rsid w:val="00133FE7"/>
    <w:rsid w:val="00134590"/>
    <w:rsid w:val="001350FB"/>
    <w:rsid w:val="0013563B"/>
    <w:rsid w:val="00137809"/>
    <w:rsid w:val="00137D55"/>
    <w:rsid w:val="00140A71"/>
    <w:rsid w:val="00140CEE"/>
    <w:rsid w:val="00141232"/>
    <w:rsid w:val="00141DC0"/>
    <w:rsid w:val="00141F85"/>
    <w:rsid w:val="00142FD1"/>
    <w:rsid w:val="001438BE"/>
    <w:rsid w:val="00143DDC"/>
    <w:rsid w:val="00144B3A"/>
    <w:rsid w:val="00146096"/>
    <w:rsid w:val="001467C8"/>
    <w:rsid w:val="00150048"/>
    <w:rsid w:val="00150924"/>
    <w:rsid w:val="0015191A"/>
    <w:rsid w:val="0015241B"/>
    <w:rsid w:val="00152768"/>
    <w:rsid w:val="00152D3E"/>
    <w:rsid w:val="00153A73"/>
    <w:rsid w:val="00153FE8"/>
    <w:rsid w:val="00155229"/>
    <w:rsid w:val="00157ABB"/>
    <w:rsid w:val="001624A1"/>
    <w:rsid w:val="0016254E"/>
    <w:rsid w:val="0016301F"/>
    <w:rsid w:val="001636C6"/>
    <w:rsid w:val="00170184"/>
    <w:rsid w:val="00172236"/>
    <w:rsid w:val="001723B0"/>
    <w:rsid w:val="00172A79"/>
    <w:rsid w:val="00172EB5"/>
    <w:rsid w:val="00174688"/>
    <w:rsid w:val="0017510D"/>
    <w:rsid w:val="001752D8"/>
    <w:rsid w:val="0017670F"/>
    <w:rsid w:val="00181051"/>
    <w:rsid w:val="00181296"/>
    <w:rsid w:val="00182B2A"/>
    <w:rsid w:val="00183488"/>
    <w:rsid w:val="00184918"/>
    <w:rsid w:val="00184E11"/>
    <w:rsid w:val="001860D2"/>
    <w:rsid w:val="00186790"/>
    <w:rsid w:val="0018768D"/>
    <w:rsid w:val="001878CA"/>
    <w:rsid w:val="00191835"/>
    <w:rsid w:val="001919A5"/>
    <w:rsid w:val="00192555"/>
    <w:rsid w:val="001935A4"/>
    <w:rsid w:val="00193AF4"/>
    <w:rsid w:val="001944F1"/>
    <w:rsid w:val="00194535"/>
    <w:rsid w:val="001949B7"/>
    <w:rsid w:val="00194C27"/>
    <w:rsid w:val="00194F9E"/>
    <w:rsid w:val="00197E27"/>
    <w:rsid w:val="001A0E29"/>
    <w:rsid w:val="001A267C"/>
    <w:rsid w:val="001A2CA5"/>
    <w:rsid w:val="001A3068"/>
    <w:rsid w:val="001A360F"/>
    <w:rsid w:val="001A5C83"/>
    <w:rsid w:val="001A67CD"/>
    <w:rsid w:val="001A6D43"/>
    <w:rsid w:val="001A705E"/>
    <w:rsid w:val="001A7A71"/>
    <w:rsid w:val="001B0670"/>
    <w:rsid w:val="001B087B"/>
    <w:rsid w:val="001B2E46"/>
    <w:rsid w:val="001B2E61"/>
    <w:rsid w:val="001B3C91"/>
    <w:rsid w:val="001B4DBD"/>
    <w:rsid w:val="001B560C"/>
    <w:rsid w:val="001B5939"/>
    <w:rsid w:val="001B5B82"/>
    <w:rsid w:val="001B5C5A"/>
    <w:rsid w:val="001C0909"/>
    <w:rsid w:val="001C14FD"/>
    <w:rsid w:val="001C4F14"/>
    <w:rsid w:val="001C54D2"/>
    <w:rsid w:val="001C5CA0"/>
    <w:rsid w:val="001C610E"/>
    <w:rsid w:val="001C6F1A"/>
    <w:rsid w:val="001C7277"/>
    <w:rsid w:val="001C75ED"/>
    <w:rsid w:val="001D04C2"/>
    <w:rsid w:val="001D0E2E"/>
    <w:rsid w:val="001D2A7D"/>
    <w:rsid w:val="001D3157"/>
    <w:rsid w:val="001D3947"/>
    <w:rsid w:val="001D4089"/>
    <w:rsid w:val="001D4955"/>
    <w:rsid w:val="001D716A"/>
    <w:rsid w:val="001D7DF5"/>
    <w:rsid w:val="001E1E20"/>
    <w:rsid w:val="001E2E25"/>
    <w:rsid w:val="001E2EA8"/>
    <w:rsid w:val="001E6AFE"/>
    <w:rsid w:val="001F07DD"/>
    <w:rsid w:val="001F374E"/>
    <w:rsid w:val="00200622"/>
    <w:rsid w:val="002007B7"/>
    <w:rsid w:val="00200909"/>
    <w:rsid w:val="00200EA4"/>
    <w:rsid w:val="002017EB"/>
    <w:rsid w:val="00202165"/>
    <w:rsid w:val="00203532"/>
    <w:rsid w:val="002035DA"/>
    <w:rsid w:val="00203CBD"/>
    <w:rsid w:val="00205D6F"/>
    <w:rsid w:val="002125FA"/>
    <w:rsid w:val="00212F97"/>
    <w:rsid w:val="0021443B"/>
    <w:rsid w:val="002152BA"/>
    <w:rsid w:val="002155F1"/>
    <w:rsid w:val="002156A5"/>
    <w:rsid w:val="00217741"/>
    <w:rsid w:val="002178A5"/>
    <w:rsid w:val="00220045"/>
    <w:rsid w:val="00220B09"/>
    <w:rsid w:val="002212CC"/>
    <w:rsid w:val="00222390"/>
    <w:rsid w:val="0022437E"/>
    <w:rsid w:val="002279DC"/>
    <w:rsid w:val="00232874"/>
    <w:rsid w:val="00234C72"/>
    <w:rsid w:val="00235861"/>
    <w:rsid w:val="002406B6"/>
    <w:rsid w:val="00241FA9"/>
    <w:rsid w:val="00242308"/>
    <w:rsid w:val="00243686"/>
    <w:rsid w:val="002436B6"/>
    <w:rsid w:val="002454B7"/>
    <w:rsid w:val="002458C4"/>
    <w:rsid w:val="00245E6A"/>
    <w:rsid w:val="00245EC7"/>
    <w:rsid w:val="00246D5C"/>
    <w:rsid w:val="0024750E"/>
    <w:rsid w:val="00247909"/>
    <w:rsid w:val="002501EB"/>
    <w:rsid w:val="00251AAE"/>
    <w:rsid w:val="00254193"/>
    <w:rsid w:val="00255483"/>
    <w:rsid w:val="0025660B"/>
    <w:rsid w:val="00257D24"/>
    <w:rsid w:val="0026161E"/>
    <w:rsid w:val="002628DA"/>
    <w:rsid w:val="00262B97"/>
    <w:rsid w:val="00263935"/>
    <w:rsid w:val="00263F9A"/>
    <w:rsid w:val="00264174"/>
    <w:rsid w:val="00264E23"/>
    <w:rsid w:val="00264E51"/>
    <w:rsid w:val="00264F9C"/>
    <w:rsid w:val="002663DC"/>
    <w:rsid w:val="00266AAB"/>
    <w:rsid w:val="00271504"/>
    <w:rsid w:val="0027209E"/>
    <w:rsid w:val="0027222A"/>
    <w:rsid w:val="00272695"/>
    <w:rsid w:val="00272B2C"/>
    <w:rsid w:val="0027500E"/>
    <w:rsid w:val="00276F5F"/>
    <w:rsid w:val="00277495"/>
    <w:rsid w:val="00281025"/>
    <w:rsid w:val="002814E8"/>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55E3"/>
    <w:rsid w:val="002961FE"/>
    <w:rsid w:val="0029745A"/>
    <w:rsid w:val="002A00C7"/>
    <w:rsid w:val="002A14DC"/>
    <w:rsid w:val="002A1685"/>
    <w:rsid w:val="002A24AB"/>
    <w:rsid w:val="002A3F59"/>
    <w:rsid w:val="002A4CEC"/>
    <w:rsid w:val="002A64C8"/>
    <w:rsid w:val="002A6D60"/>
    <w:rsid w:val="002A6EED"/>
    <w:rsid w:val="002A6FCC"/>
    <w:rsid w:val="002B0508"/>
    <w:rsid w:val="002B0B9E"/>
    <w:rsid w:val="002B1F2F"/>
    <w:rsid w:val="002B4F65"/>
    <w:rsid w:val="002B55AD"/>
    <w:rsid w:val="002B6327"/>
    <w:rsid w:val="002B6F89"/>
    <w:rsid w:val="002B7D1C"/>
    <w:rsid w:val="002C0448"/>
    <w:rsid w:val="002C0A37"/>
    <w:rsid w:val="002C0CAD"/>
    <w:rsid w:val="002C275A"/>
    <w:rsid w:val="002C2AAB"/>
    <w:rsid w:val="002C2B05"/>
    <w:rsid w:val="002C33B9"/>
    <w:rsid w:val="002C35C6"/>
    <w:rsid w:val="002C44AA"/>
    <w:rsid w:val="002C47A6"/>
    <w:rsid w:val="002C66F2"/>
    <w:rsid w:val="002C6F3E"/>
    <w:rsid w:val="002C70E2"/>
    <w:rsid w:val="002C79FB"/>
    <w:rsid w:val="002D1DAF"/>
    <w:rsid w:val="002D2014"/>
    <w:rsid w:val="002D26C3"/>
    <w:rsid w:val="002D2A1A"/>
    <w:rsid w:val="002D2B42"/>
    <w:rsid w:val="002D2C95"/>
    <w:rsid w:val="002D361C"/>
    <w:rsid w:val="002D36AF"/>
    <w:rsid w:val="002D5408"/>
    <w:rsid w:val="002D6965"/>
    <w:rsid w:val="002E02AC"/>
    <w:rsid w:val="002E03EC"/>
    <w:rsid w:val="002E0588"/>
    <w:rsid w:val="002E0BFA"/>
    <w:rsid w:val="002E0C3F"/>
    <w:rsid w:val="002E1181"/>
    <w:rsid w:val="002E1C37"/>
    <w:rsid w:val="002E26AC"/>
    <w:rsid w:val="002E2A68"/>
    <w:rsid w:val="002E2D6E"/>
    <w:rsid w:val="002E41A6"/>
    <w:rsid w:val="002E49EA"/>
    <w:rsid w:val="002E531D"/>
    <w:rsid w:val="002E7A8A"/>
    <w:rsid w:val="002E7D91"/>
    <w:rsid w:val="002F0351"/>
    <w:rsid w:val="002F0463"/>
    <w:rsid w:val="002F0DAD"/>
    <w:rsid w:val="002F1A21"/>
    <w:rsid w:val="002F480F"/>
    <w:rsid w:val="002F4D3D"/>
    <w:rsid w:val="002F5855"/>
    <w:rsid w:val="002F701B"/>
    <w:rsid w:val="002F76BA"/>
    <w:rsid w:val="002F776F"/>
    <w:rsid w:val="0030176E"/>
    <w:rsid w:val="00305990"/>
    <w:rsid w:val="00306B5B"/>
    <w:rsid w:val="00307C5C"/>
    <w:rsid w:val="0031059D"/>
    <w:rsid w:val="00315AEE"/>
    <w:rsid w:val="00316707"/>
    <w:rsid w:val="00316D9D"/>
    <w:rsid w:val="00316FD9"/>
    <w:rsid w:val="00320028"/>
    <w:rsid w:val="00320F2A"/>
    <w:rsid w:val="00321A8B"/>
    <w:rsid w:val="003225C5"/>
    <w:rsid w:val="00323083"/>
    <w:rsid w:val="0032382F"/>
    <w:rsid w:val="00323F9E"/>
    <w:rsid w:val="00325184"/>
    <w:rsid w:val="00325C0B"/>
    <w:rsid w:val="003261DF"/>
    <w:rsid w:val="00327373"/>
    <w:rsid w:val="00327516"/>
    <w:rsid w:val="0032758F"/>
    <w:rsid w:val="00331A3B"/>
    <w:rsid w:val="00333E73"/>
    <w:rsid w:val="00334511"/>
    <w:rsid w:val="003351A0"/>
    <w:rsid w:val="003357A6"/>
    <w:rsid w:val="00335BBA"/>
    <w:rsid w:val="00335E82"/>
    <w:rsid w:val="003370F0"/>
    <w:rsid w:val="0034023C"/>
    <w:rsid w:val="003408F0"/>
    <w:rsid w:val="00340C8F"/>
    <w:rsid w:val="00342A12"/>
    <w:rsid w:val="00342A51"/>
    <w:rsid w:val="0034592D"/>
    <w:rsid w:val="00346AB4"/>
    <w:rsid w:val="00346C51"/>
    <w:rsid w:val="00346F34"/>
    <w:rsid w:val="00347C01"/>
    <w:rsid w:val="00350740"/>
    <w:rsid w:val="003513E1"/>
    <w:rsid w:val="00354F24"/>
    <w:rsid w:val="0035506A"/>
    <w:rsid w:val="003552AA"/>
    <w:rsid w:val="00355889"/>
    <w:rsid w:val="00355F5D"/>
    <w:rsid w:val="003568B7"/>
    <w:rsid w:val="003577FB"/>
    <w:rsid w:val="00357EFD"/>
    <w:rsid w:val="00360FC9"/>
    <w:rsid w:val="0036175C"/>
    <w:rsid w:val="00361B07"/>
    <w:rsid w:val="00362B5E"/>
    <w:rsid w:val="00363AFB"/>
    <w:rsid w:val="00364B6E"/>
    <w:rsid w:val="00365E6B"/>
    <w:rsid w:val="00366909"/>
    <w:rsid w:val="00367D75"/>
    <w:rsid w:val="0037075D"/>
    <w:rsid w:val="00370833"/>
    <w:rsid w:val="00370A2E"/>
    <w:rsid w:val="00371341"/>
    <w:rsid w:val="00372B2B"/>
    <w:rsid w:val="003730FB"/>
    <w:rsid w:val="00374222"/>
    <w:rsid w:val="00375544"/>
    <w:rsid w:val="00375B2A"/>
    <w:rsid w:val="00376D99"/>
    <w:rsid w:val="00377BBC"/>
    <w:rsid w:val="00377E3A"/>
    <w:rsid w:val="0038289B"/>
    <w:rsid w:val="00382ED9"/>
    <w:rsid w:val="003832C8"/>
    <w:rsid w:val="0038559A"/>
    <w:rsid w:val="003859AA"/>
    <w:rsid w:val="00387941"/>
    <w:rsid w:val="003901F3"/>
    <w:rsid w:val="00390D25"/>
    <w:rsid w:val="00392323"/>
    <w:rsid w:val="003928FE"/>
    <w:rsid w:val="00392F67"/>
    <w:rsid w:val="0039405F"/>
    <w:rsid w:val="00394153"/>
    <w:rsid w:val="00395234"/>
    <w:rsid w:val="00395F0F"/>
    <w:rsid w:val="00396F1F"/>
    <w:rsid w:val="00397735"/>
    <w:rsid w:val="003A169B"/>
    <w:rsid w:val="003A35B5"/>
    <w:rsid w:val="003A4280"/>
    <w:rsid w:val="003A42DB"/>
    <w:rsid w:val="003A4D3C"/>
    <w:rsid w:val="003A5874"/>
    <w:rsid w:val="003A5A47"/>
    <w:rsid w:val="003A62EE"/>
    <w:rsid w:val="003A6FD4"/>
    <w:rsid w:val="003B0153"/>
    <w:rsid w:val="003B076E"/>
    <w:rsid w:val="003B0F4F"/>
    <w:rsid w:val="003B1205"/>
    <w:rsid w:val="003B3D73"/>
    <w:rsid w:val="003B3EE3"/>
    <w:rsid w:val="003B430A"/>
    <w:rsid w:val="003B55CD"/>
    <w:rsid w:val="003B621E"/>
    <w:rsid w:val="003B7DCC"/>
    <w:rsid w:val="003B7E22"/>
    <w:rsid w:val="003C1886"/>
    <w:rsid w:val="003C1EDC"/>
    <w:rsid w:val="003C274C"/>
    <w:rsid w:val="003C29D1"/>
    <w:rsid w:val="003C334B"/>
    <w:rsid w:val="003C3AD7"/>
    <w:rsid w:val="003C4914"/>
    <w:rsid w:val="003D0345"/>
    <w:rsid w:val="003D115D"/>
    <w:rsid w:val="003D2915"/>
    <w:rsid w:val="003D2E4C"/>
    <w:rsid w:val="003D2FD0"/>
    <w:rsid w:val="003D41D9"/>
    <w:rsid w:val="003D4C2E"/>
    <w:rsid w:val="003D58B2"/>
    <w:rsid w:val="003D5FAE"/>
    <w:rsid w:val="003D7305"/>
    <w:rsid w:val="003D7A03"/>
    <w:rsid w:val="003D7BD9"/>
    <w:rsid w:val="003E0F41"/>
    <w:rsid w:val="003E30EB"/>
    <w:rsid w:val="003E37B4"/>
    <w:rsid w:val="003E42D0"/>
    <w:rsid w:val="003E4625"/>
    <w:rsid w:val="003E519A"/>
    <w:rsid w:val="003E725A"/>
    <w:rsid w:val="003E7993"/>
    <w:rsid w:val="003F07EB"/>
    <w:rsid w:val="003F0F33"/>
    <w:rsid w:val="003F1110"/>
    <w:rsid w:val="003F1209"/>
    <w:rsid w:val="003F259F"/>
    <w:rsid w:val="003F2821"/>
    <w:rsid w:val="003F3D25"/>
    <w:rsid w:val="003F3E47"/>
    <w:rsid w:val="003F496F"/>
    <w:rsid w:val="003F5F60"/>
    <w:rsid w:val="003F66B4"/>
    <w:rsid w:val="003F7126"/>
    <w:rsid w:val="00400028"/>
    <w:rsid w:val="00400347"/>
    <w:rsid w:val="00401239"/>
    <w:rsid w:val="004012E2"/>
    <w:rsid w:val="00401BD8"/>
    <w:rsid w:val="00403949"/>
    <w:rsid w:val="004048E9"/>
    <w:rsid w:val="00404F38"/>
    <w:rsid w:val="00410CE0"/>
    <w:rsid w:val="00411AB3"/>
    <w:rsid w:val="00412A80"/>
    <w:rsid w:val="00412C55"/>
    <w:rsid w:val="004130F5"/>
    <w:rsid w:val="004132CB"/>
    <w:rsid w:val="00415480"/>
    <w:rsid w:val="0041680A"/>
    <w:rsid w:val="004169D9"/>
    <w:rsid w:val="00416A1D"/>
    <w:rsid w:val="00421F5C"/>
    <w:rsid w:val="00422113"/>
    <w:rsid w:val="00423013"/>
    <w:rsid w:val="0042386F"/>
    <w:rsid w:val="004255DC"/>
    <w:rsid w:val="00425AE4"/>
    <w:rsid w:val="00426634"/>
    <w:rsid w:val="0042707B"/>
    <w:rsid w:val="004311E2"/>
    <w:rsid w:val="00431D4E"/>
    <w:rsid w:val="00431FA3"/>
    <w:rsid w:val="00432525"/>
    <w:rsid w:val="00432903"/>
    <w:rsid w:val="00432BA6"/>
    <w:rsid w:val="00433361"/>
    <w:rsid w:val="004333C0"/>
    <w:rsid w:val="004337F2"/>
    <w:rsid w:val="00434DEF"/>
    <w:rsid w:val="00435CF4"/>
    <w:rsid w:val="00436CBD"/>
    <w:rsid w:val="00441BCC"/>
    <w:rsid w:val="004420B3"/>
    <w:rsid w:val="00443E76"/>
    <w:rsid w:val="00443F4A"/>
    <w:rsid w:val="00444CD3"/>
    <w:rsid w:val="00447FFE"/>
    <w:rsid w:val="004501BE"/>
    <w:rsid w:val="0045290A"/>
    <w:rsid w:val="00452D87"/>
    <w:rsid w:val="00454DA2"/>
    <w:rsid w:val="00455AC1"/>
    <w:rsid w:val="004567EE"/>
    <w:rsid w:val="00457082"/>
    <w:rsid w:val="00457B86"/>
    <w:rsid w:val="00461DCC"/>
    <w:rsid w:val="004625CF"/>
    <w:rsid w:val="00463AB5"/>
    <w:rsid w:val="00464127"/>
    <w:rsid w:val="00464A9F"/>
    <w:rsid w:val="0046735A"/>
    <w:rsid w:val="0047004A"/>
    <w:rsid w:val="004706A3"/>
    <w:rsid w:val="00471F72"/>
    <w:rsid w:val="00474AB0"/>
    <w:rsid w:val="004750CB"/>
    <w:rsid w:val="00475170"/>
    <w:rsid w:val="00475A19"/>
    <w:rsid w:val="00476163"/>
    <w:rsid w:val="00476262"/>
    <w:rsid w:val="00477BDC"/>
    <w:rsid w:val="00477C86"/>
    <w:rsid w:val="004813AC"/>
    <w:rsid w:val="00483765"/>
    <w:rsid w:val="00484396"/>
    <w:rsid w:val="004847B8"/>
    <w:rsid w:val="00487BD5"/>
    <w:rsid w:val="00491445"/>
    <w:rsid w:val="00491C30"/>
    <w:rsid w:val="004921A5"/>
    <w:rsid w:val="00493AB4"/>
    <w:rsid w:val="00493FA2"/>
    <w:rsid w:val="004945A0"/>
    <w:rsid w:val="00497721"/>
    <w:rsid w:val="0049798A"/>
    <w:rsid w:val="004A0C35"/>
    <w:rsid w:val="004A1466"/>
    <w:rsid w:val="004A2C3D"/>
    <w:rsid w:val="004A302D"/>
    <w:rsid w:val="004A40E1"/>
    <w:rsid w:val="004A44C2"/>
    <w:rsid w:val="004A6514"/>
    <w:rsid w:val="004A71B3"/>
    <w:rsid w:val="004A7C11"/>
    <w:rsid w:val="004A7D85"/>
    <w:rsid w:val="004B013A"/>
    <w:rsid w:val="004B04F2"/>
    <w:rsid w:val="004B096B"/>
    <w:rsid w:val="004B130F"/>
    <w:rsid w:val="004B2A06"/>
    <w:rsid w:val="004B316A"/>
    <w:rsid w:val="004B3C67"/>
    <w:rsid w:val="004B6568"/>
    <w:rsid w:val="004C1EE2"/>
    <w:rsid w:val="004C41A7"/>
    <w:rsid w:val="004C5189"/>
    <w:rsid w:val="004C559B"/>
    <w:rsid w:val="004C57E1"/>
    <w:rsid w:val="004C5BE9"/>
    <w:rsid w:val="004C6460"/>
    <w:rsid w:val="004C791D"/>
    <w:rsid w:val="004C7E4F"/>
    <w:rsid w:val="004C7FCE"/>
    <w:rsid w:val="004D1D6D"/>
    <w:rsid w:val="004D5245"/>
    <w:rsid w:val="004D5601"/>
    <w:rsid w:val="004D5F26"/>
    <w:rsid w:val="004D6476"/>
    <w:rsid w:val="004D7F53"/>
    <w:rsid w:val="004E040C"/>
    <w:rsid w:val="004E140C"/>
    <w:rsid w:val="004E2527"/>
    <w:rsid w:val="004E3BE9"/>
    <w:rsid w:val="004E3D37"/>
    <w:rsid w:val="004E3DE2"/>
    <w:rsid w:val="004E571F"/>
    <w:rsid w:val="004E7B1E"/>
    <w:rsid w:val="004F2324"/>
    <w:rsid w:val="004F289F"/>
    <w:rsid w:val="004F2D0E"/>
    <w:rsid w:val="004F3014"/>
    <w:rsid w:val="004F3221"/>
    <w:rsid w:val="004F38B4"/>
    <w:rsid w:val="004F39B8"/>
    <w:rsid w:val="004F5A75"/>
    <w:rsid w:val="004F5CBB"/>
    <w:rsid w:val="004F67C5"/>
    <w:rsid w:val="004F698D"/>
    <w:rsid w:val="004F6B43"/>
    <w:rsid w:val="0050052B"/>
    <w:rsid w:val="00501BD6"/>
    <w:rsid w:val="0050321A"/>
    <w:rsid w:val="00504865"/>
    <w:rsid w:val="00504A56"/>
    <w:rsid w:val="00504B0F"/>
    <w:rsid w:val="00506629"/>
    <w:rsid w:val="0050667D"/>
    <w:rsid w:val="005067DC"/>
    <w:rsid w:val="005068AB"/>
    <w:rsid w:val="0050760B"/>
    <w:rsid w:val="00510314"/>
    <w:rsid w:val="00510F68"/>
    <w:rsid w:val="00510FE6"/>
    <w:rsid w:val="005114B9"/>
    <w:rsid w:val="00511AB4"/>
    <w:rsid w:val="00512684"/>
    <w:rsid w:val="00512D29"/>
    <w:rsid w:val="00513BC0"/>
    <w:rsid w:val="005176F9"/>
    <w:rsid w:val="00520BB1"/>
    <w:rsid w:val="0052255F"/>
    <w:rsid w:val="00522567"/>
    <w:rsid w:val="00522C41"/>
    <w:rsid w:val="005237A5"/>
    <w:rsid w:val="005247DB"/>
    <w:rsid w:val="00527215"/>
    <w:rsid w:val="005272D8"/>
    <w:rsid w:val="00533979"/>
    <w:rsid w:val="00533E56"/>
    <w:rsid w:val="005347D0"/>
    <w:rsid w:val="0053508D"/>
    <w:rsid w:val="00535783"/>
    <w:rsid w:val="00537140"/>
    <w:rsid w:val="00537537"/>
    <w:rsid w:val="005403B6"/>
    <w:rsid w:val="00540582"/>
    <w:rsid w:val="0054135B"/>
    <w:rsid w:val="00541E1C"/>
    <w:rsid w:val="00542C0A"/>
    <w:rsid w:val="00545264"/>
    <w:rsid w:val="005468E8"/>
    <w:rsid w:val="00546CA9"/>
    <w:rsid w:val="00546D86"/>
    <w:rsid w:val="00547049"/>
    <w:rsid w:val="00547143"/>
    <w:rsid w:val="005473D9"/>
    <w:rsid w:val="00547658"/>
    <w:rsid w:val="00547905"/>
    <w:rsid w:val="0055086A"/>
    <w:rsid w:val="00552D95"/>
    <w:rsid w:val="00553AC3"/>
    <w:rsid w:val="0055416F"/>
    <w:rsid w:val="005548B5"/>
    <w:rsid w:val="00555FE9"/>
    <w:rsid w:val="005562E1"/>
    <w:rsid w:val="00556405"/>
    <w:rsid w:val="00560724"/>
    <w:rsid w:val="00561344"/>
    <w:rsid w:val="00561DC5"/>
    <w:rsid w:val="00563C9F"/>
    <w:rsid w:val="00564AB3"/>
    <w:rsid w:val="00564AC2"/>
    <w:rsid w:val="00566BD8"/>
    <w:rsid w:val="00570715"/>
    <w:rsid w:val="005715BD"/>
    <w:rsid w:val="00571605"/>
    <w:rsid w:val="0057217D"/>
    <w:rsid w:val="005735E8"/>
    <w:rsid w:val="00573973"/>
    <w:rsid w:val="00574001"/>
    <w:rsid w:val="00574DF5"/>
    <w:rsid w:val="00575153"/>
    <w:rsid w:val="00576CEF"/>
    <w:rsid w:val="00580D54"/>
    <w:rsid w:val="00581BC2"/>
    <w:rsid w:val="00581FC2"/>
    <w:rsid w:val="00583B10"/>
    <w:rsid w:val="00584419"/>
    <w:rsid w:val="00585C2E"/>
    <w:rsid w:val="005878AC"/>
    <w:rsid w:val="00587E87"/>
    <w:rsid w:val="00590969"/>
    <w:rsid w:val="00590DBE"/>
    <w:rsid w:val="005937EC"/>
    <w:rsid w:val="00594A9B"/>
    <w:rsid w:val="00596712"/>
    <w:rsid w:val="00596950"/>
    <w:rsid w:val="005969C4"/>
    <w:rsid w:val="00597645"/>
    <w:rsid w:val="005A0F7B"/>
    <w:rsid w:val="005A23E8"/>
    <w:rsid w:val="005A2B33"/>
    <w:rsid w:val="005A2BF4"/>
    <w:rsid w:val="005A3321"/>
    <w:rsid w:val="005A36E2"/>
    <w:rsid w:val="005A41BC"/>
    <w:rsid w:val="005A4BDC"/>
    <w:rsid w:val="005A5791"/>
    <w:rsid w:val="005A62A4"/>
    <w:rsid w:val="005A6641"/>
    <w:rsid w:val="005A67B7"/>
    <w:rsid w:val="005A6F2E"/>
    <w:rsid w:val="005A7772"/>
    <w:rsid w:val="005A7A86"/>
    <w:rsid w:val="005B1C34"/>
    <w:rsid w:val="005B1E0B"/>
    <w:rsid w:val="005B35F9"/>
    <w:rsid w:val="005B51DE"/>
    <w:rsid w:val="005B641A"/>
    <w:rsid w:val="005B66E7"/>
    <w:rsid w:val="005B7563"/>
    <w:rsid w:val="005C10CE"/>
    <w:rsid w:val="005C24D6"/>
    <w:rsid w:val="005C39EF"/>
    <w:rsid w:val="005C4A0E"/>
    <w:rsid w:val="005C5050"/>
    <w:rsid w:val="005C5058"/>
    <w:rsid w:val="005C5F10"/>
    <w:rsid w:val="005C6B03"/>
    <w:rsid w:val="005C6B93"/>
    <w:rsid w:val="005C7603"/>
    <w:rsid w:val="005D00C5"/>
    <w:rsid w:val="005D0BC3"/>
    <w:rsid w:val="005D13A1"/>
    <w:rsid w:val="005D14F9"/>
    <w:rsid w:val="005D194C"/>
    <w:rsid w:val="005D2A6C"/>
    <w:rsid w:val="005D2F8F"/>
    <w:rsid w:val="005D391F"/>
    <w:rsid w:val="005D3A67"/>
    <w:rsid w:val="005D40F2"/>
    <w:rsid w:val="005D6B76"/>
    <w:rsid w:val="005D7282"/>
    <w:rsid w:val="005E010B"/>
    <w:rsid w:val="005E0C93"/>
    <w:rsid w:val="005E0F0A"/>
    <w:rsid w:val="005E0F89"/>
    <w:rsid w:val="005E12EC"/>
    <w:rsid w:val="005E1CCD"/>
    <w:rsid w:val="005E2003"/>
    <w:rsid w:val="005E3EA3"/>
    <w:rsid w:val="005E42CB"/>
    <w:rsid w:val="005E4D55"/>
    <w:rsid w:val="005E5021"/>
    <w:rsid w:val="005E5BDE"/>
    <w:rsid w:val="005E5C2E"/>
    <w:rsid w:val="005E6C2B"/>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B38"/>
    <w:rsid w:val="00605D89"/>
    <w:rsid w:val="00606796"/>
    <w:rsid w:val="006103EC"/>
    <w:rsid w:val="006105E1"/>
    <w:rsid w:val="0061193E"/>
    <w:rsid w:val="006124EC"/>
    <w:rsid w:val="006134EE"/>
    <w:rsid w:val="006137CD"/>
    <w:rsid w:val="00615228"/>
    <w:rsid w:val="00616033"/>
    <w:rsid w:val="00616042"/>
    <w:rsid w:val="00616224"/>
    <w:rsid w:val="006174BF"/>
    <w:rsid w:val="006176A6"/>
    <w:rsid w:val="006214D2"/>
    <w:rsid w:val="00621D1B"/>
    <w:rsid w:val="00621D92"/>
    <w:rsid w:val="00621ECC"/>
    <w:rsid w:val="00622029"/>
    <w:rsid w:val="00622CD7"/>
    <w:rsid w:val="00625700"/>
    <w:rsid w:val="00626CB4"/>
    <w:rsid w:val="0063079D"/>
    <w:rsid w:val="00630DB4"/>
    <w:rsid w:val="006323B0"/>
    <w:rsid w:val="00632A2C"/>
    <w:rsid w:val="006332AF"/>
    <w:rsid w:val="006407BB"/>
    <w:rsid w:val="0064196D"/>
    <w:rsid w:val="0064201A"/>
    <w:rsid w:val="0064356F"/>
    <w:rsid w:val="00644333"/>
    <w:rsid w:val="00646214"/>
    <w:rsid w:val="00647D16"/>
    <w:rsid w:val="00647E4B"/>
    <w:rsid w:val="00647F12"/>
    <w:rsid w:val="00650E89"/>
    <w:rsid w:val="00651531"/>
    <w:rsid w:val="00652792"/>
    <w:rsid w:val="00652ABD"/>
    <w:rsid w:val="00654568"/>
    <w:rsid w:val="006547CD"/>
    <w:rsid w:val="00654C58"/>
    <w:rsid w:val="006570FA"/>
    <w:rsid w:val="00657799"/>
    <w:rsid w:val="00657C25"/>
    <w:rsid w:val="00660384"/>
    <w:rsid w:val="006603F9"/>
    <w:rsid w:val="00660882"/>
    <w:rsid w:val="0066333E"/>
    <w:rsid w:val="00664091"/>
    <w:rsid w:val="0066475C"/>
    <w:rsid w:val="00664889"/>
    <w:rsid w:val="0066512D"/>
    <w:rsid w:val="00665991"/>
    <w:rsid w:val="00666BEE"/>
    <w:rsid w:val="00666F89"/>
    <w:rsid w:val="00667AF2"/>
    <w:rsid w:val="00667DB5"/>
    <w:rsid w:val="006705BC"/>
    <w:rsid w:val="0067173C"/>
    <w:rsid w:val="00671DCC"/>
    <w:rsid w:val="00671E17"/>
    <w:rsid w:val="00672729"/>
    <w:rsid w:val="006739E8"/>
    <w:rsid w:val="006740BE"/>
    <w:rsid w:val="0067414F"/>
    <w:rsid w:val="00674C76"/>
    <w:rsid w:val="006769CB"/>
    <w:rsid w:val="0067719B"/>
    <w:rsid w:val="006804DA"/>
    <w:rsid w:val="00681685"/>
    <w:rsid w:val="00682B59"/>
    <w:rsid w:val="0068338E"/>
    <w:rsid w:val="00683C54"/>
    <w:rsid w:val="00684820"/>
    <w:rsid w:val="00685256"/>
    <w:rsid w:val="00685C3E"/>
    <w:rsid w:val="006868BD"/>
    <w:rsid w:val="00687833"/>
    <w:rsid w:val="00690F40"/>
    <w:rsid w:val="00690F79"/>
    <w:rsid w:val="00691240"/>
    <w:rsid w:val="0069199E"/>
    <w:rsid w:val="00694A44"/>
    <w:rsid w:val="00694E76"/>
    <w:rsid w:val="006A04A2"/>
    <w:rsid w:val="006A18CD"/>
    <w:rsid w:val="006A24B1"/>
    <w:rsid w:val="006A2FE2"/>
    <w:rsid w:val="006A39D8"/>
    <w:rsid w:val="006A4B57"/>
    <w:rsid w:val="006A799D"/>
    <w:rsid w:val="006B05D5"/>
    <w:rsid w:val="006B0C7E"/>
    <w:rsid w:val="006B24E2"/>
    <w:rsid w:val="006B2907"/>
    <w:rsid w:val="006B2D53"/>
    <w:rsid w:val="006B43F0"/>
    <w:rsid w:val="006B4CC2"/>
    <w:rsid w:val="006C0A8C"/>
    <w:rsid w:val="006C1D0E"/>
    <w:rsid w:val="006C1E94"/>
    <w:rsid w:val="006C2D8E"/>
    <w:rsid w:val="006C3C46"/>
    <w:rsid w:val="006C40AE"/>
    <w:rsid w:val="006C5EED"/>
    <w:rsid w:val="006D00A6"/>
    <w:rsid w:val="006D2915"/>
    <w:rsid w:val="006D460A"/>
    <w:rsid w:val="006D5351"/>
    <w:rsid w:val="006D6E63"/>
    <w:rsid w:val="006D7378"/>
    <w:rsid w:val="006E08D9"/>
    <w:rsid w:val="006E1AF2"/>
    <w:rsid w:val="006E24B8"/>
    <w:rsid w:val="006E25B0"/>
    <w:rsid w:val="006E34F2"/>
    <w:rsid w:val="006E43EF"/>
    <w:rsid w:val="006E49CF"/>
    <w:rsid w:val="006E53F3"/>
    <w:rsid w:val="006E5B31"/>
    <w:rsid w:val="006E64AF"/>
    <w:rsid w:val="006E7E58"/>
    <w:rsid w:val="006F0FA6"/>
    <w:rsid w:val="006F3276"/>
    <w:rsid w:val="006F59BD"/>
    <w:rsid w:val="006F5BCB"/>
    <w:rsid w:val="006F6B46"/>
    <w:rsid w:val="007016F3"/>
    <w:rsid w:val="00701C21"/>
    <w:rsid w:val="00702E1E"/>
    <w:rsid w:val="00703A57"/>
    <w:rsid w:val="00705359"/>
    <w:rsid w:val="0070570F"/>
    <w:rsid w:val="00706D90"/>
    <w:rsid w:val="00706E35"/>
    <w:rsid w:val="00707643"/>
    <w:rsid w:val="00707C05"/>
    <w:rsid w:val="00711488"/>
    <w:rsid w:val="0071185B"/>
    <w:rsid w:val="00712BDA"/>
    <w:rsid w:val="00712FCD"/>
    <w:rsid w:val="00712FE3"/>
    <w:rsid w:val="0071323D"/>
    <w:rsid w:val="00714402"/>
    <w:rsid w:val="00714BED"/>
    <w:rsid w:val="00717A83"/>
    <w:rsid w:val="007206B6"/>
    <w:rsid w:val="007229F2"/>
    <w:rsid w:val="00724BA4"/>
    <w:rsid w:val="00724DE9"/>
    <w:rsid w:val="0072508F"/>
    <w:rsid w:val="00725120"/>
    <w:rsid w:val="007252B1"/>
    <w:rsid w:val="00725831"/>
    <w:rsid w:val="007263A2"/>
    <w:rsid w:val="00727332"/>
    <w:rsid w:val="0073001E"/>
    <w:rsid w:val="00734C23"/>
    <w:rsid w:val="00734EA4"/>
    <w:rsid w:val="0073506B"/>
    <w:rsid w:val="007358C7"/>
    <w:rsid w:val="0073626C"/>
    <w:rsid w:val="00736971"/>
    <w:rsid w:val="00740113"/>
    <w:rsid w:val="00740C32"/>
    <w:rsid w:val="00741C52"/>
    <w:rsid w:val="00742B70"/>
    <w:rsid w:val="00745963"/>
    <w:rsid w:val="00745BBB"/>
    <w:rsid w:val="0074655F"/>
    <w:rsid w:val="00746C76"/>
    <w:rsid w:val="00750194"/>
    <w:rsid w:val="00750562"/>
    <w:rsid w:val="00750EB2"/>
    <w:rsid w:val="0075122D"/>
    <w:rsid w:val="00751778"/>
    <w:rsid w:val="007530C8"/>
    <w:rsid w:val="0075349E"/>
    <w:rsid w:val="00754096"/>
    <w:rsid w:val="00754A81"/>
    <w:rsid w:val="00755B04"/>
    <w:rsid w:val="0075613D"/>
    <w:rsid w:val="007642A6"/>
    <w:rsid w:val="00764B8F"/>
    <w:rsid w:val="00765390"/>
    <w:rsid w:val="0076559D"/>
    <w:rsid w:val="0076567C"/>
    <w:rsid w:val="00766A97"/>
    <w:rsid w:val="007679B8"/>
    <w:rsid w:val="0077079F"/>
    <w:rsid w:val="007708B3"/>
    <w:rsid w:val="00770FB1"/>
    <w:rsid w:val="00771DB9"/>
    <w:rsid w:val="00771F0A"/>
    <w:rsid w:val="00773190"/>
    <w:rsid w:val="00773B7D"/>
    <w:rsid w:val="00774B19"/>
    <w:rsid w:val="00775404"/>
    <w:rsid w:val="007759B7"/>
    <w:rsid w:val="00775D11"/>
    <w:rsid w:val="0077619E"/>
    <w:rsid w:val="00776BEA"/>
    <w:rsid w:val="0077788E"/>
    <w:rsid w:val="007778B8"/>
    <w:rsid w:val="00781643"/>
    <w:rsid w:val="00782452"/>
    <w:rsid w:val="00783293"/>
    <w:rsid w:val="00783299"/>
    <w:rsid w:val="00783364"/>
    <w:rsid w:val="00783883"/>
    <w:rsid w:val="00783FB2"/>
    <w:rsid w:val="007857BA"/>
    <w:rsid w:val="00785FD2"/>
    <w:rsid w:val="007868CB"/>
    <w:rsid w:val="00786F2E"/>
    <w:rsid w:val="0079175B"/>
    <w:rsid w:val="00791AA1"/>
    <w:rsid w:val="00791E8B"/>
    <w:rsid w:val="00791FC9"/>
    <w:rsid w:val="007941DE"/>
    <w:rsid w:val="007953E6"/>
    <w:rsid w:val="0079566A"/>
    <w:rsid w:val="00797B95"/>
    <w:rsid w:val="007A0274"/>
    <w:rsid w:val="007A16AF"/>
    <w:rsid w:val="007A18CF"/>
    <w:rsid w:val="007A1987"/>
    <w:rsid w:val="007A3C69"/>
    <w:rsid w:val="007A4C5D"/>
    <w:rsid w:val="007A73BF"/>
    <w:rsid w:val="007A7475"/>
    <w:rsid w:val="007B15A8"/>
    <w:rsid w:val="007B235B"/>
    <w:rsid w:val="007B478F"/>
    <w:rsid w:val="007B4908"/>
    <w:rsid w:val="007C01F6"/>
    <w:rsid w:val="007C05B2"/>
    <w:rsid w:val="007C08F9"/>
    <w:rsid w:val="007C0A1E"/>
    <w:rsid w:val="007C0BCE"/>
    <w:rsid w:val="007C10CC"/>
    <w:rsid w:val="007C1244"/>
    <w:rsid w:val="007C151A"/>
    <w:rsid w:val="007C1A79"/>
    <w:rsid w:val="007C2CBB"/>
    <w:rsid w:val="007C3231"/>
    <w:rsid w:val="007C3A60"/>
    <w:rsid w:val="007C42AB"/>
    <w:rsid w:val="007C4402"/>
    <w:rsid w:val="007C44DD"/>
    <w:rsid w:val="007C4D2A"/>
    <w:rsid w:val="007C53C4"/>
    <w:rsid w:val="007C5AEE"/>
    <w:rsid w:val="007C77C0"/>
    <w:rsid w:val="007C7BFC"/>
    <w:rsid w:val="007C7DD6"/>
    <w:rsid w:val="007D0E06"/>
    <w:rsid w:val="007D1D52"/>
    <w:rsid w:val="007D2FC9"/>
    <w:rsid w:val="007D2FD9"/>
    <w:rsid w:val="007E042E"/>
    <w:rsid w:val="007E0AD4"/>
    <w:rsid w:val="007E26C9"/>
    <w:rsid w:val="007E282A"/>
    <w:rsid w:val="007E2C06"/>
    <w:rsid w:val="007E3754"/>
    <w:rsid w:val="007E3ED7"/>
    <w:rsid w:val="007E4330"/>
    <w:rsid w:val="007E48CD"/>
    <w:rsid w:val="007E4B3D"/>
    <w:rsid w:val="007E512F"/>
    <w:rsid w:val="007E7050"/>
    <w:rsid w:val="007E7755"/>
    <w:rsid w:val="007E7AFB"/>
    <w:rsid w:val="007F16B4"/>
    <w:rsid w:val="007F21A2"/>
    <w:rsid w:val="007F2F79"/>
    <w:rsid w:val="007F40D3"/>
    <w:rsid w:val="007F48D9"/>
    <w:rsid w:val="007F4A92"/>
    <w:rsid w:val="007F4E8C"/>
    <w:rsid w:val="007F5CEE"/>
    <w:rsid w:val="007F6B74"/>
    <w:rsid w:val="007F76A8"/>
    <w:rsid w:val="007F7DAC"/>
    <w:rsid w:val="007F7F70"/>
    <w:rsid w:val="00801721"/>
    <w:rsid w:val="00801AFE"/>
    <w:rsid w:val="00801F32"/>
    <w:rsid w:val="00802863"/>
    <w:rsid w:val="00803D7B"/>
    <w:rsid w:val="008064DF"/>
    <w:rsid w:val="00806F1A"/>
    <w:rsid w:val="0081061F"/>
    <w:rsid w:val="00811FE7"/>
    <w:rsid w:val="00815E8C"/>
    <w:rsid w:val="008172AE"/>
    <w:rsid w:val="008211F5"/>
    <w:rsid w:val="0082221C"/>
    <w:rsid w:val="00823193"/>
    <w:rsid w:val="008232D4"/>
    <w:rsid w:val="00823C36"/>
    <w:rsid w:val="00824AE9"/>
    <w:rsid w:val="00825E0B"/>
    <w:rsid w:val="00830E88"/>
    <w:rsid w:val="008311AB"/>
    <w:rsid w:val="00832CD0"/>
    <w:rsid w:val="00832FA4"/>
    <w:rsid w:val="0083315B"/>
    <w:rsid w:val="0083405B"/>
    <w:rsid w:val="0083435D"/>
    <w:rsid w:val="0083469C"/>
    <w:rsid w:val="00834A2A"/>
    <w:rsid w:val="00836598"/>
    <w:rsid w:val="00837A74"/>
    <w:rsid w:val="0084059D"/>
    <w:rsid w:val="00840691"/>
    <w:rsid w:val="008411D3"/>
    <w:rsid w:val="00841AD1"/>
    <w:rsid w:val="00842ED2"/>
    <w:rsid w:val="00843A35"/>
    <w:rsid w:val="00844E0F"/>
    <w:rsid w:val="008452B5"/>
    <w:rsid w:val="00846376"/>
    <w:rsid w:val="008501A5"/>
    <w:rsid w:val="00850BA7"/>
    <w:rsid w:val="00851C86"/>
    <w:rsid w:val="00853506"/>
    <w:rsid w:val="00853AE5"/>
    <w:rsid w:val="008541F4"/>
    <w:rsid w:val="00855F4E"/>
    <w:rsid w:val="00856A2F"/>
    <w:rsid w:val="0085711D"/>
    <w:rsid w:val="00860174"/>
    <w:rsid w:val="00860328"/>
    <w:rsid w:val="0086274E"/>
    <w:rsid w:val="00862E16"/>
    <w:rsid w:val="0086398F"/>
    <w:rsid w:val="00863AF1"/>
    <w:rsid w:val="00863BEF"/>
    <w:rsid w:val="00864294"/>
    <w:rsid w:val="00864403"/>
    <w:rsid w:val="008653C9"/>
    <w:rsid w:val="00865867"/>
    <w:rsid w:val="00867214"/>
    <w:rsid w:val="00867CD8"/>
    <w:rsid w:val="00871029"/>
    <w:rsid w:val="00872AB9"/>
    <w:rsid w:val="00873A21"/>
    <w:rsid w:val="00873F2F"/>
    <w:rsid w:val="00875744"/>
    <w:rsid w:val="00875FC9"/>
    <w:rsid w:val="0087657D"/>
    <w:rsid w:val="00876CDE"/>
    <w:rsid w:val="0087762B"/>
    <w:rsid w:val="00877C8B"/>
    <w:rsid w:val="00877E44"/>
    <w:rsid w:val="0088001B"/>
    <w:rsid w:val="00880111"/>
    <w:rsid w:val="0088043F"/>
    <w:rsid w:val="00881624"/>
    <w:rsid w:val="00881B8E"/>
    <w:rsid w:val="00881DCE"/>
    <w:rsid w:val="0088221A"/>
    <w:rsid w:val="00882538"/>
    <w:rsid w:val="008836C3"/>
    <w:rsid w:val="00883EF8"/>
    <w:rsid w:val="00884762"/>
    <w:rsid w:val="008849D0"/>
    <w:rsid w:val="008857F8"/>
    <w:rsid w:val="00890260"/>
    <w:rsid w:val="00891538"/>
    <w:rsid w:val="008919E9"/>
    <w:rsid w:val="008922C4"/>
    <w:rsid w:val="00892B27"/>
    <w:rsid w:val="0089376D"/>
    <w:rsid w:val="00893FB8"/>
    <w:rsid w:val="00896D7E"/>
    <w:rsid w:val="0089715E"/>
    <w:rsid w:val="0089734E"/>
    <w:rsid w:val="008975CC"/>
    <w:rsid w:val="00897D54"/>
    <w:rsid w:val="008A0914"/>
    <w:rsid w:val="008A0F83"/>
    <w:rsid w:val="008A15C3"/>
    <w:rsid w:val="008A266D"/>
    <w:rsid w:val="008A29CD"/>
    <w:rsid w:val="008A2CDD"/>
    <w:rsid w:val="008A3CF4"/>
    <w:rsid w:val="008A4292"/>
    <w:rsid w:val="008A61BC"/>
    <w:rsid w:val="008A6B91"/>
    <w:rsid w:val="008A6D3B"/>
    <w:rsid w:val="008A7290"/>
    <w:rsid w:val="008B026B"/>
    <w:rsid w:val="008B1062"/>
    <w:rsid w:val="008B188A"/>
    <w:rsid w:val="008B1E34"/>
    <w:rsid w:val="008B5B65"/>
    <w:rsid w:val="008B6090"/>
    <w:rsid w:val="008B6370"/>
    <w:rsid w:val="008B63C2"/>
    <w:rsid w:val="008B64C5"/>
    <w:rsid w:val="008B6DB3"/>
    <w:rsid w:val="008B6E7B"/>
    <w:rsid w:val="008C0AE9"/>
    <w:rsid w:val="008C2F94"/>
    <w:rsid w:val="008C3DF7"/>
    <w:rsid w:val="008C47F2"/>
    <w:rsid w:val="008C498E"/>
    <w:rsid w:val="008C75BB"/>
    <w:rsid w:val="008D057E"/>
    <w:rsid w:val="008D0D8F"/>
    <w:rsid w:val="008D32C9"/>
    <w:rsid w:val="008D5EA3"/>
    <w:rsid w:val="008D73B2"/>
    <w:rsid w:val="008E0271"/>
    <w:rsid w:val="008E0BCE"/>
    <w:rsid w:val="008E1091"/>
    <w:rsid w:val="008E10E2"/>
    <w:rsid w:val="008E1722"/>
    <w:rsid w:val="008E1FDE"/>
    <w:rsid w:val="008E2F4C"/>
    <w:rsid w:val="008E38FD"/>
    <w:rsid w:val="008E3BE6"/>
    <w:rsid w:val="008E4EC8"/>
    <w:rsid w:val="008E5433"/>
    <w:rsid w:val="008E5BE3"/>
    <w:rsid w:val="008E5DA0"/>
    <w:rsid w:val="008E6D24"/>
    <w:rsid w:val="008E75A5"/>
    <w:rsid w:val="008E788F"/>
    <w:rsid w:val="008F106C"/>
    <w:rsid w:val="008F283A"/>
    <w:rsid w:val="008F2D64"/>
    <w:rsid w:val="008F338C"/>
    <w:rsid w:val="008F4CBE"/>
    <w:rsid w:val="008F527D"/>
    <w:rsid w:val="008F56F6"/>
    <w:rsid w:val="008F63C8"/>
    <w:rsid w:val="00900189"/>
    <w:rsid w:val="00900E58"/>
    <w:rsid w:val="00901756"/>
    <w:rsid w:val="00902E9C"/>
    <w:rsid w:val="0090364E"/>
    <w:rsid w:val="00904AB6"/>
    <w:rsid w:val="00904FEE"/>
    <w:rsid w:val="00905B16"/>
    <w:rsid w:val="00905BF7"/>
    <w:rsid w:val="00907036"/>
    <w:rsid w:val="00910867"/>
    <w:rsid w:val="00910AE5"/>
    <w:rsid w:val="009114F3"/>
    <w:rsid w:val="00911776"/>
    <w:rsid w:val="00911D02"/>
    <w:rsid w:val="00911D3A"/>
    <w:rsid w:val="00913A4B"/>
    <w:rsid w:val="00914267"/>
    <w:rsid w:val="009146F4"/>
    <w:rsid w:val="00914A68"/>
    <w:rsid w:val="00914B05"/>
    <w:rsid w:val="009158F0"/>
    <w:rsid w:val="00915924"/>
    <w:rsid w:val="00915ACE"/>
    <w:rsid w:val="00916519"/>
    <w:rsid w:val="00920614"/>
    <w:rsid w:val="009226EE"/>
    <w:rsid w:val="0092324B"/>
    <w:rsid w:val="00925723"/>
    <w:rsid w:val="00925A41"/>
    <w:rsid w:val="0092743D"/>
    <w:rsid w:val="00927533"/>
    <w:rsid w:val="00930DF7"/>
    <w:rsid w:val="00931372"/>
    <w:rsid w:val="00932468"/>
    <w:rsid w:val="00932677"/>
    <w:rsid w:val="00932A5C"/>
    <w:rsid w:val="00933693"/>
    <w:rsid w:val="009366DD"/>
    <w:rsid w:val="0093700F"/>
    <w:rsid w:val="00937FCB"/>
    <w:rsid w:val="00940BD5"/>
    <w:rsid w:val="00941319"/>
    <w:rsid w:val="00942516"/>
    <w:rsid w:val="009429E3"/>
    <w:rsid w:val="00942FEC"/>
    <w:rsid w:val="00943488"/>
    <w:rsid w:val="00943E11"/>
    <w:rsid w:val="00944146"/>
    <w:rsid w:val="00945B17"/>
    <w:rsid w:val="00945BB8"/>
    <w:rsid w:val="00946A44"/>
    <w:rsid w:val="009512E8"/>
    <w:rsid w:val="00951915"/>
    <w:rsid w:val="00951D18"/>
    <w:rsid w:val="00951D90"/>
    <w:rsid w:val="00952964"/>
    <w:rsid w:val="009529CA"/>
    <w:rsid w:val="009537D3"/>
    <w:rsid w:val="00955814"/>
    <w:rsid w:val="00955B93"/>
    <w:rsid w:val="00955F25"/>
    <w:rsid w:val="00960ED3"/>
    <w:rsid w:val="00963665"/>
    <w:rsid w:val="00965CF6"/>
    <w:rsid w:val="00965D5F"/>
    <w:rsid w:val="00965F85"/>
    <w:rsid w:val="00966C62"/>
    <w:rsid w:val="00967122"/>
    <w:rsid w:val="00967457"/>
    <w:rsid w:val="009676F1"/>
    <w:rsid w:val="009700B9"/>
    <w:rsid w:val="009704BF"/>
    <w:rsid w:val="00971479"/>
    <w:rsid w:val="00971528"/>
    <w:rsid w:val="009717B7"/>
    <w:rsid w:val="00971D4E"/>
    <w:rsid w:val="0097215F"/>
    <w:rsid w:val="00972810"/>
    <w:rsid w:val="0097345B"/>
    <w:rsid w:val="00973D37"/>
    <w:rsid w:val="009745F4"/>
    <w:rsid w:val="00974788"/>
    <w:rsid w:val="00975232"/>
    <w:rsid w:val="009752DE"/>
    <w:rsid w:val="00975700"/>
    <w:rsid w:val="009803A4"/>
    <w:rsid w:val="00980D33"/>
    <w:rsid w:val="00980E43"/>
    <w:rsid w:val="00984D8C"/>
    <w:rsid w:val="00985030"/>
    <w:rsid w:val="0098552C"/>
    <w:rsid w:val="00986BF4"/>
    <w:rsid w:val="00986CA9"/>
    <w:rsid w:val="00987AFB"/>
    <w:rsid w:val="00987E20"/>
    <w:rsid w:val="00990046"/>
    <w:rsid w:val="009901FE"/>
    <w:rsid w:val="00990D1E"/>
    <w:rsid w:val="00991052"/>
    <w:rsid w:val="00991C32"/>
    <w:rsid w:val="00992496"/>
    <w:rsid w:val="00992623"/>
    <w:rsid w:val="0099341C"/>
    <w:rsid w:val="00995912"/>
    <w:rsid w:val="009A02DB"/>
    <w:rsid w:val="009A05CF"/>
    <w:rsid w:val="009A12F5"/>
    <w:rsid w:val="009A1304"/>
    <w:rsid w:val="009A1513"/>
    <w:rsid w:val="009A17B1"/>
    <w:rsid w:val="009A2479"/>
    <w:rsid w:val="009A25FF"/>
    <w:rsid w:val="009A3933"/>
    <w:rsid w:val="009A39DE"/>
    <w:rsid w:val="009A5066"/>
    <w:rsid w:val="009A5569"/>
    <w:rsid w:val="009A60E1"/>
    <w:rsid w:val="009A6A08"/>
    <w:rsid w:val="009A7D5B"/>
    <w:rsid w:val="009B01E8"/>
    <w:rsid w:val="009B1A36"/>
    <w:rsid w:val="009B2FFC"/>
    <w:rsid w:val="009B374F"/>
    <w:rsid w:val="009B599E"/>
    <w:rsid w:val="009B66CC"/>
    <w:rsid w:val="009B6F25"/>
    <w:rsid w:val="009C014D"/>
    <w:rsid w:val="009C1746"/>
    <w:rsid w:val="009C1B66"/>
    <w:rsid w:val="009C3AEA"/>
    <w:rsid w:val="009C3FF6"/>
    <w:rsid w:val="009C52EC"/>
    <w:rsid w:val="009C5393"/>
    <w:rsid w:val="009C58DA"/>
    <w:rsid w:val="009C5C7B"/>
    <w:rsid w:val="009C63AC"/>
    <w:rsid w:val="009C647B"/>
    <w:rsid w:val="009D079A"/>
    <w:rsid w:val="009D1B83"/>
    <w:rsid w:val="009D2896"/>
    <w:rsid w:val="009D2AC1"/>
    <w:rsid w:val="009D2C0A"/>
    <w:rsid w:val="009D31C7"/>
    <w:rsid w:val="009D3BA3"/>
    <w:rsid w:val="009D6CB5"/>
    <w:rsid w:val="009D7264"/>
    <w:rsid w:val="009D7FC5"/>
    <w:rsid w:val="009E14C3"/>
    <w:rsid w:val="009E1989"/>
    <w:rsid w:val="009E2645"/>
    <w:rsid w:val="009E33F1"/>
    <w:rsid w:val="009E3455"/>
    <w:rsid w:val="009E4DEE"/>
    <w:rsid w:val="009E59C8"/>
    <w:rsid w:val="009E5FD5"/>
    <w:rsid w:val="009E65BA"/>
    <w:rsid w:val="009E6F72"/>
    <w:rsid w:val="009E72E0"/>
    <w:rsid w:val="009E7B5A"/>
    <w:rsid w:val="009E7F62"/>
    <w:rsid w:val="009F1B22"/>
    <w:rsid w:val="009F24D2"/>
    <w:rsid w:val="009F2EE8"/>
    <w:rsid w:val="009F3840"/>
    <w:rsid w:val="009F4456"/>
    <w:rsid w:val="009F5E89"/>
    <w:rsid w:val="009F6206"/>
    <w:rsid w:val="009F6857"/>
    <w:rsid w:val="009F6AFB"/>
    <w:rsid w:val="009F6B48"/>
    <w:rsid w:val="00A01C14"/>
    <w:rsid w:val="00A021E2"/>
    <w:rsid w:val="00A02362"/>
    <w:rsid w:val="00A024E4"/>
    <w:rsid w:val="00A02F93"/>
    <w:rsid w:val="00A03363"/>
    <w:rsid w:val="00A07360"/>
    <w:rsid w:val="00A076C4"/>
    <w:rsid w:val="00A100C9"/>
    <w:rsid w:val="00A10789"/>
    <w:rsid w:val="00A1087F"/>
    <w:rsid w:val="00A10C99"/>
    <w:rsid w:val="00A11385"/>
    <w:rsid w:val="00A117D8"/>
    <w:rsid w:val="00A124B1"/>
    <w:rsid w:val="00A12E6F"/>
    <w:rsid w:val="00A154A7"/>
    <w:rsid w:val="00A15E63"/>
    <w:rsid w:val="00A166B1"/>
    <w:rsid w:val="00A16A99"/>
    <w:rsid w:val="00A1703D"/>
    <w:rsid w:val="00A1767B"/>
    <w:rsid w:val="00A20C97"/>
    <w:rsid w:val="00A20D15"/>
    <w:rsid w:val="00A20F09"/>
    <w:rsid w:val="00A20F67"/>
    <w:rsid w:val="00A21982"/>
    <w:rsid w:val="00A22127"/>
    <w:rsid w:val="00A22A1B"/>
    <w:rsid w:val="00A22AA8"/>
    <w:rsid w:val="00A22E0A"/>
    <w:rsid w:val="00A24B1D"/>
    <w:rsid w:val="00A252EC"/>
    <w:rsid w:val="00A26A2C"/>
    <w:rsid w:val="00A309D1"/>
    <w:rsid w:val="00A315F4"/>
    <w:rsid w:val="00A3164B"/>
    <w:rsid w:val="00A32B30"/>
    <w:rsid w:val="00A37AF2"/>
    <w:rsid w:val="00A404F6"/>
    <w:rsid w:val="00A40E0C"/>
    <w:rsid w:val="00A424B3"/>
    <w:rsid w:val="00A42EC3"/>
    <w:rsid w:val="00A431A6"/>
    <w:rsid w:val="00A438A9"/>
    <w:rsid w:val="00A43EF1"/>
    <w:rsid w:val="00A45B93"/>
    <w:rsid w:val="00A476DC"/>
    <w:rsid w:val="00A47E89"/>
    <w:rsid w:val="00A53F44"/>
    <w:rsid w:val="00A5489D"/>
    <w:rsid w:val="00A607C5"/>
    <w:rsid w:val="00A6100F"/>
    <w:rsid w:val="00A61234"/>
    <w:rsid w:val="00A626DF"/>
    <w:rsid w:val="00A62811"/>
    <w:rsid w:val="00A629FE"/>
    <w:rsid w:val="00A62A57"/>
    <w:rsid w:val="00A62CA3"/>
    <w:rsid w:val="00A63799"/>
    <w:rsid w:val="00A65D98"/>
    <w:rsid w:val="00A66236"/>
    <w:rsid w:val="00A6683E"/>
    <w:rsid w:val="00A6731A"/>
    <w:rsid w:val="00A67607"/>
    <w:rsid w:val="00A70782"/>
    <w:rsid w:val="00A70AF9"/>
    <w:rsid w:val="00A70EB1"/>
    <w:rsid w:val="00A733AE"/>
    <w:rsid w:val="00A733B5"/>
    <w:rsid w:val="00A81A65"/>
    <w:rsid w:val="00A825DB"/>
    <w:rsid w:val="00A84CAD"/>
    <w:rsid w:val="00A864C6"/>
    <w:rsid w:val="00A8659D"/>
    <w:rsid w:val="00A918CF"/>
    <w:rsid w:val="00A9274B"/>
    <w:rsid w:val="00A93056"/>
    <w:rsid w:val="00A9381B"/>
    <w:rsid w:val="00A93824"/>
    <w:rsid w:val="00A93DD9"/>
    <w:rsid w:val="00A95AAB"/>
    <w:rsid w:val="00A95E86"/>
    <w:rsid w:val="00A96946"/>
    <w:rsid w:val="00AA0402"/>
    <w:rsid w:val="00AA055F"/>
    <w:rsid w:val="00AA1E26"/>
    <w:rsid w:val="00AA25B2"/>
    <w:rsid w:val="00AA2E90"/>
    <w:rsid w:val="00AA3DFE"/>
    <w:rsid w:val="00AA5CDF"/>
    <w:rsid w:val="00AA5DEA"/>
    <w:rsid w:val="00AA63BE"/>
    <w:rsid w:val="00AA67B1"/>
    <w:rsid w:val="00AA6A43"/>
    <w:rsid w:val="00AA7DC3"/>
    <w:rsid w:val="00AB0DEE"/>
    <w:rsid w:val="00AB133B"/>
    <w:rsid w:val="00AB1557"/>
    <w:rsid w:val="00AB1D45"/>
    <w:rsid w:val="00AB23EA"/>
    <w:rsid w:val="00AB2A8D"/>
    <w:rsid w:val="00AB340D"/>
    <w:rsid w:val="00AB380A"/>
    <w:rsid w:val="00AB4C1B"/>
    <w:rsid w:val="00AB55AD"/>
    <w:rsid w:val="00AB5ED6"/>
    <w:rsid w:val="00AB6FB7"/>
    <w:rsid w:val="00AB75E8"/>
    <w:rsid w:val="00AC0E2B"/>
    <w:rsid w:val="00AC1047"/>
    <w:rsid w:val="00AC1D83"/>
    <w:rsid w:val="00AC43FC"/>
    <w:rsid w:val="00AC6511"/>
    <w:rsid w:val="00AC7EC3"/>
    <w:rsid w:val="00AC7FBC"/>
    <w:rsid w:val="00AD08AD"/>
    <w:rsid w:val="00AD0D02"/>
    <w:rsid w:val="00AD2AF5"/>
    <w:rsid w:val="00AD3D0A"/>
    <w:rsid w:val="00AD4B1A"/>
    <w:rsid w:val="00AD4B45"/>
    <w:rsid w:val="00AD5081"/>
    <w:rsid w:val="00AD5E07"/>
    <w:rsid w:val="00AD77AE"/>
    <w:rsid w:val="00AE0DD1"/>
    <w:rsid w:val="00AE312F"/>
    <w:rsid w:val="00AE3F8D"/>
    <w:rsid w:val="00AE4270"/>
    <w:rsid w:val="00AF0976"/>
    <w:rsid w:val="00AF18A1"/>
    <w:rsid w:val="00AF1D26"/>
    <w:rsid w:val="00AF1E63"/>
    <w:rsid w:val="00AF2862"/>
    <w:rsid w:val="00AF31B9"/>
    <w:rsid w:val="00AF4249"/>
    <w:rsid w:val="00B008BC"/>
    <w:rsid w:val="00B009E2"/>
    <w:rsid w:val="00B0149A"/>
    <w:rsid w:val="00B01738"/>
    <w:rsid w:val="00B02671"/>
    <w:rsid w:val="00B02A0D"/>
    <w:rsid w:val="00B0430C"/>
    <w:rsid w:val="00B0524C"/>
    <w:rsid w:val="00B1018A"/>
    <w:rsid w:val="00B10D63"/>
    <w:rsid w:val="00B10E7C"/>
    <w:rsid w:val="00B11744"/>
    <w:rsid w:val="00B126E7"/>
    <w:rsid w:val="00B12EFA"/>
    <w:rsid w:val="00B15152"/>
    <w:rsid w:val="00B15731"/>
    <w:rsid w:val="00B16C46"/>
    <w:rsid w:val="00B16EC3"/>
    <w:rsid w:val="00B200F0"/>
    <w:rsid w:val="00B20E4C"/>
    <w:rsid w:val="00B2192D"/>
    <w:rsid w:val="00B22F4A"/>
    <w:rsid w:val="00B25862"/>
    <w:rsid w:val="00B306FE"/>
    <w:rsid w:val="00B3083B"/>
    <w:rsid w:val="00B314E8"/>
    <w:rsid w:val="00B32167"/>
    <w:rsid w:val="00B33B97"/>
    <w:rsid w:val="00B33C6D"/>
    <w:rsid w:val="00B37100"/>
    <w:rsid w:val="00B37126"/>
    <w:rsid w:val="00B37C8A"/>
    <w:rsid w:val="00B40532"/>
    <w:rsid w:val="00B41572"/>
    <w:rsid w:val="00B415DB"/>
    <w:rsid w:val="00B41DA0"/>
    <w:rsid w:val="00B4298D"/>
    <w:rsid w:val="00B433A4"/>
    <w:rsid w:val="00B44E4D"/>
    <w:rsid w:val="00B45B69"/>
    <w:rsid w:val="00B46C3A"/>
    <w:rsid w:val="00B46CBE"/>
    <w:rsid w:val="00B47620"/>
    <w:rsid w:val="00B47A70"/>
    <w:rsid w:val="00B50707"/>
    <w:rsid w:val="00B51255"/>
    <w:rsid w:val="00B5130C"/>
    <w:rsid w:val="00B52759"/>
    <w:rsid w:val="00B52A19"/>
    <w:rsid w:val="00B5471F"/>
    <w:rsid w:val="00B553AC"/>
    <w:rsid w:val="00B55E50"/>
    <w:rsid w:val="00B56229"/>
    <w:rsid w:val="00B568F1"/>
    <w:rsid w:val="00B5698C"/>
    <w:rsid w:val="00B56B65"/>
    <w:rsid w:val="00B5722A"/>
    <w:rsid w:val="00B57B88"/>
    <w:rsid w:val="00B60A03"/>
    <w:rsid w:val="00B61EC8"/>
    <w:rsid w:val="00B630B6"/>
    <w:rsid w:val="00B63C28"/>
    <w:rsid w:val="00B65CAD"/>
    <w:rsid w:val="00B66D7B"/>
    <w:rsid w:val="00B7014A"/>
    <w:rsid w:val="00B7153F"/>
    <w:rsid w:val="00B723D6"/>
    <w:rsid w:val="00B726FC"/>
    <w:rsid w:val="00B72822"/>
    <w:rsid w:val="00B72972"/>
    <w:rsid w:val="00B72F68"/>
    <w:rsid w:val="00B73BCF"/>
    <w:rsid w:val="00B745D5"/>
    <w:rsid w:val="00B75B4F"/>
    <w:rsid w:val="00B75B66"/>
    <w:rsid w:val="00B81C48"/>
    <w:rsid w:val="00B81C77"/>
    <w:rsid w:val="00B83430"/>
    <w:rsid w:val="00B83C12"/>
    <w:rsid w:val="00B845C4"/>
    <w:rsid w:val="00B8605D"/>
    <w:rsid w:val="00B870F0"/>
    <w:rsid w:val="00B904FD"/>
    <w:rsid w:val="00B9057C"/>
    <w:rsid w:val="00B925C4"/>
    <w:rsid w:val="00B92C0B"/>
    <w:rsid w:val="00B93A61"/>
    <w:rsid w:val="00B959F1"/>
    <w:rsid w:val="00B974BA"/>
    <w:rsid w:val="00BA17C2"/>
    <w:rsid w:val="00BA3650"/>
    <w:rsid w:val="00BA6F0F"/>
    <w:rsid w:val="00BA7B3A"/>
    <w:rsid w:val="00BA7C80"/>
    <w:rsid w:val="00BB3702"/>
    <w:rsid w:val="00BB3D9D"/>
    <w:rsid w:val="00BB4415"/>
    <w:rsid w:val="00BB53CA"/>
    <w:rsid w:val="00BB6777"/>
    <w:rsid w:val="00BB6CD4"/>
    <w:rsid w:val="00BB6CDF"/>
    <w:rsid w:val="00BC0392"/>
    <w:rsid w:val="00BC067D"/>
    <w:rsid w:val="00BC4D5F"/>
    <w:rsid w:val="00BC6413"/>
    <w:rsid w:val="00BD07A1"/>
    <w:rsid w:val="00BD09A4"/>
    <w:rsid w:val="00BD17D7"/>
    <w:rsid w:val="00BD1F45"/>
    <w:rsid w:val="00BD2661"/>
    <w:rsid w:val="00BD2C23"/>
    <w:rsid w:val="00BD436A"/>
    <w:rsid w:val="00BD5CF2"/>
    <w:rsid w:val="00BD77C2"/>
    <w:rsid w:val="00BE101D"/>
    <w:rsid w:val="00BE360D"/>
    <w:rsid w:val="00BE4287"/>
    <w:rsid w:val="00BE45BD"/>
    <w:rsid w:val="00BE5BC7"/>
    <w:rsid w:val="00BF259E"/>
    <w:rsid w:val="00BF2C5C"/>
    <w:rsid w:val="00BF35AE"/>
    <w:rsid w:val="00BF3B0B"/>
    <w:rsid w:val="00BF3BB0"/>
    <w:rsid w:val="00BF597A"/>
    <w:rsid w:val="00BF5A5F"/>
    <w:rsid w:val="00BF637A"/>
    <w:rsid w:val="00BF7B2B"/>
    <w:rsid w:val="00C0339F"/>
    <w:rsid w:val="00C05ACD"/>
    <w:rsid w:val="00C0724A"/>
    <w:rsid w:val="00C12EA2"/>
    <w:rsid w:val="00C14EC9"/>
    <w:rsid w:val="00C15824"/>
    <w:rsid w:val="00C16F6E"/>
    <w:rsid w:val="00C17215"/>
    <w:rsid w:val="00C1722D"/>
    <w:rsid w:val="00C211D1"/>
    <w:rsid w:val="00C21318"/>
    <w:rsid w:val="00C224D2"/>
    <w:rsid w:val="00C2309E"/>
    <w:rsid w:val="00C234D0"/>
    <w:rsid w:val="00C23747"/>
    <w:rsid w:val="00C2377F"/>
    <w:rsid w:val="00C243F7"/>
    <w:rsid w:val="00C260F7"/>
    <w:rsid w:val="00C261E1"/>
    <w:rsid w:val="00C26BAF"/>
    <w:rsid w:val="00C30032"/>
    <w:rsid w:val="00C308FB"/>
    <w:rsid w:val="00C312A9"/>
    <w:rsid w:val="00C31819"/>
    <w:rsid w:val="00C31CC5"/>
    <w:rsid w:val="00C31F4D"/>
    <w:rsid w:val="00C32146"/>
    <w:rsid w:val="00C32A6A"/>
    <w:rsid w:val="00C3306B"/>
    <w:rsid w:val="00C335C4"/>
    <w:rsid w:val="00C34CC9"/>
    <w:rsid w:val="00C34E63"/>
    <w:rsid w:val="00C35270"/>
    <w:rsid w:val="00C35DC8"/>
    <w:rsid w:val="00C37A61"/>
    <w:rsid w:val="00C413D9"/>
    <w:rsid w:val="00C41DC5"/>
    <w:rsid w:val="00C4378F"/>
    <w:rsid w:val="00C43C85"/>
    <w:rsid w:val="00C44BC9"/>
    <w:rsid w:val="00C44C28"/>
    <w:rsid w:val="00C45134"/>
    <w:rsid w:val="00C47A8D"/>
    <w:rsid w:val="00C47C6B"/>
    <w:rsid w:val="00C5002C"/>
    <w:rsid w:val="00C50EC3"/>
    <w:rsid w:val="00C51730"/>
    <w:rsid w:val="00C51E94"/>
    <w:rsid w:val="00C52B61"/>
    <w:rsid w:val="00C52BA6"/>
    <w:rsid w:val="00C53D99"/>
    <w:rsid w:val="00C544C6"/>
    <w:rsid w:val="00C5458C"/>
    <w:rsid w:val="00C54B79"/>
    <w:rsid w:val="00C54CF6"/>
    <w:rsid w:val="00C54E33"/>
    <w:rsid w:val="00C562A6"/>
    <w:rsid w:val="00C56AFE"/>
    <w:rsid w:val="00C57D15"/>
    <w:rsid w:val="00C6193C"/>
    <w:rsid w:val="00C62E25"/>
    <w:rsid w:val="00C62E27"/>
    <w:rsid w:val="00C6512E"/>
    <w:rsid w:val="00C6619C"/>
    <w:rsid w:val="00C66CB3"/>
    <w:rsid w:val="00C672E2"/>
    <w:rsid w:val="00C67BEB"/>
    <w:rsid w:val="00C7006B"/>
    <w:rsid w:val="00C70231"/>
    <w:rsid w:val="00C71698"/>
    <w:rsid w:val="00C738D6"/>
    <w:rsid w:val="00C74634"/>
    <w:rsid w:val="00C74842"/>
    <w:rsid w:val="00C753C0"/>
    <w:rsid w:val="00C75692"/>
    <w:rsid w:val="00C75C7E"/>
    <w:rsid w:val="00C76273"/>
    <w:rsid w:val="00C7675E"/>
    <w:rsid w:val="00C77807"/>
    <w:rsid w:val="00C7797B"/>
    <w:rsid w:val="00C824E0"/>
    <w:rsid w:val="00C84552"/>
    <w:rsid w:val="00C855AE"/>
    <w:rsid w:val="00C858E6"/>
    <w:rsid w:val="00C85A93"/>
    <w:rsid w:val="00C86033"/>
    <w:rsid w:val="00C91C2D"/>
    <w:rsid w:val="00C92F3B"/>
    <w:rsid w:val="00C933F9"/>
    <w:rsid w:val="00C93547"/>
    <w:rsid w:val="00C957BD"/>
    <w:rsid w:val="00C96F00"/>
    <w:rsid w:val="00C96FA3"/>
    <w:rsid w:val="00C97F76"/>
    <w:rsid w:val="00CA0EB5"/>
    <w:rsid w:val="00CA19C8"/>
    <w:rsid w:val="00CA1F1D"/>
    <w:rsid w:val="00CA4CBA"/>
    <w:rsid w:val="00CA4D2A"/>
    <w:rsid w:val="00CA4F92"/>
    <w:rsid w:val="00CA5CC4"/>
    <w:rsid w:val="00CA6113"/>
    <w:rsid w:val="00CA6B6D"/>
    <w:rsid w:val="00CB00E9"/>
    <w:rsid w:val="00CB04EF"/>
    <w:rsid w:val="00CB0592"/>
    <w:rsid w:val="00CB2224"/>
    <w:rsid w:val="00CB2F3C"/>
    <w:rsid w:val="00CB4597"/>
    <w:rsid w:val="00CB4AF8"/>
    <w:rsid w:val="00CC0161"/>
    <w:rsid w:val="00CC097F"/>
    <w:rsid w:val="00CC2B60"/>
    <w:rsid w:val="00CC3C42"/>
    <w:rsid w:val="00CC4AB4"/>
    <w:rsid w:val="00CC4BD7"/>
    <w:rsid w:val="00CC4C3F"/>
    <w:rsid w:val="00CC7A18"/>
    <w:rsid w:val="00CD0759"/>
    <w:rsid w:val="00CD0F8E"/>
    <w:rsid w:val="00CD16C8"/>
    <w:rsid w:val="00CD2C15"/>
    <w:rsid w:val="00CD4AF9"/>
    <w:rsid w:val="00CD591B"/>
    <w:rsid w:val="00CD59DE"/>
    <w:rsid w:val="00CD76BB"/>
    <w:rsid w:val="00CE04ED"/>
    <w:rsid w:val="00CE0626"/>
    <w:rsid w:val="00CE0738"/>
    <w:rsid w:val="00CE11EE"/>
    <w:rsid w:val="00CE12C5"/>
    <w:rsid w:val="00CE33F6"/>
    <w:rsid w:val="00CE3A78"/>
    <w:rsid w:val="00CE521A"/>
    <w:rsid w:val="00CE5C01"/>
    <w:rsid w:val="00CF0ED2"/>
    <w:rsid w:val="00CF1ACD"/>
    <w:rsid w:val="00CF255A"/>
    <w:rsid w:val="00CF2B77"/>
    <w:rsid w:val="00CF4E74"/>
    <w:rsid w:val="00CF535A"/>
    <w:rsid w:val="00CF6D1A"/>
    <w:rsid w:val="00CF6EB5"/>
    <w:rsid w:val="00CF703F"/>
    <w:rsid w:val="00CF775A"/>
    <w:rsid w:val="00D01C24"/>
    <w:rsid w:val="00D03D16"/>
    <w:rsid w:val="00D05E2A"/>
    <w:rsid w:val="00D06D3D"/>
    <w:rsid w:val="00D074EE"/>
    <w:rsid w:val="00D1018C"/>
    <w:rsid w:val="00D12E17"/>
    <w:rsid w:val="00D142B6"/>
    <w:rsid w:val="00D156EB"/>
    <w:rsid w:val="00D166D1"/>
    <w:rsid w:val="00D1709D"/>
    <w:rsid w:val="00D17D5A"/>
    <w:rsid w:val="00D17EB0"/>
    <w:rsid w:val="00D211AB"/>
    <w:rsid w:val="00D2141C"/>
    <w:rsid w:val="00D23528"/>
    <w:rsid w:val="00D237D6"/>
    <w:rsid w:val="00D25954"/>
    <w:rsid w:val="00D25ED5"/>
    <w:rsid w:val="00D30BD3"/>
    <w:rsid w:val="00D316BA"/>
    <w:rsid w:val="00D316CB"/>
    <w:rsid w:val="00D31DB4"/>
    <w:rsid w:val="00D31FBB"/>
    <w:rsid w:val="00D321E9"/>
    <w:rsid w:val="00D330E5"/>
    <w:rsid w:val="00D339D3"/>
    <w:rsid w:val="00D33B18"/>
    <w:rsid w:val="00D33FCA"/>
    <w:rsid w:val="00D372D1"/>
    <w:rsid w:val="00D4069C"/>
    <w:rsid w:val="00D41BC6"/>
    <w:rsid w:val="00D421FA"/>
    <w:rsid w:val="00D42D89"/>
    <w:rsid w:val="00D45FD9"/>
    <w:rsid w:val="00D46275"/>
    <w:rsid w:val="00D469B3"/>
    <w:rsid w:val="00D5011F"/>
    <w:rsid w:val="00D52F46"/>
    <w:rsid w:val="00D53647"/>
    <w:rsid w:val="00D53B60"/>
    <w:rsid w:val="00D53E14"/>
    <w:rsid w:val="00D5428C"/>
    <w:rsid w:val="00D548A4"/>
    <w:rsid w:val="00D54C90"/>
    <w:rsid w:val="00D56334"/>
    <w:rsid w:val="00D56BFC"/>
    <w:rsid w:val="00D5714D"/>
    <w:rsid w:val="00D57ED1"/>
    <w:rsid w:val="00D60BC6"/>
    <w:rsid w:val="00D60E32"/>
    <w:rsid w:val="00D6174D"/>
    <w:rsid w:val="00D61D56"/>
    <w:rsid w:val="00D62241"/>
    <w:rsid w:val="00D6298F"/>
    <w:rsid w:val="00D64FAD"/>
    <w:rsid w:val="00D65CA9"/>
    <w:rsid w:val="00D65FCF"/>
    <w:rsid w:val="00D66082"/>
    <w:rsid w:val="00D707D2"/>
    <w:rsid w:val="00D7254B"/>
    <w:rsid w:val="00D742BE"/>
    <w:rsid w:val="00D74EC6"/>
    <w:rsid w:val="00D75DF1"/>
    <w:rsid w:val="00D806FA"/>
    <w:rsid w:val="00D80CDE"/>
    <w:rsid w:val="00D8164F"/>
    <w:rsid w:val="00D81AC3"/>
    <w:rsid w:val="00D82B6F"/>
    <w:rsid w:val="00D8416A"/>
    <w:rsid w:val="00D84242"/>
    <w:rsid w:val="00D84324"/>
    <w:rsid w:val="00D84874"/>
    <w:rsid w:val="00D866A9"/>
    <w:rsid w:val="00D868F5"/>
    <w:rsid w:val="00D869B3"/>
    <w:rsid w:val="00D87AA2"/>
    <w:rsid w:val="00D90BF1"/>
    <w:rsid w:val="00D916CD"/>
    <w:rsid w:val="00D91A35"/>
    <w:rsid w:val="00D92669"/>
    <w:rsid w:val="00D93E62"/>
    <w:rsid w:val="00D96DC6"/>
    <w:rsid w:val="00D96F7E"/>
    <w:rsid w:val="00DA2E81"/>
    <w:rsid w:val="00DA33CC"/>
    <w:rsid w:val="00DA3438"/>
    <w:rsid w:val="00DA3687"/>
    <w:rsid w:val="00DA3AA8"/>
    <w:rsid w:val="00DA3BD2"/>
    <w:rsid w:val="00DA45C2"/>
    <w:rsid w:val="00DA4D66"/>
    <w:rsid w:val="00DA5CA5"/>
    <w:rsid w:val="00DB0B4F"/>
    <w:rsid w:val="00DB3B88"/>
    <w:rsid w:val="00DB4D6A"/>
    <w:rsid w:val="00DB500A"/>
    <w:rsid w:val="00DB6F8B"/>
    <w:rsid w:val="00DB7F2E"/>
    <w:rsid w:val="00DC156E"/>
    <w:rsid w:val="00DC1BCF"/>
    <w:rsid w:val="00DC2B6F"/>
    <w:rsid w:val="00DC3487"/>
    <w:rsid w:val="00DC465D"/>
    <w:rsid w:val="00DC4D73"/>
    <w:rsid w:val="00DC5F4E"/>
    <w:rsid w:val="00DC7006"/>
    <w:rsid w:val="00DC7393"/>
    <w:rsid w:val="00DD163F"/>
    <w:rsid w:val="00DD167A"/>
    <w:rsid w:val="00DD3255"/>
    <w:rsid w:val="00DD4D64"/>
    <w:rsid w:val="00DD5993"/>
    <w:rsid w:val="00DD652C"/>
    <w:rsid w:val="00DD7462"/>
    <w:rsid w:val="00DD770C"/>
    <w:rsid w:val="00DE0A8F"/>
    <w:rsid w:val="00DE0AC8"/>
    <w:rsid w:val="00DE22A2"/>
    <w:rsid w:val="00DE2765"/>
    <w:rsid w:val="00DE4982"/>
    <w:rsid w:val="00DE53A5"/>
    <w:rsid w:val="00DE59EE"/>
    <w:rsid w:val="00DE5E71"/>
    <w:rsid w:val="00DE673D"/>
    <w:rsid w:val="00DE6BD9"/>
    <w:rsid w:val="00DE6C82"/>
    <w:rsid w:val="00DE7391"/>
    <w:rsid w:val="00DE7AB1"/>
    <w:rsid w:val="00DF0D3A"/>
    <w:rsid w:val="00DF0FD7"/>
    <w:rsid w:val="00DF19A5"/>
    <w:rsid w:val="00DF3AB2"/>
    <w:rsid w:val="00DF4B64"/>
    <w:rsid w:val="00DF61E1"/>
    <w:rsid w:val="00E00D5A"/>
    <w:rsid w:val="00E01630"/>
    <w:rsid w:val="00E01D16"/>
    <w:rsid w:val="00E02277"/>
    <w:rsid w:val="00E03550"/>
    <w:rsid w:val="00E04AA2"/>
    <w:rsid w:val="00E04D6B"/>
    <w:rsid w:val="00E04D81"/>
    <w:rsid w:val="00E057AB"/>
    <w:rsid w:val="00E05DE4"/>
    <w:rsid w:val="00E070ED"/>
    <w:rsid w:val="00E07218"/>
    <w:rsid w:val="00E076BD"/>
    <w:rsid w:val="00E07E95"/>
    <w:rsid w:val="00E10412"/>
    <w:rsid w:val="00E10A96"/>
    <w:rsid w:val="00E11225"/>
    <w:rsid w:val="00E12335"/>
    <w:rsid w:val="00E13707"/>
    <w:rsid w:val="00E13C81"/>
    <w:rsid w:val="00E14060"/>
    <w:rsid w:val="00E17291"/>
    <w:rsid w:val="00E17E94"/>
    <w:rsid w:val="00E203E3"/>
    <w:rsid w:val="00E20FEF"/>
    <w:rsid w:val="00E21326"/>
    <w:rsid w:val="00E2144A"/>
    <w:rsid w:val="00E21DA1"/>
    <w:rsid w:val="00E228C9"/>
    <w:rsid w:val="00E22E33"/>
    <w:rsid w:val="00E24218"/>
    <w:rsid w:val="00E25101"/>
    <w:rsid w:val="00E253CB"/>
    <w:rsid w:val="00E26010"/>
    <w:rsid w:val="00E262D0"/>
    <w:rsid w:val="00E26327"/>
    <w:rsid w:val="00E26B3F"/>
    <w:rsid w:val="00E30862"/>
    <w:rsid w:val="00E30FCB"/>
    <w:rsid w:val="00E32153"/>
    <w:rsid w:val="00E3236F"/>
    <w:rsid w:val="00E331E3"/>
    <w:rsid w:val="00E334F7"/>
    <w:rsid w:val="00E337B1"/>
    <w:rsid w:val="00E34132"/>
    <w:rsid w:val="00E34779"/>
    <w:rsid w:val="00E34B0F"/>
    <w:rsid w:val="00E3513C"/>
    <w:rsid w:val="00E35ADA"/>
    <w:rsid w:val="00E40589"/>
    <w:rsid w:val="00E40CA0"/>
    <w:rsid w:val="00E41DBF"/>
    <w:rsid w:val="00E422D3"/>
    <w:rsid w:val="00E42DAC"/>
    <w:rsid w:val="00E441EA"/>
    <w:rsid w:val="00E44AE9"/>
    <w:rsid w:val="00E46A5B"/>
    <w:rsid w:val="00E47591"/>
    <w:rsid w:val="00E5037B"/>
    <w:rsid w:val="00E515EB"/>
    <w:rsid w:val="00E52CF7"/>
    <w:rsid w:val="00E52ED5"/>
    <w:rsid w:val="00E533F4"/>
    <w:rsid w:val="00E53466"/>
    <w:rsid w:val="00E54614"/>
    <w:rsid w:val="00E5670B"/>
    <w:rsid w:val="00E57AF7"/>
    <w:rsid w:val="00E61174"/>
    <w:rsid w:val="00E619A9"/>
    <w:rsid w:val="00E655FB"/>
    <w:rsid w:val="00E65FED"/>
    <w:rsid w:val="00E666D0"/>
    <w:rsid w:val="00E67012"/>
    <w:rsid w:val="00E7070D"/>
    <w:rsid w:val="00E71BAF"/>
    <w:rsid w:val="00E720DC"/>
    <w:rsid w:val="00E72305"/>
    <w:rsid w:val="00E72368"/>
    <w:rsid w:val="00E72F47"/>
    <w:rsid w:val="00E734A1"/>
    <w:rsid w:val="00E73F43"/>
    <w:rsid w:val="00E74A36"/>
    <w:rsid w:val="00E74E19"/>
    <w:rsid w:val="00E75010"/>
    <w:rsid w:val="00E758DA"/>
    <w:rsid w:val="00E759C5"/>
    <w:rsid w:val="00E75A00"/>
    <w:rsid w:val="00E7650A"/>
    <w:rsid w:val="00E765AC"/>
    <w:rsid w:val="00E7663D"/>
    <w:rsid w:val="00E77078"/>
    <w:rsid w:val="00E808A0"/>
    <w:rsid w:val="00E8183D"/>
    <w:rsid w:val="00E8277E"/>
    <w:rsid w:val="00E82A4A"/>
    <w:rsid w:val="00E82B42"/>
    <w:rsid w:val="00E82E51"/>
    <w:rsid w:val="00E84297"/>
    <w:rsid w:val="00E84461"/>
    <w:rsid w:val="00E85B13"/>
    <w:rsid w:val="00E8724D"/>
    <w:rsid w:val="00E902BE"/>
    <w:rsid w:val="00E915DF"/>
    <w:rsid w:val="00E91BC7"/>
    <w:rsid w:val="00E91E88"/>
    <w:rsid w:val="00E92B07"/>
    <w:rsid w:val="00E951C8"/>
    <w:rsid w:val="00E95C00"/>
    <w:rsid w:val="00E961AB"/>
    <w:rsid w:val="00E96B1A"/>
    <w:rsid w:val="00EA19CC"/>
    <w:rsid w:val="00EA1CBE"/>
    <w:rsid w:val="00EA352B"/>
    <w:rsid w:val="00EA3B08"/>
    <w:rsid w:val="00EA524D"/>
    <w:rsid w:val="00EB05D5"/>
    <w:rsid w:val="00EB0A73"/>
    <w:rsid w:val="00EB0CA2"/>
    <w:rsid w:val="00EB12EB"/>
    <w:rsid w:val="00EB1E8B"/>
    <w:rsid w:val="00EB2333"/>
    <w:rsid w:val="00EB3B32"/>
    <w:rsid w:val="00EB55CA"/>
    <w:rsid w:val="00EB567C"/>
    <w:rsid w:val="00EB5681"/>
    <w:rsid w:val="00EB5A3D"/>
    <w:rsid w:val="00EB764A"/>
    <w:rsid w:val="00EB77E9"/>
    <w:rsid w:val="00EB7F6B"/>
    <w:rsid w:val="00EC0954"/>
    <w:rsid w:val="00EC0F01"/>
    <w:rsid w:val="00EC103F"/>
    <w:rsid w:val="00EC1391"/>
    <w:rsid w:val="00EC193E"/>
    <w:rsid w:val="00EC2966"/>
    <w:rsid w:val="00EC2C0B"/>
    <w:rsid w:val="00EC303A"/>
    <w:rsid w:val="00EC3073"/>
    <w:rsid w:val="00EC32CB"/>
    <w:rsid w:val="00EC3611"/>
    <w:rsid w:val="00EC3682"/>
    <w:rsid w:val="00EC59A5"/>
    <w:rsid w:val="00EC6CE7"/>
    <w:rsid w:val="00EC6FEE"/>
    <w:rsid w:val="00ED317E"/>
    <w:rsid w:val="00ED412E"/>
    <w:rsid w:val="00ED4554"/>
    <w:rsid w:val="00ED4EBD"/>
    <w:rsid w:val="00ED64D2"/>
    <w:rsid w:val="00ED6C57"/>
    <w:rsid w:val="00ED6E01"/>
    <w:rsid w:val="00ED727D"/>
    <w:rsid w:val="00EE04FE"/>
    <w:rsid w:val="00EE0557"/>
    <w:rsid w:val="00EE20E5"/>
    <w:rsid w:val="00EE2411"/>
    <w:rsid w:val="00EE2C6A"/>
    <w:rsid w:val="00EE41EB"/>
    <w:rsid w:val="00EE46E2"/>
    <w:rsid w:val="00EE46F6"/>
    <w:rsid w:val="00EE4C3A"/>
    <w:rsid w:val="00EE641B"/>
    <w:rsid w:val="00EE6B95"/>
    <w:rsid w:val="00EE7CA1"/>
    <w:rsid w:val="00EE7D46"/>
    <w:rsid w:val="00EF0535"/>
    <w:rsid w:val="00EF111F"/>
    <w:rsid w:val="00EF2C2C"/>
    <w:rsid w:val="00EF3D42"/>
    <w:rsid w:val="00EF464C"/>
    <w:rsid w:val="00EF512A"/>
    <w:rsid w:val="00EF60D6"/>
    <w:rsid w:val="00EF6254"/>
    <w:rsid w:val="00EF6800"/>
    <w:rsid w:val="00F02408"/>
    <w:rsid w:val="00F027F8"/>
    <w:rsid w:val="00F02E8E"/>
    <w:rsid w:val="00F0358B"/>
    <w:rsid w:val="00F03D88"/>
    <w:rsid w:val="00F04938"/>
    <w:rsid w:val="00F0585D"/>
    <w:rsid w:val="00F05CEA"/>
    <w:rsid w:val="00F0717A"/>
    <w:rsid w:val="00F07476"/>
    <w:rsid w:val="00F077F7"/>
    <w:rsid w:val="00F10B41"/>
    <w:rsid w:val="00F11A46"/>
    <w:rsid w:val="00F1245F"/>
    <w:rsid w:val="00F14D5F"/>
    <w:rsid w:val="00F150E4"/>
    <w:rsid w:val="00F15708"/>
    <w:rsid w:val="00F175E5"/>
    <w:rsid w:val="00F20275"/>
    <w:rsid w:val="00F202D6"/>
    <w:rsid w:val="00F214EF"/>
    <w:rsid w:val="00F21E2C"/>
    <w:rsid w:val="00F227F6"/>
    <w:rsid w:val="00F231ED"/>
    <w:rsid w:val="00F23B19"/>
    <w:rsid w:val="00F23D2F"/>
    <w:rsid w:val="00F2678D"/>
    <w:rsid w:val="00F322B7"/>
    <w:rsid w:val="00F32AA2"/>
    <w:rsid w:val="00F330D1"/>
    <w:rsid w:val="00F334FE"/>
    <w:rsid w:val="00F34594"/>
    <w:rsid w:val="00F34906"/>
    <w:rsid w:val="00F3531E"/>
    <w:rsid w:val="00F37257"/>
    <w:rsid w:val="00F37619"/>
    <w:rsid w:val="00F37B76"/>
    <w:rsid w:val="00F40984"/>
    <w:rsid w:val="00F40FFA"/>
    <w:rsid w:val="00F42007"/>
    <w:rsid w:val="00F42AB8"/>
    <w:rsid w:val="00F430C7"/>
    <w:rsid w:val="00F43912"/>
    <w:rsid w:val="00F439F0"/>
    <w:rsid w:val="00F44A0E"/>
    <w:rsid w:val="00F460B1"/>
    <w:rsid w:val="00F46987"/>
    <w:rsid w:val="00F47D60"/>
    <w:rsid w:val="00F53422"/>
    <w:rsid w:val="00F53537"/>
    <w:rsid w:val="00F5374C"/>
    <w:rsid w:val="00F53E9D"/>
    <w:rsid w:val="00F543CD"/>
    <w:rsid w:val="00F54429"/>
    <w:rsid w:val="00F54791"/>
    <w:rsid w:val="00F557B3"/>
    <w:rsid w:val="00F55A39"/>
    <w:rsid w:val="00F6095C"/>
    <w:rsid w:val="00F60E7F"/>
    <w:rsid w:val="00F61DEC"/>
    <w:rsid w:val="00F62515"/>
    <w:rsid w:val="00F62729"/>
    <w:rsid w:val="00F63EEB"/>
    <w:rsid w:val="00F6479C"/>
    <w:rsid w:val="00F65CE8"/>
    <w:rsid w:val="00F661DA"/>
    <w:rsid w:val="00F67144"/>
    <w:rsid w:val="00F674FB"/>
    <w:rsid w:val="00F67AE9"/>
    <w:rsid w:val="00F7041D"/>
    <w:rsid w:val="00F71ED6"/>
    <w:rsid w:val="00F7313E"/>
    <w:rsid w:val="00F75082"/>
    <w:rsid w:val="00F75617"/>
    <w:rsid w:val="00F761F2"/>
    <w:rsid w:val="00F77179"/>
    <w:rsid w:val="00F7773B"/>
    <w:rsid w:val="00F77FFA"/>
    <w:rsid w:val="00F81E2D"/>
    <w:rsid w:val="00F829BD"/>
    <w:rsid w:val="00F82A74"/>
    <w:rsid w:val="00F838D9"/>
    <w:rsid w:val="00F83C5A"/>
    <w:rsid w:val="00F84044"/>
    <w:rsid w:val="00F84582"/>
    <w:rsid w:val="00F86C45"/>
    <w:rsid w:val="00F87502"/>
    <w:rsid w:val="00F90BDC"/>
    <w:rsid w:val="00F91D42"/>
    <w:rsid w:val="00F928F8"/>
    <w:rsid w:val="00F9340D"/>
    <w:rsid w:val="00F93A9D"/>
    <w:rsid w:val="00F94139"/>
    <w:rsid w:val="00F95C7E"/>
    <w:rsid w:val="00F96B72"/>
    <w:rsid w:val="00F96CFD"/>
    <w:rsid w:val="00FA020F"/>
    <w:rsid w:val="00FA0B5C"/>
    <w:rsid w:val="00FA3BBC"/>
    <w:rsid w:val="00FA50C8"/>
    <w:rsid w:val="00FA5380"/>
    <w:rsid w:val="00FA559D"/>
    <w:rsid w:val="00FA6A12"/>
    <w:rsid w:val="00FA7109"/>
    <w:rsid w:val="00FA714D"/>
    <w:rsid w:val="00FB13A4"/>
    <w:rsid w:val="00FB2632"/>
    <w:rsid w:val="00FB2CE6"/>
    <w:rsid w:val="00FB521B"/>
    <w:rsid w:val="00FB586B"/>
    <w:rsid w:val="00FB70DA"/>
    <w:rsid w:val="00FB786B"/>
    <w:rsid w:val="00FB7AF7"/>
    <w:rsid w:val="00FB7DCF"/>
    <w:rsid w:val="00FC0B66"/>
    <w:rsid w:val="00FC323A"/>
    <w:rsid w:val="00FC650B"/>
    <w:rsid w:val="00FC6C5C"/>
    <w:rsid w:val="00FC79C6"/>
    <w:rsid w:val="00FC7CDC"/>
    <w:rsid w:val="00FD11FB"/>
    <w:rsid w:val="00FD1B62"/>
    <w:rsid w:val="00FD2236"/>
    <w:rsid w:val="00FD2905"/>
    <w:rsid w:val="00FD44BC"/>
    <w:rsid w:val="00FD5401"/>
    <w:rsid w:val="00FD55CA"/>
    <w:rsid w:val="00FD5E71"/>
    <w:rsid w:val="00FD62B3"/>
    <w:rsid w:val="00FD68BF"/>
    <w:rsid w:val="00FE0DF4"/>
    <w:rsid w:val="00FE1776"/>
    <w:rsid w:val="00FE2BA0"/>
    <w:rsid w:val="00FE5A20"/>
    <w:rsid w:val="00FE5E82"/>
    <w:rsid w:val="00FE7509"/>
    <w:rsid w:val="00FE7FA7"/>
    <w:rsid w:val="00FF09B6"/>
    <w:rsid w:val="00FF0B8F"/>
    <w:rsid w:val="00FF275F"/>
    <w:rsid w:val="00FF53D1"/>
    <w:rsid w:val="00FF6A22"/>
    <w:rsid w:val="00FF7269"/>
    <w:rsid w:val="00FF7D6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7" w:uiPriority="39"/>
    <w:lsdException w:name="footnote text"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1">
    <w:name w:val="Normal"/>
    <w:rsid w:val="008B6E7B"/>
    <w:pPr>
      <w:spacing w:before="120" w:after="40" w:line="260" w:lineRule="atLeast"/>
      <w:ind w:left="720"/>
    </w:pPr>
    <w:rPr>
      <w:rFonts w:ascii="Arial" w:hAnsi="Arial"/>
      <w:sz w:val="22"/>
      <w:szCs w:val="24"/>
    </w:rPr>
  </w:style>
  <w:style w:type="paragraph" w:styleId="1">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rsid w:val="00C76273"/>
    <w:pPr>
      <w:numPr>
        <w:ilvl w:val="7"/>
      </w:numPr>
      <w:outlineLvl w:val="7"/>
    </w:pPr>
  </w:style>
  <w:style w:type="paragraph" w:styleId="9">
    <w:name w:val="heading 9"/>
    <w:basedOn w:val="31"/>
    <w:next w:val="body"/>
    <w:link w:val="9Char"/>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0">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 w:type="paragraph" w:customStyle="1" w:styleId="Appendix">
    <w:name w:val="Appendix"/>
    <w:basedOn w:val="1"/>
    <w:next w:val="Body0"/>
    <w:link w:val="AppendixChar"/>
    <w:qFormat/>
    <w:rsid w:val="00483765"/>
    <w:pPr>
      <w:numPr>
        <w:numId w:val="57"/>
      </w:numPr>
    </w:pPr>
  </w:style>
  <w:style w:type="character" w:customStyle="1" w:styleId="AppendixChar">
    <w:name w:val="Appendix Char"/>
    <w:basedOn w:val="7Char"/>
    <w:link w:val="Appendix"/>
    <w:rsid w:val="00483765"/>
    <w:rPr>
      <w:rFonts w:ascii="Arial" w:hAnsi="Arial"/>
      <w:sz w:val="44"/>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7" w:uiPriority="39"/>
    <w:lsdException w:name="footnote text" w:uiPriority="9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a1">
    <w:name w:val="Normal"/>
    <w:rsid w:val="008B6E7B"/>
    <w:pPr>
      <w:spacing w:before="120" w:after="40" w:line="260" w:lineRule="atLeast"/>
      <w:ind w:left="720"/>
    </w:pPr>
    <w:rPr>
      <w:rFonts w:ascii="Arial" w:hAnsi="Arial"/>
      <w:sz w:val="22"/>
      <w:szCs w:val="24"/>
    </w:rPr>
  </w:style>
  <w:style w:type="paragraph" w:styleId="1">
    <w:name w:val="heading 1"/>
    <w:basedOn w:val="a1"/>
    <w:next w:val="body"/>
    <w:link w:val="1Char"/>
    <w:qFormat/>
    <w:rsid w:val="00EF3D42"/>
    <w:pPr>
      <w:keepNext/>
      <w:numPr>
        <w:numId w:val="5"/>
      </w:numPr>
      <w:pBdr>
        <w:bottom w:val="single" w:sz="12" w:space="1" w:color="auto"/>
      </w:pBdr>
      <w:spacing w:after="480"/>
      <w:outlineLvl w:val="0"/>
    </w:pPr>
    <w:rPr>
      <w:sz w:val="44"/>
      <w:szCs w:val="40"/>
    </w:rPr>
  </w:style>
  <w:style w:type="paragraph" w:styleId="22">
    <w:name w:val="heading 2"/>
    <w:basedOn w:val="a1"/>
    <w:next w:val="body"/>
    <w:link w:val="2Char"/>
    <w:qFormat/>
    <w:rsid w:val="00395F0F"/>
    <w:pPr>
      <w:keepNext/>
      <w:numPr>
        <w:ilvl w:val="1"/>
        <w:numId w:val="5"/>
      </w:numPr>
      <w:spacing w:before="400" w:after="120"/>
      <w:outlineLvl w:val="1"/>
    </w:pPr>
    <w:rPr>
      <w:rFonts w:cs="Arial"/>
      <w:sz w:val="36"/>
      <w:szCs w:val="36"/>
    </w:rPr>
  </w:style>
  <w:style w:type="paragraph" w:styleId="31">
    <w:name w:val="heading 3"/>
    <w:basedOn w:val="a1"/>
    <w:next w:val="body"/>
    <w:link w:val="3Char"/>
    <w:qFormat/>
    <w:rsid w:val="00C76273"/>
    <w:pPr>
      <w:keepNext/>
      <w:numPr>
        <w:ilvl w:val="2"/>
        <w:numId w:val="5"/>
      </w:numPr>
      <w:spacing w:before="360" w:after="120"/>
      <w:outlineLvl w:val="2"/>
    </w:pPr>
    <w:rPr>
      <w:sz w:val="30"/>
      <w:szCs w:val="30"/>
    </w:rPr>
  </w:style>
  <w:style w:type="paragraph" w:styleId="41">
    <w:name w:val="heading 4"/>
    <w:basedOn w:val="a1"/>
    <w:next w:val="body"/>
    <w:link w:val="4Char"/>
    <w:rsid w:val="00C76273"/>
    <w:pPr>
      <w:keepNext/>
      <w:numPr>
        <w:ilvl w:val="3"/>
        <w:numId w:val="5"/>
      </w:numPr>
      <w:spacing w:before="360" w:after="120"/>
      <w:outlineLvl w:val="3"/>
    </w:pPr>
    <w:rPr>
      <w:sz w:val="26"/>
      <w:szCs w:val="26"/>
    </w:rPr>
  </w:style>
  <w:style w:type="paragraph" w:styleId="51">
    <w:name w:val="heading 5"/>
    <w:basedOn w:val="a1"/>
    <w:next w:val="body"/>
    <w:link w:val="5Char"/>
    <w:rsid w:val="00C76273"/>
    <w:pPr>
      <w:keepNext/>
      <w:numPr>
        <w:ilvl w:val="4"/>
        <w:numId w:val="5"/>
      </w:numPr>
      <w:spacing w:before="360" w:after="120"/>
      <w:outlineLvl w:val="4"/>
    </w:pPr>
    <w:rPr>
      <w:szCs w:val="22"/>
    </w:rPr>
  </w:style>
  <w:style w:type="paragraph" w:styleId="6">
    <w:name w:val="heading 6"/>
    <w:basedOn w:val="a1"/>
    <w:next w:val="body"/>
    <w:link w:val="6Char"/>
    <w:rsid w:val="00C76273"/>
    <w:pPr>
      <w:keepNext/>
      <w:numPr>
        <w:ilvl w:val="5"/>
        <w:numId w:val="5"/>
      </w:numPr>
      <w:spacing w:before="360" w:after="120"/>
      <w:outlineLvl w:val="5"/>
    </w:pPr>
    <w:rPr>
      <w:szCs w:val="22"/>
    </w:rPr>
  </w:style>
  <w:style w:type="paragraph" w:styleId="7">
    <w:name w:val="heading 7"/>
    <w:basedOn w:val="a1"/>
    <w:next w:val="body"/>
    <w:link w:val="7Char"/>
    <w:rsid w:val="00EF3D42"/>
    <w:pPr>
      <w:keepNext/>
      <w:numPr>
        <w:ilvl w:val="6"/>
        <w:numId w:val="5"/>
      </w:numPr>
      <w:pBdr>
        <w:bottom w:val="single" w:sz="12" w:space="1" w:color="auto"/>
      </w:pBdr>
      <w:spacing w:after="480"/>
      <w:outlineLvl w:val="6"/>
    </w:pPr>
    <w:rPr>
      <w:sz w:val="44"/>
      <w:szCs w:val="44"/>
    </w:rPr>
  </w:style>
  <w:style w:type="paragraph" w:styleId="8">
    <w:name w:val="heading 8"/>
    <w:basedOn w:val="22"/>
    <w:next w:val="body"/>
    <w:link w:val="8Char"/>
    <w:rsid w:val="00C76273"/>
    <w:pPr>
      <w:numPr>
        <w:ilvl w:val="7"/>
      </w:numPr>
      <w:outlineLvl w:val="7"/>
    </w:pPr>
  </w:style>
  <w:style w:type="paragraph" w:styleId="9">
    <w:name w:val="heading 9"/>
    <w:basedOn w:val="31"/>
    <w:next w:val="body"/>
    <w:link w:val="9Char"/>
    <w:rsid w:val="00C76273"/>
    <w:pPr>
      <w:numPr>
        <w:ilvl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제목 2 Char"/>
    <w:basedOn w:val="a2"/>
    <w:link w:val="22"/>
    <w:rsid w:val="00395F0F"/>
    <w:rPr>
      <w:rFonts w:ascii="Arial" w:hAnsi="Arial" w:cs="Arial"/>
      <w:sz w:val="36"/>
      <w:szCs w:val="36"/>
    </w:rPr>
  </w:style>
  <w:style w:type="paragraph" w:styleId="a5">
    <w:name w:val="footer"/>
    <w:basedOn w:val="a1"/>
    <w:link w:val="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a1"/>
    <w:link w:val="tableentrycChar"/>
    <w:rsid w:val="00C76273"/>
    <w:pPr>
      <w:spacing w:before="40" w:line="240" w:lineRule="auto"/>
      <w:jc w:val="center"/>
    </w:pPr>
    <w:rPr>
      <w:sz w:val="18"/>
    </w:rPr>
  </w:style>
  <w:style w:type="paragraph" w:customStyle="1" w:styleId="tablespace">
    <w:name w:val="table space"/>
    <w:basedOn w:val="a1"/>
    <w:link w:val="tablespaceChar"/>
    <w:rsid w:val="00C76273"/>
    <w:pPr>
      <w:spacing w:before="0" w:after="0" w:line="240" w:lineRule="auto"/>
    </w:pPr>
    <w:rPr>
      <w:sz w:val="12"/>
    </w:rPr>
  </w:style>
  <w:style w:type="paragraph" w:styleId="11">
    <w:name w:val="toc 1"/>
    <w:basedOn w:val="body"/>
    <w:next w:val="a1"/>
    <w:autoRedefine/>
    <w:uiPriority w:val="39"/>
    <w:rsid w:val="00D93E62"/>
    <w:pPr>
      <w:keepNext/>
      <w:tabs>
        <w:tab w:val="right" w:leader="dot" w:pos="9360"/>
      </w:tabs>
      <w:spacing w:before="240" w:after="120"/>
      <w:ind w:left="1080" w:right="720" w:hanging="360"/>
    </w:pPr>
    <w:rPr>
      <w:b/>
      <w:bCs/>
      <w:noProof/>
      <w:sz w:val="24"/>
      <w:szCs w:val="22"/>
    </w:rPr>
  </w:style>
  <w:style w:type="paragraph" w:styleId="23">
    <w:name w:val="toc 2"/>
    <w:basedOn w:val="11"/>
    <w:next w:val="a1"/>
    <w:autoRedefine/>
    <w:uiPriority w:val="39"/>
    <w:rsid w:val="00C76273"/>
    <w:pPr>
      <w:keepNext w:val="0"/>
      <w:spacing w:before="40" w:after="40"/>
      <w:ind w:left="1296" w:hanging="216"/>
    </w:pPr>
    <w:rPr>
      <w:b w:val="0"/>
      <w:bCs w:val="0"/>
      <w:sz w:val="20"/>
    </w:rPr>
  </w:style>
  <w:style w:type="paragraph" w:styleId="32">
    <w:name w:val="toc 3"/>
    <w:basedOn w:val="23"/>
    <w:next w:val="a1"/>
    <w:autoRedefine/>
    <w:uiPriority w:val="39"/>
    <w:rsid w:val="00C76273"/>
    <w:pPr>
      <w:ind w:left="1669" w:hanging="229"/>
    </w:pPr>
    <w:rPr>
      <w:bCs/>
      <w:szCs w:val="24"/>
    </w:rPr>
  </w:style>
  <w:style w:type="paragraph" w:styleId="42">
    <w:name w:val="toc 4"/>
    <w:basedOn w:val="23"/>
    <w:next w:val="a1"/>
    <w:autoRedefine/>
    <w:uiPriority w:val="39"/>
    <w:semiHidden/>
    <w:rsid w:val="00C76273"/>
    <w:pPr>
      <w:ind w:left="2029" w:hanging="360"/>
    </w:pPr>
  </w:style>
  <w:style w:type="character" w:styleId="a6">
    <w:name w:val="Hyperlink"/>
    <w:basedOn w:val="a2"/>
    <w:uiPriority w:val="99"/>
    <w:rsid w:val="00C76273"/>
    <w:rPr>
      <w:color w:val="0000FF"/>
      <w:u w:val="single"/>
    </w:rPr>
  </w:style>
  <w:style w:type="paragraph" w:customStyle="1" w:styleId="License">
    <w:name w:val="License"/>
    <w:basedOn w:val="a1"/>
    <w:rsid w:val="005B1C34"/>
    <w:pPr>
      <w:spacing w:line="240" w:lineRule="atLeast"/>
      <w:ind w:left="0"/>
    </w:pPr>
    <w:rPr>
      <w:rFonts w:cs="Arial"/>
      <w:sz w:val="18"/>
    </w:rPr>
  </w:style>
  <w:style w:type="paragraph" w:customStyle="1" w:styleId="tablefootnote">
    <w:name w:val="table footnote"/>
    <w:basedOn w:val="a1"/>
    <w:link w:val="tablefootnoteChar"/>
    <w:rsid w:val="00C76273"/>
    <w:pPr>
      <w:spacing w:before="40" w:line="240" w:lineRule="auto"/>
    </w:pPr>
    <w:rPr>
      <w:sz w:val="16"/>
    </w:rPr>
  </w:style>
  <w:style w:type="paragraph" w:styleId="a7">
    <w:name w:val="caption"/>
    <w:basedOn w:val="a1"/>
    <w:next w:val="body"/>
    <w:link w:val="Char0"/>
    <w:qFormat/>
    <w:rsid w:val="00C76273"/>
    <w:pPr>
      <w:spacing w:before="240" w:after="160" w:line="240" w:lineRule="auto"/>
    </w:pPr>
    <w:rPr>
      <w:b/>
      <w:bCs/>
    </w:rPr>
  </w:style>
  <w:style w:type="paragraph" w:customStyle="1" w:styleId="anchor">
    <w:name w:val="anchor"/>
    <w:basedOn w:val="a1"/>
    <w:next w:val="body"/>
    <w:rsid w:val="00C76273"/>
    <w:pPr>
      <w:spacing w:before="240" w:after="240"/>
    </w:pPr>
    <w:rPr>
      <w:noProof/>
    </w:rPr>
  </w:style>
  <w:style w:type="character" w:styleId="a8">
    <w:name w:val="annotation reference"/>
    <w:basedOn w:val="a2"/>
    <w:semiHidden/>
    <w:rsid w:val="00C76273"/>
    <w:rPr>
      <w:sz w:val="16"/>
      <w:szCs w:val="16"/>
    </w:rPr>
  </w:style>
  <w:style w:type="paragraph" w:styleId="a9">
    <w:name w:val="annotation text"/>
    <w:basedOn w:val="a1"/>
    <w:link w:val="Char1"/>
    <w:semiHidden/>
    <w:rsid w:val="00C76273"/>
    <w:rPr>
      <w:rFonts w:ascii="Times" w:eastAsia="Times" w:hAnsi="Times"/>
      <w:sz w:val="20"/>
      <w:szCs w:val="20"/>
    </w:rPr>
  </w:style>
  <w:style w:type="paragraph" w:styleId="aa">
    <w:name w:val="Balloon Text"/>
    <w:basedOn w:val="a1"/>
    <w:semiHidden/>
    <w:rsid w:val="00C76273"/>
    <w:rPr>
      <w:rFonts w:ascii="Tahoma" w:hAnsi="Tahoma" w:cs="Tahoma"/>
      <w:sz w:val="16"/>
      <w:szCs w:val="16"/>
    </w:rPr>
  </w:style>
  <w:style w:type="paragraph" w:customStyle="1" w:styleId="tablecode">
    <w:name w:val="table code"/>
    <w:basedOn w:val="a1"/>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a1"/>
    <w:next w:val="body"/>
    <w:link w:val="subheadChar"/>
    <w:rsid w:val="00C76273"/>
    <w:pPr>
      <w:keepNext/>
      <w:spacing w:before="240" w:after="120"/>
    </w:pPr>
    <w:rPr>
      <w:b/>
      <w:szCs w:val="22"/>
    </w:rPr>
  </w:style>
  <w:style w:type="paragraph" w:customStyle="1" w:styleId="bulletlv3">
    <w:name w:val="bullet lv3"/>
    <w:basedOn w:val="a1"/>
    <w:link w:val="bulletlv3Char"/>
    <w:rsid w:val="00C76273"/>
    <w:pPr>
      <w:numPr>
        <w:numId w:val="3"/>
      </w:numPr>
    </w:pPr>
  </w:style>
  <w:style w:type="paragraph" w:customStyle="1" w:styleId="code">
    <w:name w:val="code"/>
    <w:basedOn w:val="a1"/>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a1"/>
    <w:rsid w:val="00C76273"/>
    <w:pPr>
      <w:spacing w:before="0" w:after="0" w:line="240" w:lineRule="auto"/>
    </w:pPr>
    <w:rPr>
      <w:rFonts w:cs="Arial"/>
      <w:bCs/>
      <w:sz w:val="16"/>
      <w:szCs w:val="18"/>
    </w:rPr>
  </w:style>
  <w:style w:type="paragraph" w:customStyle="1" w:styleId="Draft">
    <w:name w:val="Draft"/>
    <w:basedOn w:val="a1"/>
    <w:semiHidden/>
    <w:rsid w:val="00C76273"/>
    <w:rPr>
      <w:rFonts w:ascii="Arial Bold" w:eastAsia="Times" w:hAnsi="Arial Bold"/>
      <w:b/>
      <w:color w:val="C0C0C0"/>
      <w:sz w:val="96"/>
      <w:szCs w:val="20"/>
    </w:rPr>
  </w:style>
  <w:style w:type="character" w:styleId="ab">
    <w:name w:val="footnote reference"/>
    <w:basedOn w:val="a2"/>
    <w:rsid w:val="00C76273"/>
    <w:rPr>
      <w:iCs/>
      <w:sz w:val="20"/>
      <w:szCs w:val="20"/>
      <w:vertAlign w:val="superscript"/>
    </w:rPr>
  </w:style>
  <w:style w:type="paragraph" w:styleId="ac">
    <w:name w:val="footnote text"/>
    <w:basedOn w:val="a1"/>
    <w:uiPriority w:val="99"/>
    <w:rsid w:val="00C76273"/>
    <w:pPr>
      <w:keepLines/>
      <w:spacing w:before="60" w:after="60" w:line="240" w:lineRule="atLeast"/>
    </w:pPr>
    <w:rPr>
      <w:sz w:val="16"/>
    </w:rPr>
  </w:style>
  <w:style w:type="paragraph" w:customStyle="1" w:styleId="numbrdlist">
    <w:name w:val="numbrd list"/>
    <w:basedOn w:val="a1"/>
    <w:link w:val="numbrdlistChar"/>
    <w:rsid w:val="00C76273"/>
    <w:pPr>
      <w:numPr>
        <w:numId w:val="9"/>
      </w:numPr>
      <w:tabs>
        <w:tab w:val="decimal" w:pos="1440"/>
      </w:tabs>
    </w:pPr>
  </w:style>
  <w:style w:type="paragraph" w:customStyle="1" w:styleId="numbrdlist0">
    <w:name w:val="numbrd list +"/>
    <w:basedOn w:val="a1"/>
    <w:rsid w:val="00C76273"/>
    <w:pPr>
      <w:numPr>
        <w:numId w:val="10"/>
      </w:numPr>
      <w:tabs>
        <w:tab w:val="left" w:pos="1440"/>
      </w:tabs>
    </w:pPr>
  </w:style>
  <w:style w:type="paragraph" w:customStyle="1" w:styleId="numbrdlist1">
    <w:name w:val="numbrd list ++"/>
    <w:basedOn w:val="a1"/>
    <w:rsid w:val="00C76273"/>
    <w:pPr>
      <w:numPr>
        <w:numId w:val="11"/>
      </w:numPr>
    </w:pPr>
  </w:style>
  <w:style w:type="character" w:styleId="ad">
    <w:name w:val="line number"/>
    <w:basedOn w:val="a2"/>
    <w:semiHidden/>
    <w:rsid w:val="00C76273"/>
    <w:rPr>
      <w:rFonts w:ascii="Arial" w:hAnsi="Arial"/>
      <w:sz w:val="12"/>
    </w:rPr>
  </w:style>
  <w:style w:type="paragraph" w:customStyle="1" w:styleId="calloutbold8pt">
    <w:name w:val="callout_bold 8 pt"/>
    <w:basedOn w:val="a1"/>
    <w:rsid w:val="00C76273"/>
    <w:pPr>
      <w:spacing w:before="0" w:after="0" w:line="240" w:lineRule="auto"/>
    </w:pPr>
    <w:rPr>
      <w:rFonts w:cs="Arial"/>
      <w:b/>
      <w:bCs/>
      <w:sz w:val="16"/>
      <w:szCs w:val="18"/>
    </w:rPr>
  </w:style>
  <w:style w:type="paragraph" w:customStyle="1" w:styleId="tablebulletlvl2">
    <w:name w:val="table bullet lvl 2"/>
    <w:basedOn w:val="a1"/>
    <w:rsid w:val="00C76273"/>
    <w:pPr>
      <w:numPr>
        <w:numId w:val="14"/>
      </w:numPr>
      <w:tabs>
        <w:tab w:val="left" w:pos="432"/>
      </w:tabs>
      <w:spacing w:before="20" w:after="0" w:line="240" w:lineRule="auto"/>
    </w:pPr>
    <w:rPr>
      <w:sz w:val="18"/>
    </w:rPr>
  </w:style>
  <w:style w:type="paragraph" w:customStyle="1" w:styleId="proctextindent">
    <w:name w:val="proc text indent"/>
    <w:basedOn w:val="a1"/>
    <w:rsid w:val="00C76273"/>
    <w:pPr>
      <w:ind w:left="1080"/>
    </w:pPr>
  </w:style>
  <w:style w:type="paragraph" w:customStyle="1" w:styleId="tableheadingc">
    <w:name w:val="table heading c"/>
    <w:basedOn w:val="a1"/>
    <w:link w:val="tableheadingcChar"/>
    <w:rsid w:val="00C76273"/>
    <w:pPr>
      <w:keepNext/>
      <w:spacing w:before="60" w:after="60" w:line="240" w:lineRule="auto"/>
      <w:jc w:val="center"/>
    </w:pPr>
    <w:rPr>
      <w:b/>
      <w:bCs/>
      <w:sz w:val="18"/>
      <w:szCs w:val="18"/>
    </w:rPr>
  </w:style>
  <w:style w:type="paragraph" w:styleId="70">
    <w:name w:val="toc 7"/>
    <w:basedOn w:val="a1"/>
    <w:next w:val="a1"/>
    <w:autoRedefine/>
    <w:uiPriority w:val="39"/>
    <w:rsid w:val="00111BF2"/>
    <w:pPr>
      <w:tabs>
        <w:tab w:val="right" w:leader="dot" w:pos="9361"/>
      </w:tabs>
    </w:pPr>
    <w:rPr>
      <w:b/>
      <w:szCs w:val="22"/>
    </w:rPr>
  </w:style>
  <w:style w:type="paragraph" w:customStyle="1" w:styleId="bodytable">
    <w:name w:val="body_table"/>
    <w:basedOn w:val="a1"/>
    <w:rsid w:val="00C76273"/>
    <w:pPr>
      <w:spacing w:before="60" w:after="60"/>
    </w:pPr>
  </w:style>
  <w:style w:type="paragraph" w:customStyle="1" w:styleId="bulletlv4">
    <w:name w:val="bullet lv4"/>
    <w:basedOn w:val="a1"/>
    <w:link w:val="bulletlv4Char"/>
    <w:rsid w:val="00C76273"/>
    <w:pPr>
      <w:numPr>
        <w:numId w:val="4"/>
      </w:numPr>
    </w:pPr>
  </w:style>
  <w:style w:type="paragraph" w:customStyle="1" w:styleId="bulletlv1">
    <w:name w:val="bullet lv1"/>
    <w:basedOn w:val="a1"/>
    <w:link w:val="bulletlv1Char"/>
    <w:rsid w:val="00C76273"/>
    <w:pPr>
      <w:tabs>
        <w:tab w:val="num" w:pos="1080"/>
      </w:tabs>
      <w:ind w:left="1080" w:hanging="360"/>
    </w:pPr>
    <w:rPr>
      <w:szCs w:val="20"/>
    </w:rPr>
  </w:style>
  <w:style w:type="paragraph" w:customStyle="1" w:styleId="figureanchor">
    <w:name w:val="figure anchor"/>
    <w:basedOn w:val="a1"/>
    <w:next w:val="a7"/>
    <w:rsid w:val="00C76273"/>
    <w:pPr>
      <w:keepNext/>
      <w:spacing w:before="360" w:after="120"/>
    </w:pPr>
    <w:rPr>
      <w:noProof/>
    </w:rPr>
  </w:style>
  <w:style w:type="paragraph" w:customStyle="1" w:styleId="body1">
    <w:name w:val="body1"/>
    <w:basedOn w:val="a1"/>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a2"/>
    <w:semiHidden/>
    <w:rsid w:val="00C76273"/>
    <w:rPr>
      <w:color w:val="0000FF"/>
    </w:rPr>
  </w:style>
  <w:style w:type="paragraph" w:customStyle="1" w:styleId="tableentry">
    <w:name w:val="table entry"/>
    <w:basedOn w:val="a1"/>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a2"/>
    <w:link w:val="tableheading"/>
    <w:rsid w:val="0029271B"/>
    <w:rPr>
      <w:rFonts w:ascii="Arial" w:hAnsi="Arial" w:cs="Arial"/>
      <w:b/>
      <w:sz w:val="18"/>
    </w:rPr>
  </w:style>
  <w:style w:type="paragraph" w:customStyle="1" w:styleId="tableheading">
    <w:name w:val="table heading"/>
    <w:basedOn w:val="a1"/>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5"/>
      </w:numPr>
      <w:spacing w:after="0"/>
    </w:pPr>
    <w:rPr>
      <w:rFonts w:cs="Times New Roman"/>
      <w:bCs/>
      <w:szCs w:val="18"/>
    </w:rPr>
  </w:style>
  <w:style w:type="paragraph" w:customStyle="1" w:styleId="body">
    <w:name w:val="body"/>
    <w:basedOn w:val="a1"/>
    <w:link w:val="bodyChar"/>
    <w:rsid w:val="00C76273"/>
    <w:rPr>
      <w:rFonts w:cs="Arial"/>
      <w:szCs w:val="20"/>
    </w:rPr>
  </w:style>
  <w:style w:type="paragraph" w:customStyle="1" w:styleId="bulletlv2">
    <w:name w:val="bullet lv2"/>
    <w:basedOn w:val="a1"/>
    <w:link w:val="bulletlv2CharChar"/>
    <w:rsid w:val="00C76273"/>
    <w:pPr>
      <w:numPr>
        <w:numId w:val="12"/>
      </w:numPr>
      <w:tabs>
        <w:tab w:val="left" w:pos="1440"/>
      </w:tabs>
    </w:pPr>
  </w:style>
  <w:style w:type="character" w:customStyle="1" w:styleId="bulletlv2CharChar">
    <w:name w:val="bullet lv2 Char Char"/>
    <w:basedOn w:val="a2"/>
    <w:link w:val="bulletlv2"/>
    <w:rsid w:val="000F769D"/>
    <w:rPr>
      <w:rFonts w:ascii="Arial" w:hAnsi="Arial"/>
      <w:sz w:val="22"/>
      <w:szCs w:val="24"/>
    </w:rPr>
  </w:style>
  <w:style w:type="paragraph" w:customStyle="1" w:styleId="DocTitle">
    <w:name w:val="DocTitle"/>
    <w:basedOn w:val="a1"/>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a2"/>
    <w:link w:val="DocTitle"/>
    <w:rsid w:val="00CA4D2A"/>
    <w:rPr>
      <w:rFonts w:ascii="Arial" w:hAnsi="Arial" w:cs="Arial"/>
      <w:b/>
      <w:i/>
      <w:sz w:val="48"/>
      <w:szCs w:val="48"/>
    </w:rPr>
  </w:style>
  <w:style w:type="paragraph" w:styleId="ae">
    <w:name w:val="header"/>
    <w:basedOn w:val="a1"/>
    <w:rsid w:val="00C76273"/>
    <w:pPr>
      <w:pBdr>
        <w:bottom w:val="single" w:sz="8" w:space="1" w:color="auto"/>
      </w:pBdr>
      <w:tabs>
        <w:tab w:val="right" w:pos="9360"/>
      </w:tabs>
      <w:spacing w:before="240" w:after="360"/>
      <w:ind w:left="0"/>
    </w:pPr>
    <w:rPr>
      <w:rFonts w:cs="Arial"/>
      <w:sz w:val="18"/>
      <w:szCs w:val="20"/>
    </w:rPr>
  </w:style>
  <w:style w:type="paragraph" w:styleId="af">
    <w:name w:val="annotation subject"/>
    <w:basedOn w:val="a9"/>
    <w:next w:val="a9"/>
    <w:semiHidden/>
    <w:rsid w:val="00C76273"/>
    <w:rPr>
      <w:rFonts w:ascii="Times New Roman" w:eastAsia="Times New Roman" w:hAnsi="Times New Roman"/>
      <w:b/>
      <w:bCs/>
    </w:rPr>
  </w:style>
  <w:style w:type="paragraph" w:styleId="af0">
    <w:name w:val="Document Map"/>
    <w:basedOn w:val="a1"/>
    <w:semiHidden/>
    <w:rsid w:val="00C76273"/>
    <w:pPr>
      <w:shd w:val="clear" w:color="auto" w:fill="000080"/>
    </w:pPr>
    <w:rPr>
      <w:rFonts w:ascii="Tahoma" w:hAnsi="Tahoma" w:cs="Tahoma"/>
      <w:sz w:val="20"/>
      <w:szCs w:val="20"/>
    </w:rPr>
  </w:style>
  <w:style w:type="paragraph" w:styleId="af1">
    <w:name w:val="endnote text"/>
    <w:basedOn w:val="a1"/>
    <w:semiHidden/>
    <w:rsid w:val="00C76273"/>
    <w:rPr>
      <w:sz w:val="20"/>
      <w:szCs w:val="20"/>
    </w:rPr>
  </w:style>
  <w:style w:type="paragraph" w:customStyle="1" w:styleId="Headercoverpage">
    <w:name w:val="Header cover page"/>
    <w:basedOn w:val="a1"/>
    <w:next w:val="body"/>
    <w:rsid w:val="00C76273"/>
    <w:pPr>
      <w:spacing w:before="720" w:after="0" w:line="240" w:lineRule="auto"/>
      <w:ind w:left="0"/>
    </w:pPr>
    <w:rPr>
      <w:noProof/>
      <w:sz w:val="40"/>
      <w:szCs w:val="48"/>
    </w:rPr>
  </w:style>
  <w:style w:type="character" w:customStyle="1" w:styleId="tablecodeChar">
    <w:name w:val="table code Char"/>
    <w:basedOn w:val="a2"/>
    <w:link w:val="tablecode"/>
    <w:rsid w:val="006547CD"/>
    <w:rPr>
      <w:rFonts w:ascii="Courier New" w:hAnsi="Courier New"/>
      <w:noProof/>
      <w:sz w:val="16"/>
      <w:szCs w:val="16"/>
    </w:rPr>
  </w:style>
  <w:style w:type="paragraph" w:styleId="12">
    <w:name w:val="index 1"/>
    <w:basedOn w:val="a1"/>
    <w:next w:val="a1"/>
    <w:autoRedefine/>
    <w:semiHidden/>
    <w:rsid w:val="00C76273"/>
    <w:pPr>
      <w:spacing w:before="0" w:after="0" w:line="240" w:lineRule="atLeast"/>
      <w:ind w:left="216" w:hanging="216"/>
    </w:pPr>
    <w:rPr>
      <w:sz w:val="20"/>
    </w:rPr>
  </w:style>
  <w:style w:type="paragraph" w:styleId="24">
    <w:name w:val="index 2"/>
    <w:basedOn w:val="a1"/>
    <w:next w:val="a1"/>
    <w:autoRedefine/>
    <w:semiHidden/>
    <w:rsid w:val="00C76273"/>
    <w:pPr>
      <w:ind w:left="440" w:hanging="220"/>
    </w:pPr>
    <w:rPr>
      <w:sz w:val="20"/>
    </w:rPr>
  </w:style>
  <w:style w:type="paragraph" w:styleId="33">
    <w:name w:val="index 3"/>
    <w:basedOn w:val="a1"/>
    <w:next w:val="a1"/>
    <w:autoRedefine/>
    <w:semiHidden/>
    <w:rsid w:val="00C76273"/>
    <w:pPr>
      <w:ind w:left="660" w:hanging="220"/>
    </w:pPr>
    <w:rPr>
      <w:sz w:val="20"/>
    </w:rPr>
  </w:style>
  <w:style w:type="paragraph" w:styleId="43">
    <w:name w:val="index 4"/>
    <w:basedOn w:val="a1"/>
    <w:next w:val="a1"/>
    <w:autoRedefine/>
    <w:semiHidden/>
    <w:rsid w:val="00C76273"/>
    <w:pPr>
      <w:ind w:left="880" w:hanging="220"/>
    </w:pPr>
    <w:rPr>
      <w:sz w:val="20"/>
    </w:rPr>
  </w:style>
  <w:style w:type="paragraph" w:styleId="52">
    <w:name w:val="index 5"/>
    <w:basedOn w:val="a1"/>
    <w:next w:val="a1"/>
    <w:autoRedefine/>
    <w:semiHidden/>
    <w:rsid w:val="00C76273"/>
    <w:pPr>
      <w:ind w:left="1100" w:hanging="220"/>
    </w:pPr>
  </w:style>
  <w:style w:type="paragraph" w:styleId="60">
    <w:name w:val="index 6"/>
    <w:basedOn w:val="a1"/>
    <w:next w:val="a1"/>
    <w:autoRedefine/>
    <w:semiHidden/>
    <w:rsid w:val="00C76273"/>
    <w:pPr>
      <w:ind w:left="1320" w:hanging="220"/>
    </w:pPr>
  </w:style>
  <w:style w:type="paragraph" w:styleId="71">
    <w:name w:val="index 7"/>
    <w:basedOn w:val="a1"/>
    <w:next w:val="a1"/>
    <w:autoRedefine/>
    <w:semiHidden/>
    <w:rsid w:val="00C76273"/>
    <w:pPr>
      <w:ind w:left="1540" w:hanging="220"/>
    </w:pPr>
  </w:style>
  <w:style w:type="paragraph" w:styleId="80">
    <w:name w:val="index 8"/>
    <w:basedOn w:val="a1"/>
    <w:next w:val="a1"/>
    <w:autoRedefine/>
    <w:semiHidden/>
    <w:rsid w:val="00C76273"/>
    <w:pPr>
      <w:ind w:left="1760" w:hanging="220"/>
    </w:pPr>
  </w:style>
  <w:style w:type="paragraph" w:styleId="90">
    <w:name w:val="index 9"/>
    <w:basedOn w:val="a1"/>
    <w:next w:val="a1"/>
    <w:autoRedefine/>
    <w:semiHidden/>
    <w:rsid w:val="00C76273"/>
    <w:pPr>
      <w:ind w:left="1980" w:hanging="220"/>
    </w:pPr>
  </w:style>
  <w:style w:type="paragraph" w:styleId="af2">
    <w:name w:val="index heading"/>
    <w:basedOn w:val="a1"/>
    <w:next w:val="12"/>
    <w:semiHidden/>
    <w:rsid w:val="00C76273"/>
    <w:pPr>
      <w:keepNext/>
      <w:spacing w:before="720" w:after="480"/>
    </w:pPr>
    <w:rPr>
      <w:rFonts w:cs="Arial"/>
      <w:b/>
      <w:bCs/>
      <w:sz w:val="44"/>
    </w:rPr>
  </w:style>
  <w:style w:type="paragraph" w:styleId="af3">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af4">
    <w:name w:val="table of authorities"/>
    <w:basedOn w:val="a1"/>
    <w:next w:val="a1"/>
    <w:semiHidden/>
    <w:rsid w:val="00C76273"/>
    <w:pPr>
      <w:ind w:left="220" w:hanging="220"/>
    </w:pPr>
  </w:style>
  <w:style w:type="paragraph" w:styleId="af5">
    <w:name w:val="table of figures"/>
    <w:basedOn w:val="a1"/>
    <w:next w:val="body"/>
    <w:uiPriority w:val="99"/>
    <w:rsid w:val="00C76273"/>
    <w:pPr>
      <w:tabs>
        <w:tab w:val="right" w:leader="dot" w:pos="9360"/>
      </w:tabs>
      <w:spacing w:line="240" w:lineRule="auto"/>
      <w:ind w:left="1080" w:right="720" w:hanging="360"/>
    </w:pPr>
    <w:rPr>
      <w:noProof/>
      <w:sz w:val="20"/>
    </w:rPr>
  </w:style>
  <w:style w:type="table" w:styleId="13">
    <w:name w:val="Table Classic 1"/>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a1"/>
    <w:next w:val="body"/>
    <w:rsid w:val="00EF3D42"/>
    <w:pPr>
      <w:pBdr>
        <w:bottom w:val="single" w:sz="12" w:space="1" w:color="auto"/>
      </w:pBdr>
      <w:spacing w:after="480"/>
      <w:ind w:left="0"/>
    </w:pPr>
    <w:rPr>
      <w:bCs/>
      <w:sz w:val="44"/>
      <w:szCs w:val="48"/>
    </w:rPr>
  </w:style>
  <w:style w:type="paragraph" w:styleId="53">
    <w:name w:val="toc 5"/>
    <w:basedOn w:val="23"/>
    <w:next w:val="a1"/>
    <w:autoRedefine/>
    <w:semiHidden/>
    <w:rsid w:val="00C76273"/>
    <w:pPr>
      <w:tabs>
        <w:tab w:val="left" w:pos="2304"/>
      </w:tabs>
      <w:ind w:left="1800"/>
    </w:pPr>
  </w:style>
  <w:style w:type="paragraph" w:styleId="61">
    <w:name w:val="toc 6"/>
    <w:basedOn w:val="a1"/>
    <w:next w:val="a1"/>
    <w:autoRedefine/>
    <w:semiHidden/>
    <w:rsid w:val="00C76273"/>
    <w:pPr>
      <w:tabs>
        <w:tab w:val="right" w:pos="9000"/>
      </w:tabs>
      <w:ind w:left="1094"/>
    </w:pPr>
    <w:rPr>
      <w:szCs w:val="22"/>
    </w:rPr>
  </w:style>
  <w:style w:type="paragraph" w:styleId="81">
    <w:name w:val="toc 8"/>
    <w:basedOn w:val="a1"/>
    <w:next w:val="a1"/>
    <w:autoRedefine/>
    <w:semiHidden/>
    <w:rsid w:val="00C76273"/>
    <w:pPr>
      <w:tabs>
        <w:tab w:val="right" w:leader="dot" w:pos="9000"/>
      </w:tabs>
      <w:ind w:left="1540"/>
    </w:pPr>
    <w:rPr>
      <w:szCs w:val="22"/>
    </w:rPr>
  </w:style>
  <w:style w:type="paragraph" w:styleId="91">
    <w:name w:val="toc 9"/>
    <w:basedOn w:val="a1"/>
    <w:next w:val="a1"/>
    <w:autoRedefine/>
    <w:semiHidden/>
    <w:rsid w:val="00C76273"/>
    <w:pPr>
      <w:tabs>
        <w:tab w:val="right" w:leader="dot" w:pos="9000"/>
      </w:tabs>
      <w:ind w:left="1760"/>
    </w:pPr>
    <w:rPr>
      <w:szCs w:val="22"/>
    </w:rPr>
  </w:style>
  <w:style w:type="paragraph" w:customStyle="1" w:styleId="body2">
    <w:name w:val="body2"/>
    <w:basedOn w:val="a1"/>
    <w:rsid w:val="00C76273"/>
    <w:pPr>
      <w:ind w:left="1080"/>
    </w:pPr>
  </w:style>
  <w:style w:type="paragraph" w:customStyle="1" w:styleId="address">
    <w:name w:val="address"/>
    <w:basedOn w:val="a1"/>
    <w:semiHidden/>
    <w:rsid w:val="00C76273"/>
    <w:pPr>
      <w:spacing w:before="0" w:after="0"/>
      <w:jc w:val="center"/>
    </w:pPr>
    <w:rPr>
      <w:sz w:val="20"/>
    </w:rPr>
  </w:style>
  <w:style w:type="paragraph" w:customStyle="1" w:styleId="DocSubtitle">
    <w:name w:val="DocSubtitle"/>
    <w:basedOn w:val="a1"/>
    <w:next w:val="DCN"/>
    <w:rsid w:val="00C76273"/>
    <w:pPr>
      <w:ind w:left="0"/>
      <w:jc w:val="right"/>
    </w:pPr>
    <w:rPr>
      <w:i/>
      <w:sz w:val="36"/>
    </w:rPr>
  </w:style>
  <w:style w:type="paragraph" w:customStyle="1" w:styleId="notetext">
    <w:name w:val="note text"/>
    <w:basedOn w:val="a1"/>
    <w:next w:val="Body0"/>
    <w:rsid w:val="00717A83"/>
    <w:pPr>
      <w:spacing w:before="100" w:after="0"/>
    </w:pPr>
    <w:rPr>
      <w:b/>
      <w:sz w:val="18"/>
      <w:szCs w:val="20"/>
    </w:rPr>
  </w:style>
  <w:style w:type="paragraph" w:customStyle="1" w:styleId="tablebulletlvl1">
    <w:name w:val="table bullet lvl 1"/>
    <w:basedOn w:val="tableentry"/>
    <w:rsid w:val="00C76273"/>
    <w:pPr>
      <w:numPr>
        <w:numId w:val="13"/>
      </w:numPr>
      <w:tabs>
        <w:tab w:val="left" w:pos="216"/>
      </w:tabs>
      <w:spacing w:before="20" w:after="0"/>
    </w:pPr>
    <w:rPr>
      <w:rFonts w:cs="Times New Roman"/>
    </w:rPr>
  </w:style>
  <w:style w:type="paragraph" w:customStyle="1" w:styleId="DCN">
    <w:name w:val="DCN"/>
    <w:basedOn w:val="a1"/>
    <w:next w:val="body"/>
    <w:rsid w:val="00C76273"/>
    <w:pPr>
      <w:ind w:left="0"/>
      <w:jc w:val="right"/>
    </w:pPr>
    <w:rPr>
      <w:b/>
      <w:i/>
      <w:sz w:val="28"/>
      <w:szCs w:val="28"/>
    </w:rPr>
  </w:style>
  <w:style w:type="paragraph" w:customStyle="1" w:styleId="Footercover">
    <w:name w:val="Footer cover"/>
    <w:basedOn w:val="a5"/>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1"/>
    <w:next w:val="body"/>
    <w:semiHidden/>
    <w:rsid w:val="00C76273"/>
    <w:pPr>
      <w:numPr>
        <w:numId w:val="0"/>
      </w:numPr>
    </w:pPr>
    <w:rPr>
      <w:rFonts w:cs="Arial"/>
    </w:rPr>
  </w:style>
  <w:style w:type="paragraph" w:customStyle="1" w:styleId="procfigure">
    <w:name w:val="proc_figure"/>
    <w:basedOn w:val="a1"/>
    <w:next w:val="proctext"/>
    <w:rsid w:val="00C76273"/>
    <w:pPr>
      <w:spacing w:before="240" w:after="240"/>
      <w:ind w:left="1080"/>
    </w:pPr>
    <w:rPr>
      <w:rFonts w:cs="Arial"/>
    </w:rPr>
  </w:style>
  <w:style w:type="paragraph" w:customStyle="1" w:styleId="proctitle">
    <w:name w:val="proc title"/>
    <w:basedOn w:val="a1"/>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a1"/>
    <w:rsid w:val="00C76273"/>
    <w:pPr>
      <w:spacing w:before="400" w:after="240"/>
      <w:ind w:left="0"/>
      <w:contextualSpacing/>
    </w:pPr>
  </w:style>
  <w:style w:type="paragraph" w:customStyle="1" w:styleId="proctext">
    <w:name w:val="proc text"/>
    <w:basedOn w:val="a1"/>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a1"/>
    <w:rsid w:val="00C76273"/>
    <w:pPr>
      <w:spacing w:before="20" w:after="20" w:line="240" w:lineRule="atLeast"/>
      <w:ind w:left="1440"/>
    </w:pPr>
    <w:rPr>
      <w:rFonts w:ascii="Courier New" w:hAnsi="Courier New"/>
      <w:noProof/>
      <w:sz w:val="18"/>
    </w:rPr>
  </w:style>
  <w:style w:type="paragraph" w:customStyle="1" w:styleId="body3">
    <w:name w:val="body3"/>
    <w:basedOn w:val="a1"/>
    <w:rsid w:val="00C76273"/>
    <w:pPr>
      <w:ind w:left="1440"/>
    </w:pPr>
  </w:style>
  <w:style w:type="table" w:styleId="af6">
    <w:name w:val="Table Grid"/>
    <w:basedOn w:val="a3"/>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a2"/>
    <w:link w:val="body"/>
    <w:rsid w:val="00370833"/>
    <w:rPr>
      <w:rFonts w:cs="Arial"/>
      <w:sz w:val="22"/>
    </w:rPr>
  </w:style>
  <w:style w:type="character" w:customStyle="1" w:styleId="codeChar">
    <w:name w:val="code Char"/>
    <w:basedOn w:val="a2"/>
    <w:link w:val="code"/>
    <w:rsid w:val="00C23747"/>
    <w:rPr>
      <w:rFonts w:ascii="Courier New" w:hAnsi="Courier New"/>
      <w:noProof/>
      <w:sz w:val="18"/>
      <w:szCs w:val="24"/>
    </w:rPr>
  </w:style>
  <w:style w:type="paragraph" w:customStyle="1" w:styleId="LOF-LOT">
    <w:name w:val="LOF-LOT"/>
    <w:basedOn w:val="a1"/>
    <w:next w:val="body"/>
    <w:rsid w:val="00C76273"/>
    <w:pPr>
      <w:keepNext/>
      <w:spacing w:before="480" w:after="360"/>
      <w:ind w:left="0"/>
    </w:pPr>
    <w:rPr>
      <w:sz w:val="36"/>
      <w:szCs w:val="36"/>
    </w:rPr>
  </w:style>
  <w:style w:type="paragraph" w:customStyle="1" w:styleId="Headerlandscape">
    <w:name w:val="Header landscape"/>
    <w:basedOn w:val="ae"/>
    <w:rsid w:val="00C76273"/>
    <w:pPr>
      <w:tabs>
        <w:tab w:val="clear" w:pos="9360"/>
        <w:tab w:val="right" w:pos="12960"/>
      </w:tabs>
    </w:pPr>
  </w:style>
  <w:style w:type="paragraph" w:customStyle="1" w:styleId="Footerlandscape">
    <w:name w:val="Footer landscape"/>
    <w:basedOn w:val="a5"/>
    <w:rsid w:val="00C76273"/>
    <w:pPr>
      <w:tabs>
        <w:tab w:val="clear" w:pos="9360"/>
        <w:tab w:val="center" w:pos="6480"/>
        <w:tab w:val="right" w:pos="12960"/>
      </w:tabs>
    </w:pPr>
  </w:style>
  <w:style w:type="character" w:customStyle="1" w:styleId="6pt">
    <w:name w:val="6 pt."/>
    <w:basedOn w:val="a2"/>
    <w:rsid w:val="00C76273"/>
    <w:rPr>
      <w:sz w:val="12"/>
    </w:rPr>
  </w:style>
  <w:style w:type="paragraph" w:customStyle="1" w:styleId="Licensec">
    <w:name w:val="License c"/>
    <w:basedOn w:val="License"/>
    <w:rsid w:val="00C76273"/>
    <w:pPr>
      <w:spacing w:before="0" w:after="0"/>
      <w:jc w:val="center"/>
    </w:pPr>
  </w:style>
  <w:style w:type="character" w:customStyle="1" w:styleId="1Char">
    <w:name w:val="제목 1 Char"/>
    <w:basedOn w:val="a2"/>
    <w:link w:val="1"/>
    <w:rsid w:val="00EF3D42"/>
    <w:rPr>
      <w:rFonts w:ascii="Arial" w:hAnsi="Arial"/>
      <w:sz w:val="44"/>
      <w:szCs w:val="40"/>
    </w:rPr>
  </w:style>
  <w:style w:type="character" w:customStyle="1" w:styleId="bulletlv1Char">
    <w:name w:val="bullet lv1 Char"/>
    <w:basedOn w:val="a2"/>
    <w:link w:val="bulletlv1"/>
    <w:rsid w:val="000F769D"/>
    <w:rPr>
      <w:rFonts w:ascii="Arial" w:hAnsi="Arial"/>
      <w:sz w:val="22"/>
    </w:rPr>
  </w:style>
  <w:style w:type="paragraph" w:customStyle="1" w:styleId="equation">
    <w:name w:val="equation"/>
    <w:basedOn w:val="body"/>
    <w:next w:val="a1"/>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a1"/>
    <w:rsid w:val="00C76273"/>
    <w:pPr>
      <w:numPr>
        <w:numId w:val="6"/>
      </w:numPr>
    </w:pPr>
  </w:style>
  <w:style w:type="character" w:customStyle="1" w:styleId="3Char">
    <w:name w:val="제목 3 Char"/>
    <w:basedOn w:val="a2"/>
    <w:link w:val="31"/>
    <w:rsid w:val="0029271B"/>
    <w:rPr>
      <w:rFonts w:ascii="Arial" w:hAnsi="Arial"/>
      <w:sz w:val="30"/>
      <w:szCs w:val="30"/>
    </w:rPr>
  </w:style>
  <w:style w:type="character" w:customStyle="1" w:styleId="4Char">
    <w:name w:val="제목 4 Char"/>
    <w:basedOn w:val="a2"/>
    <w:link w:val="41"/>
    <w:rsid w:val="0029271B"/>
    <w:rPr>
      <w:rFonts w:ascii="Arial" w:hAnsi="Arial"/>
      <w:sz w:val="26"/>
      <w:szCs w:val="26"/>
    </w:rPr>
  </w:style>
  <w:style w:type="character" w:customStyle="1" w:styleId="5Char">
    <w:name w:val="제목 5 Char"/>
    <w:basedOn w:val="a2"/>
    <w:link w:val="51"/>
    <w:rsid w:val="0029271B"/>
    <w:rPr>
      <w:rFonts w:ascii="Arial" w:hAnsi="Arial"/>
      <w:sz w:val="22"/>
      <w:szCs w:val="22"/>
    </w:rPr>
  </w:style>
  <w:style w:type="character" w:customStyle="1" w:styleId="6Char">
    <w:name w:val="제목 6 Char"/>
    <w:basedOn w:val="a2"/>
    <w:link w:val="6"/>
    <w:rsid w:val="0029271B"/>
    <w:rPr>
      <w:rFonts w:ascii="Arial" w:hAnsi="Arial"/>
      <w:sz w:val="22"/>
      <w:szCs w:val="22"/>
    </w:rPr>
  </w:style>
  <w:style w:type="character" w:customStyle="1" w:styleId="7Char">
    <w:name w:val="제목 7 Char"/>
    <w:basedOn w:val="a2"/>
    <w:link w:val="7"/>
    <w:rsid w:val="00EF3D42"/>
    <w:rPr>
      <w:rFonts w:ascii="Arial" w:hAnsi="Arial"/>
      <w:sz w:val="44"/>
      <w:szCs w:val="44"/>
    </w:rPr>
  </w:style>
  <w:style w:type="character" w:customStyle="1" w:styleId="8Char">
    <w:name w:val="제목 8 Char"/>
    <w:basedOn w:val="2Char"/>
    <w:link w:val="8"/>
    <w:rsid w:val="00E54614"/>
    <w:rPr>
      <w:rFonts w:ascii="Arial" w:hAnsi="Arial" w:cs="Arial"/>
      <w:sz w:val="36"/>
      <w:szCs w:val="36"/>
    </w:rPr>
  </w:style>
  <w:style w:type="character" w:customStyle="1" w:styleId="9Char">
    <w:name w:val="제목 9 Char"/>
    <w:basedOn w:val="3Char"/>
    <w:link w:val="9"/>
    <w:rsid w:val="00E54614"/>
    <w:rPr>
      <w:rFonts w:ascii="Arial" w:hAnsi="Arial"/>
      <w:sz w:val="30"/>
      <w:szCs w:val="30"/>
    </w:rPr>
  </w:style>
  <w:style w:type="character" w:customStyle="1" w:styleId="subheadChar">
    <w:name w:val="subhead Char"/>
    <w:basedOn w:val="a2"/>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a2"/>
    <w:link w:val="tableentryc"/>
    <w:rsid w:val="0029271B"/>
    <w:rPr>
      <w:rFonts w:ascii="Arial" w:hAnsi="Arial"/>
      <w:sz w:val="18"/>
      <w:szCs w:val="24"/>
    </w:rPr>
  </w:style>
  <w:style w:type="character" w:customStyle="1" w:styleId="tableheadingcChar">
    <w:name w:val="table heading c Char"/>
    <w:basedOn w:val="a2"/>
    <w:link w:val="tableheadingc"/>
    <w:rsid w:val="0029271B"/>
    <w:rPr>
      <w:rFonts w:ascii="Arial" w:hAnsi="Arial"/>
      <w:b/>
      <w:bCs/>
      <w:sz w:val="18"/>
      <w:szCs w:val="18"/>
    </w:rPr>
  </w:style>
  <w:style w:type="character" w:customStyle="1" w:styleId="tablespaceChar">
    <w:name w:val="table space Char"/>
    <w:basedOn w:val="a2"/>
    <w:link w:val="tablespace"/>
    <w:rsid w:val="0029271B"/>
    <w:rPr>
      <w:rFonts w:ascii="Arial" w:hAnsi="Arial"/>
      <w:sz w:val="12"/>
      <w:szCs w:val="24"/>
    </w:rPr>
  </w:style>
  <w:style w:type="character" w:customStyle="1" w:styleId="tablefootnoteChar">
    <w:name w:val="table footnote Char"/>
    <w:basedOn w:val="a2"/>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a3"/>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2-1">
    <w:name w:val="Medium List 2 Accent 1"/>
    <w:basedOn w:val="a3"/>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30">
    <w:name w:val="Table 3D effects 3"/>
    <w:basedOn w:val="a3"/>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4">
    <w:name w:val="Table Columns 4"/>
    <w:basedOn w:val="a3"/>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25">
    <w:name w:val="Table Colorful 2"/>
    <w:basedOn w:val="a3"/>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0">
    <w:name w:val="Table 3D effects 2"/>
    <w:basedOn w:val="a3"/>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0">
    <w:name w:val="Table 3D effects 1"/>
    <w:basedOn w:val="a3"/>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Classic 2"/>
    <w:basedOn w:val="a3"/>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14">
    <w:name w:val="Table Colorful 1"/>
    <w:basedOn w:val="a3"/>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a3"/>
    <w:uiPriority w:val="99"/>
    <w:qFormat/>
    <w:rsid w:val="00C76273"/>
    <w:pPr>
      <w:jc w:val="center"/>
    </w:pPr>
    <w:rPr>
      <w:rFonts w:asciiTheme="minorHAnsi"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3"/>
    <w:uiPriority w:val="99"/>
    <w:qFormat/>
    <w:rsid w:val="00C76273"/>
    <w:rPr>
      <w:rFonts w:asciiTheme="minorHAnsi"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af7">
    <w:name w:val="No Spacing"/>
    <w:uiPriority w:val="1"/>
    <w:semiHidden/>
    <w:qFormat/>
    <w:rsid w:val="00C76273"/>
    <w:rPr>
      <w:rFonts w:ascii="Arial" w:hAnsi="Arial"/>
      <w:sz w:val="22"/>
      <w:szCs w:val="24"/>
    </w:rPr>
  </w:style>
  <w:style w:type="character" w:customStyle="1" w:styleId="bulletlv3Char">
    <w:name w:val="bullet lv3 Char"/>
    <w:basedOn w:val="a2"/>
    <w:link w:val="bulletlv3"/>
    <w:rsid w:val="00BA17C2"/>
    <w:rPr>
      <w:rFonts w:ascii="Arial" w:hAnsi="Arial"/>
      <w:sz w:val="22"/>
      <w:szCs w:val="24"/>
    </w:rPr>
  </w:style>
  <w:style w:type="character" w:customStyle="1" w:styleId="bulletlv4Char">
    <w:name w:val="bullet lv4 Char"/>
    <w:basedOn w:val="a2"/>
    <w:link w:val="bulletlv4"/>
    <w:rsid w:val="00BA17C2"/>
    <w:rPr>
      <w:rFonts w:ascii="Arial" w:hAnsi="Arial"/>
      <w:sz w:val="22"/>
      <w:szCs w:val="24"/>
    </w:rPr>
  </w:style>
  <w:style w:type="paragraph" w:customStyle="1" w:styleId="procbullet">
    <w:name w:val="proc bullet"/>
    <w:basedOn w:val="bulletlv2"/>
    <w:rsid w:val="00C76273"/>
    <w:pPr>
      <w:numPr>
        <w:numId w:val="0"/>
      </w:numPr>
    </w:pPr>
  </w:style>
  <w:style w:type="character" w:styleId="af8">
    <w:name w:val="Placeholder Text"/>
    <w:basedOn w:val="a2"/>
    <w:uiPriority w:val="99"/>
    <w:semiHidden/>
    <w:rsid w:val="00C76273"/>
    <w:rPr>
      <w:color w:val="808080"/>
    </w:rPr>
  </w:style>
  <w:style w:type="character" w:customStyle="1" w:styleId="Italic">
    <w:name w:val="Italic"/>
    <w:basedOn w:val="a2"/>
    <w:rsid w:val="00C76273"/>
    <w:rPr>
      <w:i/>
    </w:rPr>
  </w:style>
  <w:style w:type="character" w:styleId="af9">
    <w:name w:val="FollowedHyperlink"/>
    <w:basedOn w:val="a2"/>
    <w:rsid w:val="00C76273"/>
    <w:rPr>
      <w:color w:val="800080" w:themeColor="followedHyperlink"/>
      <w:u w:val="single"/>
    </w:rPr>
  </w:style>
  <w:style w:type="paragraph" w:customStyle="1" w:styleId="logo">
    <w:name w:val="logo"/>
    <w:basedOn w:val="a1"/>
    <w:rsid w:val="00C76273"/>
    <w:pPr>
      <w:spacing w:before="360"/>
      <w:jc w:val="right"/>
    </w:pPr>
  </w:style>
  <w:style w:type="paragraph" w:customStyle="1" w:styleId="groupname">
    <w:name w:val="group name"/>
    <w:basedOn w:val="a1"/>
    <w:next w:val="DocTitle"/>
    <w:rsid w:val="001052C3"/>
    <w:pPr>
      <w:spacing w:before="360"/>
      <w:jc w:val="right"/>
    </w:pPr>
    <w:rPr>
      <w:sz w:val="28"/>
    </w:rPr>
  </w:style>
  <w:style w:type="character" w:customStyle="1" w:styleId="BoldItalic">
    <w:name w:val="Bold Italic"/>
    <w:basedOn w:val="a2"/>
    <w:rsid w:val="00C76273"/>
    <w:rPr>
      <w:b/>
      <w:i/>
    </w:rPr>
  </w:style>
  <w:style w:type="table" w:customStyle="1" w:styleId="2column">
    <w:name w:val="2_column"/>
    <w:basedOn w:val="a3"/>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a3"/>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a1"/>
    <w:next w:val="body"/>
    <w:rsid w:val="00C76273"/>
    <w:pPr>
      <w:pBdr>
        <w:bottom w:val="single" w:sz="8" w:space="1" w:color="auto"/>
      </w:pBdr>
      <w:spacing w:after="960"/>
      <w:ind w:left="0"/>
      <w:jc w:val="right"/>
    </w:pPr>
    <w:rPr>
      <w:rFonts w:cs="Arial"/>
      <w:b/>
      <w:i/>
      <w:noProof/>
      <w:sz w:val="28"/>
      <w:szCs w:val="28"/>
    </w:rPr>
  </w:style>
  <w:style w:type="paragraph" w:styleId="a0">
    <w:name w:val="List Bullet"/>
    <w:basedOn w:val="a1"/>
    <w:autoRedefine/>
    <w:semiHidden/>
    <w:rsid w:val="00C76273"/>
    <w:pPr>
      <w:numPr>
        <w:numId w:val="7"/>
      </w:numPr>
      <w:spacing w:before="0" w:after="0" w:line="240" w:lineRule="auto"/>
    </w:pPr>
    <w:rPr>
      <w:szCs w:val="20"/>
    </w:rPr>
  </w:style>
  <w:style w:type="paragraph" w:styleId="30">
    <w:name w:val="List Bullet 3"/>
    <w:basedOn w:val="a1"/>
    <w:autoRedefine/>
    <w:semiHidden/>
    <w:rsid w:val="00C76273"/>
    <w:pPr>
      <w:numPr>
        <w:numId w:val="8"/>
      </w:numPr>
      <w:spacing w:before="0" w:after="0" w:line="240" w:lineRule="auto"/>
    </w:pPr>
    <w:rPr>
      <w:szCs w:val="20"/>
    </w:rPr>
  </w:style>
  <w:style w:type="table" w:styleId="2-5">
    <w:name w:val="Medium Shading 2 Accent 5"/>
    <w:basedOn w:val="a3"/>
    <w:uiPriority w:val="64"/>
    <w:rsid w:val="00C76273"/>
    <w:rPr>
      <w:rFonts w:asciiTheme="minorHAnsi"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rsid w:val="00C76273"/>
    <w:pPr>
      <w:spacing w:after="0"/>
      <w:jc w:val="center"/>
    </w:pPr>
    <w:rPr>
      <w:b/>
      <w:sz w:val="24"/>
      <w:szCs w:val="24"/>
    </w:rPr>
  </w:style>
  <w:style w:type="character" w:customStyle="1" w:styleId="Char">
    <w:name w:val="바닥글 Char"/>
    <w:basedOn w:val="a2"/>
    <w:link w:val="a5"/>
    <w:rsid w:val="00C31F4D"/>
    <w:rPr>
      <w:rFonts w:ascii="Arial" w:hAnsi="Arial" w:cs="Arial"/>
      <w:bCs/>
      <w:sz w:val="14"/>
      <w:szCs w:val="16"/>
    </w:rPr>
  </w:style>
  <w:style w:type="character" w:customStyle="1" w:styleId="codeinline">
    <w:name w:val="code inline"/>
    <w:basedOn w:val="a2"/>
    <w:rsid w:val="00CF535A"/>
    <w:rPr>
      <w:rFonts w:ascii="Courier New" w:hAnsi="Courier New"/>
      <w:sz w:val="18"/>
    </w:rPr>
  </w:style>
  <w:style w:type="paragraph" w:customStyle="1" w:styleId="Body0">
    <w:name w:val="Body"/>
    <w:basedOn w:val="body"/>
    <w:next w:val="body"/>
    <w:qFormat/>
    <w:rsid w:val="00717A83"/>
  </w:style>
  <w:style w:type="character" w:customStyle="1" w:styleId="apple-converted-space">
    <w:name w:val="apple-converted-space"/>
    <w:basedOn w:val="a2"/>
    <w:rsid w:val="00E21DA1"/>
  </w:style>
  <w:style w:type="character" w:styleId="afa">
    <w:name w:val="Emphasis"/>
    <w:basedOn w:val="a2"/>
    <w:uiPriority w:val="20"/>
    <w:qFormat/>
    <w:rsid w:val="00CE04ED"/>
    <w:rPr>
      <w:i/>
      <w:iCs/>
    </w:rPr>
  </w:style>
  <w:style w:type="paragraph" w:customStyle="1" w:styleId="titlepg-diststmt">
    <w:name w:val="titlepg-diststmt"/>
    <w:rsid w:val="00C91C2D"/>
    <w:pPr>
      <w:tabs>
        <w:tab w:val="left" w:pos="2160"/>
      </w:tabs>
    </w:pPr>
    <w:rPr>
      <w:rFonts w:eastAsia="MS Mincho"/>
      <w:bCs/>
      <w:lang w:eastAsia="ja-JP"/>
    </w:rPr>
  </w:style>
  <w:style w:type="paragraph" w:customStyle="1" w:styleId="titlepg-centered">
    <w:name w:val="titlepg-centered"/>
    <w:rsid w:val="00C91C2D"/>
    <w:pPr>
      <w:tabs>
        <w:tab w:val="left" w:pos="2160"/>
      </w:tabs>
      <w:ind w:left="29"/>
      <w:jc w:val="center"/>
    </w:pPr>
    <w:rPr>
      <w:rFonts w:eastAsia="MS Mincho"/>
      <w:b/>
      <w:lang w:eastAsia="ja-JP"/>
    </w:rPr>
  </w:style>
  <w:style w:type="paragraph" w:styleId="afb">
    <w:name w:val="Bibliography"/>
    <w:basedOn w:val="a1"/>
    <w:next w:val="a1"/>
    <w:uiPriority w:val="37"/>
    <w:semiHidden/>
    <w:unhideWhenUsed/>
    <w:rsid w:val="00CC7A18"/>
  </w:style>
  <w:style w:type="paragraph" w:styleId="afc">
    <w:name w:val="Block Text"/>
    <w:basedOn w:val="a1"/>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cstheme="minorBidi"/>
      <w:i/>
      <w:iCs/>
      <w:color w:val="4F81BD" w:themeColor="accent1"/>
    </w:rPr>
  </w:style>
  <w:style w:type="paragraph" w:styleId="afd">
    <w:name w:val="Body Text"/>
    <w:basedOn w:val="a1"/>
    <w:link w:val="Char2"/>
    <w:semiHidden/>
    <w:rsid w:val="00CC7A18"/>
    <w:pPr>
      <w:spacing w:after="120"/>
    </w:pPr>
  </w:style>
  <w:style w:type="character" w:customStyle="1" w:styleId="Char2">
    <w:name w:val="본문 Char"/>
    <w:basedOn w:val="a2"/>
    <w:link w:val="afd"/>
    <w:semiHidden/>
    <w:rsid w:val="00CC7A18"/>
    <w:rPr>
      <w:rFonts w:ascii="Arial" w:hAnsi="Arial"/>
      <w:sz w:val="22"/>
      <w:szCs w:val="24"/>
    </w:rPr>
  </w:style>
  <w:style w:type="paragraph" w:styleId="27">
    <w:name w:val="Body Text 2"/>
    <w:basedOn w:val="a1"/>
    <w:link w:val="2Char0"/>
    <w:semiHidden/>
    <w:rsid w:val="00CC7A18"/>
    <w:pPr>
      <w:spacing w:after="120" w:line="480" w:lineRule="auto"/>
    </w:pPr>
  </w:style>
  <w:style w:type="character" w:customStyle="1" w:styleId="2Char0">
    <w:name w:val="본문 2 Char"/>
    <w:basedOn w:val="a2"/>
    <w:link w:val="27"/>
    <w:semiHidden/>
    <w:rsid w:val="00CC7A18"/>
    <w:rPr>
      <w:rFonts w:ascii="Arial" w:hAnsi="Arial"/>
      <w:sz w:val="22"/>
      <w:szCs w:val="24"/>
    </w:rPr>
  </w:style>
  <w:style w:type="paragraph" w:styleId="35">
    <w:name w:val="Body Text 3"/>
    <w:basedOn w:val="a1"/>
    <w:link w:val="3Char0"/>
    <w:semiHidden/>
    <w:rsid w:val="00CC7A18"/>
    <w:pPr>
      <w:spacing w:after="120"/>
    </w:pPr>
    <w:rPr>
      <w:sz w:val="16"/>
      <w:szCs w:val="16"/>
    </w:rPr>
  </w:style>
  <w:style w:type="character" w:customStyle="1" w:styleId="3Char0">
    <w:name w:val="본문 3 Char"/>
    <w:basedOn w:val="a2"/>
    <w:link w:val="35"/>
    <w:semiHidden/>
    <w:rsid w:val="00CC7A18"/>
    <w:rPr>
      <w:rFonts w:ascii="Arial" w:hAnsi="Arial"/>
      <w:sz w:val="16"/>
      <w:szCs w:val="16"/>
    </w:rPr>
  </w:style>
  <w:style w:type="paragraph" w:styleId="afe">
    <w:name w:val="Body Text First Indent"/>
    <w:basedOn w:val="afd"/>
    <w:link w:val="Char3"/>
    <w:semiHidden/>
    <w:rsid w:val="00CC7A18"/>
    <w:pPr>
      <w:spacing w:after="40"/>
      <w:ind w:firstLine="360"/>
    </w:pPr>
  </w:style>
  <w:style w:type="character" w:customStyle="1" w:styleId="Char3">
    <w:name w:val="본문 첫 줄 들여쓰기 Char"/>
    <w:basedOn w:val="Char2"/>
    <w:link w:val="afe"/>
    <w:semiHidden/>
    <w:rsid w:val="00CC7A18"/>
    <w:rPr>
      <w:rFonts w:ascii="Arial" w:hAnsi="Arial"/>
      <w:sz w:val="22"/>
      <w:szCs w:val="24"/>
    </w:rPr>
  </w:style>
  <w:style w:type="paragraph" w:styleId="aff">
    <w:name w:val="Body Text Indent"/>
    <w:basedOn w:val="a1"/>
    <w:link w:val="Char4"/>
    <w:semiHidden/>
    <w:rsid w:val="00CC7A18"/>
    <w:pPr>
      <w:spacing w:after="120"/>
      <w:ind w:left="360"/>
    </w:pPr>
  </w:style>
  <w:style w:type="character" w:customStyle="1" w:styleId="Char4">
    <w:name w:val="본문 들여쓰기 Char"/>
    <w:basedOn w:val="a2"/>
    <w:link w:val="aff"/>
    <w:semiHidden/>
    <w:rsid w:val="00CC7A18"/>
    <w:rPr>
      <w:rFonts w:ascii="Arial" w:hAnsi="Arial"/>
      <w:sz w:val="22"/>
      <w:szCs w:val="24"/>
    </w:rPr>
  </w:style>
  <w:style w:type="paragraph" w:styleId="28">
    <w:name w:val="Body Text First Indent 2"/>
    <w:basedOn w:val="aff"/>
    <w:link w:val="2Char1"/>
    <w:semiHidden/>
    <w:rsid w:val="00CC7A18"/>
    <w:pPr>
      <w:spacing w:after="40"/>
      <w:ind w:firstLine="360"/>
    </w:pPr>
  </w:style>
  <w:style w:type="character" w:customStyle="1" w:styleId="2Char1">
    <w:name w:val="본문 첫 줄 들여쓰기 2 Char"/>
    <w:basedOn w:val="Char4"/>
    <w:link w:val="28"/>
    <w:semiHidden/>
    <w:rsid w:val="00CC7A18"/>
    <w:rPr>
      <w:rFonts w:ascii="Arial" w:hAnsi="Arial"/>
      <w:sz w:val="22"/>
      <w:szCs w:val="24"/>
    </w:rPr>
  </w:style>
  <w:style w:type="paragraph" w:styleId="29">
    <w:name w:val="Body Text Indent 2"/>
    <w:basedOn w:val="a1"/>
    <w:link w:val="2Char2"/>
    <w:semiHidden/>
    <w:rsid w:val="00CC7A18"/>
    <w:pPr>
      <w:spacing w:after="120" w:line="480" w:lineRule="auto"/>
      <w:ind w:left="360"/>
    </w:pPr>
  </w:style>
  <w:style w:type="character" w:customStyle="1" w:styleId="2Char2">
    <w:name w:val="본문 들여쓰기 2 Char"/>
    <w:basedOn w:val="a2"/>
    <w:link w:val="29"/>
    <w:semiHidden/>
    <w:rsid w:val="00CC7A18"/>
    <w:rPr>
      <w:rFonts w:ascii="Arial" w:hAnsi="Arial"/>
      <w:sz w:val="22"/>
      <w:szCs w:val="24"/>
    </w:rPr>
  </w:style>
  <w:style w:type="paragraph" w:styleId="36">
    <w:name w:val="Body Text Indent 3"/>
    <w:basedOn w:val="a1"/>
    <w:link w:val="3Char1"/>
    <w:semiHidden/>
    <w:rsid w:val="00CC7A18"/>
    <w:pPr>
      <w:spacing w:after="120"/>
      <w:ind w:left="360"/>
    </w:pPr>
    <w:rPr>
      <w:sz w:val="16"/>
      <w:szCs w:val="16"/>
    </w:rPr>
  </w:style>
  <w:style w:type="character" w:customStyle="1" w:styleId="3Char1">
    <w:name w:val="본문 들여쓰기 3 Char"/>
    <w:basedOn w:val="a2"/>
    <w:link w:val="36"/>
    <w:semiHidden/>
    <w:rsid w:val="00CC7A18"/>
    <w:rPr>
      <w:rFonts w:ascii="Arial" w:hAnsi="Arial"/>
      <w:sz w:val="16"/>
      <w:szCs w:val="16"/>
    </w:rPr>
  </w:style>
  <w:style w:type="paragraph" w:styleId="aff0">
    <w:name w:val="Closing"/>
    <w:basedOn w:val="a1"/>
    <w:link w:val="Char5"/>
    <w:semiHidden/>
    <w:rsid w:val="00CC7A18"/>
    <w:pPr>
      <w:spacing w:before="0" w:after="0" w:line="240" w:lineRule="auto"/>
      <w:ind w:left="4320"/>
    </w:pPr>
  </w:style>
  <w:style w:type="character" w:customStyle="1" w:styleId="Char5">
    <w:name w:val="맺음말 Char"/>
    <w:basedOn w:val="a2"/>
    <w:link w:val="aff0"/>
    <w:semiHidden/>
    <w:rsid w:val="00CC7A18"/>
    <w:rPr>
      <w:rFonts w:ascii="Arial" w:hAnsi="Arial"/>
      <w:sz w:val="22"/>
      <w:szCs w:val="24"/>
    </w:rPr>
  </w:style>
  <w:style w:type="paragraph" w:styleId="aff1">
    <w:name w:val="Date"/>
    <w:basedOn w:val="a1"/>
    <w:next w:val="a1"/>
    <w:link w:val="Char6"/>
    <w:semiHidden/>
    <w:rsid w:val="00CC7A18"/>
  </w:style>
  <w:style w:type="character" w:customStyle="1" w:styleId="Char6">
    <w:name w:val="날짜 Char"/>
    <w:basedOn w:val="a2"/>
    <w:link w:val="aff1"/>
    <w:semiHidden/>
    <w:rsid w:val="00CC7A18"/>
    <w:rPr>
      <w:rFonts w:ascii="Arial" w:hAnsi="Arial"/>
      <w:sz w:val="22"/>
      <w:szCs w:val="24"/>
    </w:rPr>
  </w:style>
  <w:style w:type="paragraph" w:styleId="aff2">
    <w:name w:val="E-mail Signature"/>
    <w:basedOn w:val="a1"/>
    <w:link w:val="Char7"/>
    <w:semiHidden/>
    <w:rsid w:val="00CC7A18"/>
    <w:pPr>
      <w:spacing w:before="0" w:after="0" w:line="240" w:lineRule="auto"/>
    </w:pPr>
  </w:style>
  <w:style w:type="character" w:customStyle="1" w:styleId="Char7">
    <w:name w:val="전자 메일 서명 Char"/>
    <w:basedOn w:val="a2"/>
    <w:link w:val="aff2"/>
    <w:semiHidden/>
    <w:rsid w:val="00CC7A18"/>
    <w:rPr>
      <w:rFonts w:ascii="Arial" w:hAnsi="Arial"/>
      <w:sz w:val="22"/>
      <w:szCs w:val="24"/>
    </w:rPr>
  </w:style>
  <w:style w:type="paragraph" w:styleId="aff3">
    <w:name w:val="envelope address"/>
    <w:basedOn w:val="a1"/>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aff4">
    <w:name w:val="envelope return"/>
    <w:basedOn w:val="a1"/>
    <w:semiHidden/>
    <w:rsid w:val="00CC7A18"/>
    <w:pPr>
      <w:spacing w:before="0" w:after="0" w:line="240" w:lineRule="auto"/>
    </w:pPr>
    <w:rPr>
      <w:rFonts w:asciiTheme="majorHAnsi" w:eastAsiaTheme="majorEastAsia" w:hAnsiTheme="majorHAnsi" w:cstheme="majorBidi"/>
      <w:sz w:val="20"/>
      <w:szCs w:val="20"/>
    </w:rPr>
  </w:style>
  <w:style w:type="paragraph" w:styleId="HTML">
    <w:name w:val="HTML Address"/>
    <w:basedOn w:val="a1"/>
    <w:link w:val="HTMLChar"/>
    <w:semiHidden/>
    <w:rsid w:val="00CC7A18"/>
    <w:pPr>
      <w:spacing w:before="0" w:after="0" w:line="240" w:lineRule="auto"/>
    </w:pPr>
    <w:rPr>
      <w:i/>
      <w:iCs/>
    </w:rPr>
  </w:style>
  <w:style w:type="character" w:customStyle="1" w:styleId="HTMLChar">
    <w:name w:val="HTML 주소 Char"/>
    <w:basedOn w:val="a2"/>
    <w:link w:val="HTML"/>
    <w:semiHidden/>
    <w:rsid w:val="00CC7A18"/>
    <w:rPr>
      <w:rFonts w:ascii="Arial" w:hAnsi="Arial"/>
      <w:i/>
      <w:iCs/>
      <w:sz w:val="22"/>
      <w:szCs w:val="24"/>
    </w:rPr>
  </w:style>
  <w:style w:type="paragraph" w:styleId="HTML0">
    <w:name w:val="HTML Preformatted"/>
    <w:basedOn w:val="a1"/>
    <w:link w:val="HTMLChar0"/>
    <w:uiPriority w:val="99"/>
    <w:semiHidden/>
    <w:rsid w:val="00CC7A18"/>
    <w:pPr>
      <w:spacing w:before="0" w:after="0" w:line="240" w:lineRule="auto"/>
    </w:pPr>
    <w:rPr>
      <w:rFonts w:ascii="Consolas" w:hAnsi="Consolas"/>
      <w:sz w:val="20"/>
      <w:szCs w:val="20"/>
    </w:rPr>
  </w:style>
  <w:style w:type="character" w:customStyle="1" w:styleId="HTMLChar0">
    <w:name w:val="미리 서식이 지정된 HTML Char"/>
    <w:basedOn w:val="a2"/>
    <w:link w:val="HTML0"/>
    <w:uiPriority w:val="99"/>
    <w:semiHidden/>
    <w:rsid w:val="00CC7A18"/>
    <w:rPr>
      <w:rFonts w:ascii="Consolas" w:hAnsi="Consolas"/>
    </w:rPr>
  </w:style>
  <w:style w:type="paragraph" w:styleId="aff5">
    <w:name w:val="Intense Quote"/>
    <w:basedOn w:val="a1"/>
    <w:next w:val="a1"/>
    <w:link w:val="Char8"/>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Char8">
    <w:name w:val="강한 인용 Char"/>
    <w:basedOn w:val="a2"/>
    <w:link w:val="aff5"/>
    <w:uiPriority w:val="30"/>
    <w:semiHidden/>
    <w:rsid w:val="00CC7A18"/>
    <w:rPr>
      <w:rFonts w:ascii="Arial" w:hAnsi="Arial"/>
      <w:b/>
      <w:bCs/>
      <w:i/>
      <w:iCs/>
      <w:color w:val="4F81BD" w:themeColor="accent1"/>
      <w:sz w:val="22"/>
      <w:szCs w:val="24"/>
    </w:rPr>
  </w:style>
  <w:style w:type="paragraph" w:styleId="aff6">
    <w:name w:val="List"/>
    <w:basedOn w:val="a1"/>
    <w:semiHidden/>
    <w:rsid w:val="00CC7A18"/>
    <w:pPr>
      <w:ind w:left="360" w:hanging="360"/>
      <w:contextualSpacing/>
    </w:pPr>
  </w:style>
  <w:style w:type="paragraph" w:styleId="2a">
    <w:name w:val="List 2"/>
    <w:basedOn w:val="a1"/>
    <w:semiHidden/>
    <w:rsid w:val="00CC7A18"/>
    <w:pPr>
      <w:ind w:hanging="360"/>
      <w:contextualSpacing/>
    </w:pPr>
  </w:style>
  <w:style w:type="paragraph" w:styleId="37">
    <w:name w:val="List 3"/>
    <w:basedOn w:val="a1"/>
    <w:semiHidden/>
    <w:rsid w:val="00CC7A18"/>
    <w:pPr>
      <w:ind w:left="1080" w:hanging="360"/>
      <w:contextualSpacing/>
    </w:pPr>
  </w:style>
  <w:style w:type="paragraph" w:styleId="45">
    <w:name w:val="List 4"/>
    <w:basedOn w:val="a1"/>
    <w:semiHidden/>
    <w:rsid w:val="00CC7A18"/>
    <w:pPr>
      <w:ind w:left="1440" w:hanging="360"/>
      <w:contextualSpacing/>
    </w:pPr>
  </w:style>
  <w:style w:type="paragraph" w:styleId="54">
    <w:name w:val="List 5"/>
    <w:basedOn w:val="a1"/>
    <w:semiHidden/>
    <w:rsid w:val="00CC7A18"/>
    <w:pPr>
      <w:ind w:left="1800" w:hanging="360"/>
      <w:contextualSpacing/>
    </w:pPr>
  </w:style>
  <w:style w:type="paragraph" w:styleId="20">
    <w:name w:val="List Bullet 2"/>
    <w:basedOn w:val="a1"/>
    <w:semiHidden/>
    <w:rsid w:val="00CC7A18"/>
    <w:pPr>
      <w:numPr>
        <w:numId w:val="16"/>
      </w:numPr>
      <w:contextualSpacing/>
    </w:pPr>
  </w:style>
  <w:style w:type="paragraph" w:styleId="40">
    <w:name w:val="List Bullet 4"/>
    <w:basedOn w:val="a1"/>
    <w:semiHidden/>
    <w:rsid w:val="00CC7A18"/>
    <w:pPr>
      <w:numPr>
        <w:numId w:val="17"/>
      </w:numPr>
      <w:contextualSpacing/>
    </w:pPr>
  </w:style>
  <w:style w:type="paragraph" w:styleId="50">
    <w:name w:val="List Bullet 5"/>
    <w:basedOn w:val="a1"/>
    <w:semiHidden/>
    <w:rsid w:val="00CC7A18"/>
    <w:pPr>
      <w:numPr>
        <w:numId w:val="18"/>
      </w:numPr>
      <w:contextualSpacing/>
    </w:pPr>
  </w:style>
  <w:style w:type="paragraph" w:styleId="aff7">
    <w:name w:val="List Continue"/>
    <w:basedOn w:val="a1"/>
    <w:semiHidden/>
    <w:rsid w:val="00CC7A18"/>
    <w:pPr>
      <w:spacing w:after="120"/>
      <w:ind w:left="360"/>
      <w:contextualSpacing/>
    </w:pPr>
  </w:style>
  <w:style w:type="paragraph" w:styleId="2b">
    <w:name w:val="List Continue 2"/>
    <w:basedOn w:val="a1"/>
    <w:semiHidden/>
    <w:rsid w:val="00CC7A18"/>
    <w:pPr>
      <w:spacing w:after="120"/>
      <w:contextualSpacing/>
    </w:pPr>
  </w:style>
  <w:style w:type="paragraph" w:styleId="38">
    <w:name w:val="List Continue 3"/>
    <w:basedOn w:val="a1"/>
    <w:semiHidden/>
    <w:rsid w:val="00CC7A18"/>
    <w:pPr>
      <w:spacing w:after="120"/>
      <w:ind w:left="1080"/>
      <w:contextualSpacing/>
    </w:pPr>
  </w:style>
  <w:style w:type="paragraph" w:styleId="46">
    <w:name w:val="List Continue 4"/>
    <w:basedOn w:val="a1"/>
    <w:semiHidden/>
    <w:rsid w:val="00CC7A18"/>
    <w:pPr>
      <w:spacing w:after="120"/>
      <w:ind w:left="1440"/>
      <w:contextualSpacing/>
    </w:pPr>
  </w:style>
  <w:style w:type="paragraph" w:styleId="55">
    <w:name w:val="List Continue 5"/>
    <w:basedOn w:val="a1"/>
    <w:semiHidden/>
    <w:rsid w:val="00CC7A18"/>
    <w:pPr>
      <w:spacing w:after="120"/>
      <w:ind w:left="1800"/>
      <w:contextualSpacing/>
    </w:pPr>
  </w:style>
  <w:style w:type="paragraph" w:styleId="a">
    <w:name w:val="List Number"/>
    <w:basedOn w:val="a1"/>
    <w:semiHidden/>
    <w:rsid w:val="00CC7A18"/>
    <w:pPr>
      <w:numPr>
        <w:numId w:val="19"/>
      </w:numPr>
      <w:contextualSpacing/>
    </w:pPr>
  </w:style>
  <w:style w:type="paragraph" w:styleId="2">
    <w:name w:val="List Number 2"/>
    <w:basedOn w:val="a1"/>
    <w:semiHidden/>
    <w:rsid w:val="00CC7A18"/>
    <w:pPr>
      <w:numPr>
        <w:numId w:val="20"/>
      </w:numPr>
      <w:contextualSpacing/>
    </w:pPr>
  </w:style>
  <w:style w:type="paragraph" w:styleId="3">
    <w:name w:val="List Number 3"/>
    <w:basedOn w:val="a1"/>
    <w:semiHidden/>
    <w:rsid w:val="00CC7A18"/>
    <w:pPr>
      <w:numPr>
        <w:numId w:val="21"/>
      </w:numPr>
      <w:contextualSpacing/>
    </w:pPr>
  </w:style>
  <w:style w:type="paragraph" w:styleId="4">
    <w:name w:val="List Number 4"/>
    <w:basedOn w:val="a1"/>
    <w:semiHidden/>
    <w:rsid w:val="00CC7A18"/>
    <w:pPr>
      <w:numPr>
        <w:numId w:val="22"/>
      </w:numPr>
      <w:contextualSpacing/>
    </w:pPr>
  </w:style>
  <w:style w:type="paragraph" w:styleId="5">
    <w:name w:val="List Number 5"/>
    <w:basedOn w:val="a1"/>
    <w:semiHidden/>
    <w:rsid w:val="00CC7A18"/>
    <w:pPr>
      <w:numPr>
        <w:numId w:val="23"/>
      </w:numPr>
      <w:contextualSpacing/>
    </w:pPr>
  </w:style>
  <w:style w:type="paragraph" w:styleId="aff8">
    <w:name w:val="List Paragraph"/>
    <w:basedOn w:val="a1"/>
    <w:uiPriority w:val="34"/>
    <w:semiHidden/>
    <w:qFormat/>
    <w:rsid w:val="00CC7A18"/>
    <w:pPr>
      <w:contextualSpacing/>
    </w:pPr>
  </w:style>
  <w:style w:type="paragraph" w:styleId="aff9">
    <w:name w:val="Message Header"/>
    <w:basedOn w:val="a1"/>
    <w:link w:val="Char9"/>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Char9">
    <w:name w:val="메시지 머리글 Char"/>
    <w:basedOn w:val="a2"/>
    <w:link w:val="aff9"/>
    <w:rsid w:val="00CC7A18"/>
    <w:rPr>
      <w:rFonts w:asciiTheme="majorHAnsi" w:eastAsiaTheme="majorEastAsia" w:hAnsiTheme="majorHAnsi" w:cstheme="majorBidi"/>
      <w:sz w:val="24"/>
      <w:szCs w:val="24"/>
      <w:shd w:val="pct20" w:color="auto" w:fill="auto"/>
    </w:rPr>
  </w:style>
  <w:style w:type="paragraph" w:styleId="affa">
    <w:name w:val="Normal (Web)"/>
    <w:basedOn w:val="a1"/>
    <w:uiPriority w:val="99"/>
    <w:semiHidden/>
    <w:rsid w:val="00CC7A18"/>
    <w:rPr>
      <w:rFonts w:ascii="Times New Roman" w:hAnsi="Times New Roman"/>
      <w:sz w:val="24"/>
    </w:rPr>
  </w:style>
  <w:style w:type="paragraph" w:styleId="affb">
    <w:name w:val="Normal Indent"/>
    <w:basedOn w:val="a1"/>
    <w:semiHidden/>
    <w:rsid w:val="00CC7A18"/>
  </w:style>
  <w:style w:type="paragraph" w:styleId="affc">
    <w:name w:val="Note Heading"/>
    <w:basedOn w:val="a1"/>
    <w:next w:val="a1"/>
    <w:link w:val="Chara"/>
    <w:rsid w:val="00CC7A18"/>
    <w:pPr>
      <w:spacing w:before="0" w:after="0" w:line="240" w:lineRule="auto"/>
    </w:pPr>
  </w:style>
  <w:style w:type="character" w:customStyle="1" w:styleId="Chara">
    <w:name w:val="각주/미주 머리글 Char"/>
    <w:basedOn w:val="a2"/>
    <w:link w:val="affc"/>
    <w:rsid w:val="00CC7A18"/>
    <w:rPr>
      <w:rFonts w:ascii="Arial" w:hAnsi="Arial"/>
      <w:sz w:val="22"/>
      <w:szCs w:val="24"/>
    </w:rPr>
  </w:style>
  <w:style w:type="paragraph" w:styleId="affd">
    <w:name w:val="Plain Text"/>
    <w:basedOn w:val="a1"/>
    <w:link w:val="Charb"/>
    <w:semiHidden/>
    <w:rsid w:val="00CC7A18"/>
    <w:pPr>
      <w:spacing w:before="0" w:after="0" w:line="240" w:lineRule="auto"/>
    </w:pPr>
    <w:rPr>
      <w:rFonts w:ascii="Consolas" w:hAnsi="Consolas"/>
      <w:sz w:val="21"/>
      <w:szCs w:val="21"/>
    </w:rPr>
  </w:style>
  <w:style w:type="character" w:customStyle="1" w:styleId="Charb">
    <w:name w:val="글자만 Char"/>
    <w:basedOn w:val="a2"/>
    <w:link w:val="affd"/>
    <w:semiHidden/>
    <w:rsid w:val="00CC7A18"/>
    <w:rPr>
      <w:rFonts w:ascii="Consolas" w:hAnsi="Consolas"/>
      <w:sz w:val="21"/>
      <w:szCs w:val="21"/>
    </w:rPr>
  </w:style>
  <w:style w:type="paragraph" w:styleId="affe">
    <w:name w:val="Quote"/>
    <w:basedOn w:val="a1"/>
    <w:next w:val="a1"/>
    <w:link w:val="Charc"/>
    <w:uiPriority w:val="29"/>
    <w:semiHidden/>
    <w:qFormat/>
    <w:rsid w:val="00CC7A18"/>
    <w:rPr>
      <w:i/>
      <w:iCs/>
      <w:color w:val="000000" w:themeColor="text1"/>
    </w:rPr>
  </w:style>
  <w:style w:type="character" w:customStyle="1" w:styleId="Charc">
    <w:name w:val="인용 Char"/>
    <w:basedOn w:val="a2"/>
    <w:link w:val="affe"/>
    <w:uiPriority w:val="29"/>
    <w:semiHidden/>
    <w:rsid w:val="00CC7A18"/>
    <w:rPr>
      <w:rFonts w:ascii="Arial" w:hAnsi="Arial"/>
      <w:i/>
      <w:iCs/>
      <w:color w:val="000000" w:themeColor="text1"/>
      <w:sz w:val="22"/>
      <w:szCs w:val="24"/>
    </w:rPr>
  </w:style>
  <w:style w:type="paragraph" w:styleId="afff">
    <w:name w:val="Salutation"/>
    <w:basedOn w:val="a1"/>
    <w:next w:val="a1"/>
    <w:link w:val="Chard"/>
    <w:semiHidden/>
    <w:rsid w:val="00CC7A18"/>
  </w:style>
  <w:style w:type="character" w:customStyle="1" w:styleId="Chard">
    <w:name w:val="인사말 Char"/>
    <w:basedOn w:val="a2"/>
    <w:link w:val="afff"/>
    <w:semiHidden/>
    <w:rsid w:val="00CC7A18"/>
    <w:rPr>
      <w:rFonts w:ascii="Arial" w:hAnsi="Arial"/>
      <w:sz w:val="22"/>
      <w:szCs w:val="24"/>
    </w:rPr>
  </w:style>
  <w:style w:type="paragraph" w:styleId="afff0">
    <w:name w:val="Signature"/>
    <w:basedOn w:val="a1"/>
    <w:link w:val="Chare"/>
    <w:semiHidden/>
    <w:rsid w:val="00CC7A18"/>
    <w:pPr>
      <w:spacing w:before="0" w:after="0" w:line="240" w:lineRule="auto"/>
      <w:ind w:left="4320"/>
    </w:pPr>
  </w:style>
  <w:style w:type="character" w:customStyle="1" w:styleId="Chare">
    <w:name w:val="서명 Char"/>
    <w:basedOn w:val="a2"/>
    <w:link w:val="afff0"/>
    <w:semiHidden/>
    <w:rsid w:val="00CC7A18"/>
    <w:rPr>
      <w:rFonts w:ascii="Arial" w:hAnsi="Arial"/>
      <w:sz w:val="22"/>
      <w:szCs w:val="24"/>
    </w:rPr>
  </w:style>
  <w:style w:type="paragraph" w:styleId="afff1">
    <w:name w:val="Subtitle"/>
    <w:basedOn w:val="a1"/>
    <w:next w:val="a1"/>
    <w:link w:val="Charf"/>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Charf">
    <w:name w:val="부제 Char"/>
    <w:basedOn w:val="a2"/>
    <w:link w:val="afff1"/>
    <w:semiHidden/>
    <w:rsid w:val="00CC7A18"/>
    <w:rPr>
      <w:rFonts w:asciiTheme="majorHAnsi" w:eastAsiaTheme="majorEastAsia" w:hAnsiTheme="majorHAnsi" w:cstheme="majorBidi"/>
      <w:i/>
      <w:iCs/>
      <w:color w:val="4F81BD" w:themeColor="accent1"/>
      <w:spacing w:val="15"/>
      <w:sz w:val="24"/>
      <w:szCs w:val="24"/>
    </w:rPr>
  </w:style>
  <w:style w:type="paragraph" w:styleId="afff2">
    <w:name w:val="Title"/>
    <w:basedOn w:val="a1"/>
    <w:next w:val="a1"/>
    <w:link w:val="Charf0"/>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0">
    <w:name w:val="제목 Char"/>
    <w:basedOn w:val="a2"/>
    <w:link w:val="afff2"/>
    <w:rsid w:val="00CC7A18"/>
    <w:rPr>
      <w:rFonts w:asciiTheme="majorHAnsi" w:eastAsiaTheme="majorEastAsia" w:hAnsiTheme="majorHAnsi" w:cstheme="majorBidi"/>
      <w:color w:val="17365D" w:themeColor="text2" w:themeShade="BF"/>
      <w:spacing w:val="5"/>
      <w:kern w:val="28"/>
      <w:sz w:val="52"/>
      <w:szCs w:val="52"/>
    </w:rPr>
  </w:style>
  <w:style w:type="paragraph" w:styleId="afff3">
    <w:name w:val="toa heading"/>
    <w:basedOn w:val="a1"/>
    <w:next w:val="a1"/>
    <w:semiHidden/>
    <w:rsid w:val="00CC7A18"/>
    <w:rPr>
      <w:rFonts w:asciiTheme="majorHAnsi" w:eastAsiaTheme="majorEastAsia" w:hAnsiTheme="majorHAnsi" w:cstheme="majorBidi"/>
      <w:b/>
      <w:bCs/>
      <w:sz w:val="24"/>
    </w:rPr>
  </w:style>
  <w:style w:type="paragraph" w:styleId="TOC">
    <w:name w:val="TOC Heading"/>
    <w:basedOn w:val="1"/>
    <w:next w:val="a1"/>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a2"/>
    <w:rsid w:val="008B6E7B"/>
  </w:style>
  <w:style w:type="character" w:customStyle="1" w:styleId="code-keyword">
    <w:name w:val="code-keyword"/>
    <w:basedOn w:val="a2"/>
    <w:rsid w:val="008B6E7B"/>
  </w:style>
  <w:style w:type="character" w:customStyle="1" w:styleId="code-quote">
    <w:name w:val="code-quote"/>
    <w:basedOn w:val="a2"/>
    <w:rsid w:val="008B6E7B"/>
  </w:style>
  <w:style w:type="character" w:customStyle="1" w:styleId="code-object">
    <w:name w:val="code-object"/>
    <w:basedOn w:val="a2"/>
    <w:rsid w:val="008B6E7B"/>
  </w:style>
  <w:style w:type="character" w:customStyle="1" w:styleId="Char1">
    <w:name w:val="메모 텍스트 Char"/>
    <w:basedOn w:val="a2"/>
    <w:link w:val="a9"/>
    <w:semiHidden/>
    <w:rsid w:val="00EB12EB"/>
    <w:rPr>
      <w:rFonts w:ascii="Times" w:eastAsia="Times" w:hAnsi="Times"/>
    </w:rPr>
  </w:style>
  <w:style w:type="paragraph" w:styleId="afff4">
    <w:name w:val="Revision"/>
    <w:hidden/>
    <w:uiPriority w:val="99"/>
    <w:semiHidden/>
    <w:rsid w:val="00BA7C80"/>
    <w:rPr>
      <w:rFonts w:ascii="Arial" w:hAnsi="Arial"/>
      <w:sz w:val="22"/>
      <w:szCs w:val="24"/>
    </w:rPr>
  </w:style>
  <w:style w:type="character" w:customStyle="1" w:styleId="Char0">
    <w:name w:val="캡션 Char"/>
    <w:basedOn w:val="a2"/>
    <w:link w:val="a7"/>
    <w:rsid w:val="00FF0B8F"/>
    <w:rPr>
      <w:rFonts w:ascii="Arial" w:hAnsi="Arial"/>
      <w:b/>
      <w:bCs/>
      <w:sz w:val="22"/>
      <w:szCs w:val="24"/>
    </w:rPr>
  </w:style>
  <w:style w:type="paragraph" w:customStyle="1" w:styleId="TAH">
    <w:name w:val="TAH"/>
    <w:basedOn w:val="TAC"/>
    <w:link w:val="TAHCar"/>
    <w:uiPriority w:val="99"/>
    <w:rsid w:val="00DE59EE"/>
    <w:rPr>
      <w:b/>
    </w:rPr>
  </w:style>
  <w:style w:type="paragraph" w:customStyle="1" w:styleId="TAC">
    <w:name w:val="TAC"/>
    <w:basedOn w:val="TAL"/>
    <w:rsid w:val="00DE59EE"/>
    <w:pPr>
      <w:jc w:val="center"/>
    </w:pPr>
  </w:style>
  <w:style w:type="paragraph" w:customStyle="1" w:styleId="TAL">
    <w:name w:val="TAL"/>
    <w:basedOn w:val="a1"/>
    <w:link w:val="TALChar"/>
    <w:rsid w:val="00DE59EE"/>
    <w:pPr>
      <w:keepNext/>
      <w:keepLines/>
      <w:spacing w:before="0" w:after="0" w:line="240" w:lineRule="auto"/>
      <w:ind w:left="0"/>
    </w:pPr>
    <w:rPr>
      <w:sz w:val="18"/>
      <w:szCs w:val="20"/>
      <w:lang w:val="en-GB"/>
    </w:rPr>
  </w:style>
  <w:style w:type="character" w:customStyle="1" w:styleId="TALChar">
    <w:name w:val="TAL Char"/>
    <w:basedOn w:val="a2"/>
    <w:link w:val="TAL"/>
    <w:rsid w:val="00DE59EE"/>
    <w:rPr>
      <w:rFonts w:ascii="Arial" w:hAnsi="Arial"/>
      <w:sz w:val="18"/>
      <w:lang w:val="en-GB"/>
    </w:rPr>
  </w:style>
  <w:style w:type="character" w:customStyle="1" w:styleId="TAHCar">
    <w:name w:val="TAH Car"/>
    <w:link w:val="TAH"/>
    <w:uiPriority w:val="99"/>
    <w:rsid w:val="00DE59EE"/>
    <w:rPr>
      <w:rFonts w:ascii="Arial" w:hAnsi="Arial"/>
      <w:b/>
      <w:sz w:val="18"/>
    </w:rPr>
  </w:style>
  <w:style w:type="paragraph" w:customStyle="1" w:styleId="TH">
    <w:name w:val="TH"/>
    <w:basedOn w:val="a1"/>
    <w:link w:val="THChar"/>
    <w:rsid w:val="00DE59EE"/>
    <w:pPr>
      <w:keepNext/>
      <w:keepLines/>
      <w:spacing w:before="60" w:after="180" w:line="240" w:lineRule="auto"/>
      <w:ind w:left="0"/>
      <w:jc w:val="center"/>
    </w:pPr>
    <w:rPr>
      <w:b/>
      <w:sz w:val="20"/>
      <w:szCs w:val="20"/>
    </w:rPr>
  </w:style>
  <w:style w:type="character" w:customStyle="1" w:styleId="THChar">
    <w:name w:val="TH Char"/>
    <w:link w:val="TH"/>
    <w:rsid w:val="00DE59EE"/>
    <w:rPr>
      <w:rFonts w:ascii="Arial" w:hAnsi="Arial"/>
      <w:b/>
    </w:rPr>
  </w:style>
  <w:style w:type="paragraph" w:customStyle="1" w:styleId="TAN">
    <w:name w:val="TAN"/>
    <w:basedOn w:val="a1"/>
    <w:uiPriority w:val="99"/>
    <w:rsid w:val="00DE59EE"/>
    <w:pPr>
      <w:keepNext/>
      <w:keepLines/>
      <w:spacing w:before="0" w:after="0" w:line="240" w:lineRule="auto"/>
      <w:ind w:left="851" w:hanging="851"/>
    </w:pPr>
    <w:rPr>
      <w:rFonts w:cs="Arial"/>
      <w:sz w:val="18"/>
      <w:szCs w:val="20"/>
      <w:lang w:val="en-GB"/>
    </w:rPr>
  </w:style>
  <w:style w:type="character" w:customStyle="1" w:styleId="H6Char">
    <w:name w:val="H6 Char"/>
    <w:link w:val="H6"/>
    <w:locked/>
    <w:rsid w:val="00C34CC9"/>
    <w:rPr>
      <w:rFonts w:ascii="Arial" w:hAnsi="Arial" w:cs="Arial"/>
      <w:lang w:val="en-GB"/>
    </w:rPr>
  </w:style>
  <w:style w:type="paragraph" w:customStyle="1" w:styleId="H6">
    <w:name w:val="H6"/>
    <w:basedOn w:val="51"/>
    <w:next w:val="a1"/>
    <w:link w:val="H6Char"/>
    <w:rsid w:val="00C34CC9"/>
    <w:pPr>
      <w:keepLines/>
      <w:numPr>
        <w:ilvl w:val="0"/>
        <w:numId w:val="0"/>
      </w:numPr>
      <w:overflowPunct w:val="0"/>
      <w:autoSpaceDE w:val="0"/>
      <w:autoSpaceDN w:val="0"/>
      <w:adjustRightInd w:val="0"/>
      <w:spacing w:before="120" w:after="180" w:line="240" w:lineRule="auto"/>
      <w:ind w:left="1985" w:hanging="1985"/>
      <w:outlineLvl w:val="9"/>
    </w:pPr>
    <w:rPr>
      <w:rFonts w:cs="Arial"/>
      <w:sz w:val="20"/>
      <w:szCs w:val="20"/>
      <w:lang w:val="en-GB"/>
    </w:rPr>
  </w:style>
  <w:style w:type="paragraph" w:customStyle="1" w:styleId="EX">
    <w:name w:val="EX"/>
    <w:basedOn w:val="a1"/>
    <w:rsid w:val="00C34CC9"/>
    <w:pPr>
      <w:keepLines/>
      <w:overflowPunct w:val="0"/>
      <w:autoSpaceDE w:val="0"/>
      <w:autoSpaceDN w:val="0"/>
      <w:adjustRightInd w:val="0"/>
      <w:spacing w:before="0" w:after="180" w:line="240" w:lineRule="auto"/>
      <w:ind w:left="1702" w:hanging="1418"/>
    </w:pPr>
    <w:rPr>
      <w:rFonts w:ascii="Times New Roman" w:hAnsi="Times New Roman"/>
      <w:sz w:val="20"/>
      <w:szCs w:val="20"/>
      <w:lang w:val="en-GB"/>
    </w:rPr>
  </w:style>
  <w:style w:type="paragraph" w:customStyle="1" w:styleId="midTitle">
    <w:name w:val="midTitle"/>
    <w:basedOn w:val="subhead"/>
    <w:link w:val="midTitleChar"/>
    <w:qFormat/>
    <w:rsid w:val="00C53D99"/>
  </w:style>
  <w:style w:type="paragraph" w:customStyle="1" w:styleId="procedureBody">
    <w:name w:val="procedureBody"/>
    <w:basedOn w:val="Body0"/>
    <w:link w:val="procedureBodyChar"/>
    <w:qFormat/>
    <w:rsid w:val="00F90BDC"/>
    <w:pPr>
      <w:numPr>
        <w:numId w:val="26"/>
      </w:numPr>
    </w:pPr>
  </w:style>
  <w:style w:type="character" w:customStyle="1" w:styleId="midTitleChar">
    <w:name w:val="midTitle Char"/>
    <w:basedOn w:val="subheadChar"/>
    <w:link w:val="midTitle"/>
    <w:rsid w:val="00C53D99"/>
    <w:rPr>
      <w:rFonts w:ascii="Arial" w:hAnsi="Arial"/>
      <w:b/>
      <w:sz w:val="22"/>
      <w:szCs w:val="22"/>
    </w:rPr>
  </w:style>
  <w:style w:type="paragraph" w:customStyle="1" w:styleId="2c">
    <w:name w:val="내용 2"/>
    <w:basedOn w:val="bulletlv1"/>
    <w:link w:val="2Char3"/>
    <w:rsid w:val="000C678B"/>
    <w:pPr>
      <w:ind w:left="1548" w:hanging="357"/>
    </w:pPr>
  </w:style>
  <w:style w:type="character" w:customStyle="1" w:styleId="numbrdlistChar">
    <w:name w:val="numbrd list Char"/>
    <w:basedOn w:val="a2"/>
    <w:link w:val="numbrdlist"/>
    <w:rsid w:val="00C53D99"/>
    <w:rPr>
      <w:rFonts w:ascii="Arial" w:hAnsi="Arial"/>
      <w:sz w:val="22"/>
      <w:szCs w:val="24"/>
    </w:rPr>
  </w:style>
  <w:style w:type="character" w:customStyle="1" w:styleId="procedureBodyChar">
    <w:name w:val="procedureBody Char"/>
    <w:basedOn w:val="numbrdlistChar"/>
    <w:link w:val="procedureBody"/>
    <w:rsid w:val="00F90BDC"/>
    <w:rPr>
      <w:rFonts w:ascii="Arial" w:hAnsi="Arial" w:cs="Arial"/>
      <w:sz w:val="22"/>
      <w:szCs w:val="24"/>
    </w:rPr>
  </w:style>
  <w:style w:type="paragraph" w:customStyle="1" w:styleId="Default">
    <w:name w:val="Default"/>
    <w:rsid w:val="00F90BDC"/>
    <w:pPr>
      <w:widowControl w:val="0"/>
      <w:autoSpaceDE w:val="0"/>
      <w:autoSpaceDN w:val="0"/>
      <w:adjustRightInd w:val="0"/>
    </w:pPr>
    <w:rPr>
      <w:rFonts w:ascii="Wingdings" w:hAnsi="Wingdings" w:cs="Wingdings"/>
      <w:color w:val="000000"/>
      <w:sz w:val="24"/>
      <w:szCs w:val="24"/>
    </w:rPr>
  </w:style>
  <w:style w:type="character" w:customStyle="1" w:styleId="2Char3">
    <w:name w:val="내용 2 Char"/>
    <w:basedOn w:val="numbrdlistChar"/>
    <w:link w:val="2c"/>
    <w:rsid w:val="000C678B"/>
    <w:rPr>
      <w:rFonts w:ascii="Arial" w:hAnsi="Arial"/>
      <w:sz w:val="22"/>
      <w:szCs w:val="24"/>
    </w:rPr>
  </w:style>
  <w:style w:type="numbering" w:customStyle="1" w:styleId="10">
    <w:name w:val="스타일1"/>
    <w:uiPriority w:val="99"/>
    <w:rsid w:val="00F90BDC"/>
    <w:pPr>
      <w:numPr>
        <w:numId w:val="25"/>
      </w:numPr>
    </w:pPr>
  </w:style>
  <w:style w:type="paragraph" w:customStyle="1" w:styleId="resultsBody">
    <w:name w:val="resultsBody"/>
    <w:basedOn w:val="bulletlv1"/>
    <w:link w:val="resultsBodyChar"/>
    <w:qFormat/>
    <w:rsid w:val="00D316BA"/>
    <w:pPr>
      <w:numPr>
        <w:numId w:val="2"/>
      </w:numPr>
    </w:pPr>
  </w:style>
  <w:style w:type="numbering" w:customStyle="1" w:styleId="21">
    <w:name w:val="스타일2"/>
    <w:uiPriority w:val="99"/>
    <w:rsid w:val="00770FB1"/>
    <w:pPr>
      <w:numPr>
        <w:numId w:val="27"/>
      </w:numPr>
    </w:pPr>
  </w:style>
  <w:style w:type="character" w:customStyle="1" w:styleId="resultsBodyChar">
    <w:name w:val="resultsBody Char"/>
    <w:basedOn w:val="bulletlv1Char"/>
    <w:link w:val="resultsBody"/>
    <w:rsid w:val="00D316BA"/>
    <w:rPr>
      <w:rFonts w:ascii="Arial" w:hAnsi="Arial"/>
      <w:sz w:val="22"/>
    </w:rPr>
  </w:style>
  <w:style w:type="paragraph" w:customStyle="1" w:styleId="Appendix">
    <w:name w:val="Appendix"/>
    <w:basedOn w:val="1"/>
    <w:next w:val="Body0"/>
    <w:link w:val="AppendixChar"/>
    <w:qFormat/>
    <w:rsid w:val="00483765"/>
    <w:pPr>
      <w:numPr>
        <w:numId w:val="57"/>
      </w:numPr>
    </w:pPr>
  </w:style>
  <w:style w:type="character" w:customStyle="1" w:styleId="AppendixChar">
    <w:name w:val="Appendix Char"/>
    <w:basedOn w:val="7Char"/>
    <w:link w:val="Appendix"/>
    <w:rsid w:val="00483765"/>
    <w:rPr>
      <w:rFonts w:ascii="Arial" w:hAnsi="Arial"/>
      <w:sz w:val="4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6823">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78673277">
      <w:bodyDiv w:val="1"/>
      <w:marLeft w:val="0"/>
      <w:marRight w:val="0"/>
      <w:marTop w:val="0"/>
      <w:marBottom w:val="0"/>
      <w:divBdr>
        <w:top w:val="none" w:sz="0" w:space="0" w:color="auto"/>
        <w:left w:val="none" w:sz="0" w:space="0" w:color="auto"/>
        <w:bottom w:val="none" w:sz="0" w:space="0" w:color="auto"/>
        <w:right w:val="none" w:sz="0" w:space="0" w:color="auto"/>
      </w:divBdr>
    </w:div>
    <w:div w:id="84765219">
      <w:bodyDiv w:val="1"/>
      <w:marLeft w:val="0"/>
      <w:marRight w:val="0"/>
      <w:marTop w:val="0"/>
      <w:marBottom w:val="0"/>
      <w:divBdr>
        <w:top w:val="none" w:sz="0" w:space="0" w:color="auto"/>
        <w:left w:val="none" w:sz="0" w:space="0" w:color="auto"/>
        <w:bottom w:val="none" w:sz="0" w:space="0" w:color="auto"/>
        <w:right w:val="none" w:sz="0" w:space="0" w:color="auto"/>
      </w:divBdr>
    </w:div>
    <w:div w:id="124978555">
      <w:bodyDiv w:val="1"/>
      <w:marLeft w:val="0"/>
      <w:marRight w:val="0"/>
      <w:marTop w:val="0"/>
      <w:marBottom w:val="0"/>
      <w:divBdr>
        <w:top w:val="none" w:sz="0" w:space="0" w:color="auto"/>
        <w:left w:val="none" w:sz="0" w:space="0" w:color="auto"/>
        <w:bottom w:val="none" w:sz="0" w:space="0" w:color="auto"/>
        <w:right w:val="none" w:sz="0" w:space="0" w:color="auto"/>
      </w:divBdr>
    </w:div>
    <w:div w:id="133371423">
      <w:bodyDiv w:val="1"/>
      <w:marLeft w:val="0"/>
      <w:marRight w:val="0"/>
      <w:marTop w:val="0"/>
      <w:marBottom w:val="0"/>
      <w:divBdr>
        <w:top w:val="none" w:sz="0" w:space="0" w:color="auto"/>
        <w:left w:val="none" w:sz="0" w:space="0" w:color="auto"/>
        <w:bottom w:val="none" w:sz="0" w:space="0" w:color="auto"/>
        <w:right w:val="none" w:sz="0" w:space="0" w:color="auto"/>
      </w:divBdr>
    </w:div>
    <w:div w:id="149445587">
      <w:bodyDiv w:val="1"/>
      <w:marLeft w:val="0"/>
      <w:marRight w:val="0"/>
      <w:marTop w:val="0"/>
      <w:marBottom w:val="0"/>
      <w:divBdr>
        <w:top w:val="none" w:sz="0" w:space="0" w:color="auto"/>
        <w:left w:val="none" w:sz="0" w:space="0" w:color="auto"/>
        <w:bottom w:val="none" w:sz="0" w:space="0" w:color="auto"/>
        <w:right w:val="none" w:sz="0" w:space="0" w:color="auto"/>
      </w:divBdr>
    </w:div>
    <w:div w:id="162093229">
      <w:bodyDiv w:val="1"/>
      <w:marLeft w:val="0"/>
      <w:marRight w:val="0"/>
      <w:marTop w:val="0"/>
      <w:marBottom w:val="0"/>
      <w:divBdr>
        <w:top w:val="none" w:sz="0" w:space="0" w:color="auto"/>
        <w:left w:val="none" w:sz="0" w:space="0" w:color="auto"/>
        <w:bottom w:val="none" w:sz="0" w:space="0" w:color="auto"/>
        <w:right w:val="none" w:sz="0" w:space="0" w:color="auto"/>
      </w:divBdr>
    </w:div>
    <w:div w:id="207835934">
      <w:bodyDiv w:val="1"/>
      <w:marLeft w:val="0"/>
      <w:marRight w:val="0"/>
      <w:marTop w:val="0"/>
      <w:marBottom w:val="0"/>
      <w:divBdr>
        <w:top w:val="none" w:sz="0" w:space="0" w:color="auto"/>
        <w:left w:val="none" w:sz="0" w:space="0" w:color="auto"/>
        <w:bottom w:val="none" w:sz="0" w:space="0" w:color="auto"/>
        <w:right w:val="none" w:sz="0" w:space="0" w:color="auto"/>
      </w:divBdr>
    </w:div>
    <w:div w:id="274139126">
      <w:bodyDiv w:val="1"/>
      <w:marLeft w:val="0"/>
      <w:marRight w:val="0"/>
      <w:marTop w:val="0"/>
      <w:marBottom w:val="0"/>
      <w:divBdr>
        <w:top w:val="none" w:sz="0" w:space="0" w:color="auto"/>
        <w:left w:val="none" w:sz="0" w:space="0" w:color="auto"/>
        <w:bottom w:val="none" w:sz="0" w:space="0" w:color="auto"/>
        <w:right w:val="none" w:sz="0" w:space="0" w:color="auto"/>
      </w:divBdr>
    </w:div>
    <w:div w:id="291399393">
      <w:bodyDiv w:val="1"/>
      <w:marLeft w:val="0"/>
      <w:marRight w:val="0"/>
      <w:marTop w:val="0"/>
      <w:marBottom w:val="0"/>
      <w:divBdr>
        <w:top w:val="none" w:sz="0" w:space="0" w:color="auto"/>
        <w:left w:val="none" w:sz="0" w:space="0" w:color="auto"/>
        <w:bottom w:val="none" w:sz="0" w:space="0" w:color="auto"/>
        <w:right w:val="none" w:sz="0" w:space="0" w:color="auto"/>
      </w:divBdr>
    </w:div>
    <w:div w:id="298993272">
      <w:bodyDiv w:val="1"/>
      <w:marLeft w:val="0"/>
      <w:marRight w:val="0"/>
      <w:marTop w:val="0"/>
      <w:marBottom w:val="0"/>
      <w:divBdr>
        <w:top w:val="none" w:sz="0" w:space="0" w:color="auto"/>
        <w:left w:val="none" w:sz="0" w:space="0" w:color="auto"/>
        <w:bottom w:val="none" w:sz="0" w:space="0" w:color="auto"/>
        <w:right w:val="none" w:sz="0" w:space="0" w:color="auto"/>
      </w:divBdr>
    </w:div>
    <w:div w:id="334916970">
      <w:bodyDiv w:val="1"/>
      <w:marLeft w:val="0"/>
      <w:marRight w:val="0"/>
      <w:marTop w:val="0"/>
      <w:marBottom w:val="0"/>
      <w:divBdr>
        <w:top w:val="none" w:sz="0" w:space="0" w:color="auto"/>
        <w:left w:val="none" w:sz="0" w:space="0" w:color="auto"/>
        <w:bottom w:val="none" w:sz="0" w:space="0" w:color="auto"/>
        <w:right w:val="none" w:sz="0" w:space="0" w:color="auto"/>
      </w:divBdr>
    </w:div>
    <w:div w:id="347484486">
      <w:bodyDiv w:val="1"/>
      <w:marLeft w:val="0"/>
      <w:marRight w:val="0"/>
      <w:marTop w:val="0"/>
      <w:marBottom w:val="0"/>
      <w:divBdr>
        <w:top w:val="none" w:sz="0" w:space="0" w:color="auto"/>
        <w:left w:val="none" w:sz="0" w:space="0" w:color="auto"/>
        <w:bottom w:val="none" w:sz="0" w:space="0" w:color="auto"/>
        <w:right w:val="none" w:sz="0" w:space="0" w:color="auto"/>
      </w:divBdr>
    </w:div>
    <w:div w:id="349262591">
      <w:bodyDiv w:val="1"/>
      <w:marLeft w:val="0"/>
      <w:marRight w:val="0"/>
      <w:marTop w:val="0"/>
      <w:marBottom w:val="0"/>
      <w:divBdr>
        <w:top w:val="none" w:sz="0" w:space="0" w:color="auto"/>
        <w:left w:val="none" w:sz="0" w:space="0" w:color="auto"/>
        <w:bottom w:val="none" w:sz="0" w:space="0" w:color="auto"/>
        <w:right w:val="none" w:sz="0" w:space="0" w:color="auto"/>
      </w:divBdr>
    </w:div>
    <w:div w:id="352730909">
      <w:bodyDiv w:val="1"/>
      <w:marLeft w:val="0"/>
      <w:marRight w:val="0"/>
      <w:marTop w:val="0"/>
      <w:marBottom w:val="0"/>
      <w:divBdr>
        <w:top w:val="none" w:sz="0" w:space="0" w:color="auto"/>
        <w:left w:val="none" w:sz="0" w:space="0" w:color="auto"/>
        <w:bottom w:val="none" w:sz="0" w:space="0" w:color="auto"/>
        <w:right w:val="none" w:sz="0" w:space="0" w:color="auto"/>
      </w:divBdr>
    </w:div>
    <w:div w:id="404575299">
      <w:bodyDiv w:val="1"/>
      <w:marLeft w:val="0"/>
      <w:marRight w:val="0"/>
      <w:marTop w:val="0"/>
      <w:marBottom w:val="0"/>
      <w:divBdr>
        <w:top w:val="none" w:sz="0" w:space="0" w:color="auto"/>
        <w:left w:val="none" w:sz="0" w:space="0" w:color="auto"/>
        <w:bottom w:val="none" w:sz="0" w:space="0" w:color="auto"/>
        <w:right w:val="none" w:sz="0" w:space="0" w:color="auto"/>
      </w:divBdr>
    </w:div>
    <w:div w:id="413170075">
      <w:bodyDiv w:val="1"/>
      <w:marLeft w:val="0"/>
      <w:marRight w:val="0"/>
      <w:marTop w:val="0"/>
      <w:marBottom w:val="0"/>
      <w:divBdr>
        <w:top w:val="none" w:sz="0" w:space="0" w:color="auto"/>
        <w:left w:val="none" w:sz="0" w:space="0" w:color="auto"/>
        <w:bottom w:val="none" w:sz="0" w:space="0" w:color="auto"/>
        <w:right w:val="none" w:sz="0" w:space="0" w:color="auto"/>
      </w:divBdr>
    </w:div>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64781447">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486945653">
      <w:bodyDiv w:val="1"/>
      <w:marLeft w:val="0"/>
      <w:marRight w:val="0"/>
      <w:marTop w:val="0"/>
      <w:marBottom w:val="0"/>
      <w:divBdr>
        <w:top w:val="none" w:sz="0" w:space="0" w:color="auto"/>
        <w:left w:val="none" w:sz="0" w:space="0" w:color="auto"/>
        <w:bottom w:val="none" w:sz="0" w:space="0" w:color="auto"/>
        <w:right w:val="none" w:sz="0" w:space="0" w:color="auto"/>
      </w:divBdr>
    </w:div>
    <w:div w:id="508064916">
      <w:bodyDiv w:val="1"/>
      <w:marLeft w:val="0"/>
      <w:marRight w:val="0"/>
      <w:marTop w:val="0"/>
      <w:marBottom w:val="0"/>
      <w:divBdr>
        <w:top w:val="none" w:sz="0" w:space="0" w:color="auto"/>
        <w:left w:val="none" w:sz="0" w:space="0" w:color="auto"/>
        <w:bottom w:val="none" w:sz="0" w:space="0" w:color="auto"/>
        <w:right w:val="none" w:sz="0" w:space="0" w:color="auto"/>
      </w:divBdr>
    </w:div>
    <w:div w:id="518659911">
      <w:bodyDiv w:val="1"/>
      <w:marLeft w:val="0"/>
      <w:marRight w:val="0"/>
      <w:marTop w:val="0"/>
      <w:marBottom w:val="0"/>
      <w:divBdr>
        <w:top w:val="none" w:sz="0" w:space="0" w:color="auto"/>
        <w:left w:val="none" w:sz="0" w:space="0" w:color="auto"/>
        <w:bottom w:val="none" w:sz="0" w:space="0" w:color="auto"/>
        <w:right w:val="none" w:sz="0" w:space="0" w:color="auto"/>
      </w:divBdr>
    </w:div>
    <w:div w:id="559829988">
      <w:bodyDiv w:val="1"/>
      <w:marLeft w:val="0"/>
      <w:marRight w:val="0"/>
      <w:marTop w:val="0"/>
      <w:marBottom w:val="0"/>
      <w:divBdr>
        <w:top w:val="none" w:sz="0" w:space="0" w:color="auto"/>
        <w:left w:val="none" w:sz="0" w:space="0" w:color="auto"/>
        <w:bottom w:val="none" w:sz="0" w:space="0" w:color="auto"/>
        <w:right w:val="none" w:sz="0" w:space="0" w:color="auto"/>
      </w:divBdr>
    </w:div>
    <w:div w:id="561524429">
      <w:bodyDiv w:val="1"/>
      <w:marLeft w:val="0"/>
      <w:marRight w:val="0"/>
      <w:marTop w:val="0"/>
      <w:marBottom w:val="0"/>
      <w:divBdr>
        <w:top w:val="none" w:sz="0" w:space="0" w:color="auto"/>
        <w:left w:val="none" w:sz="0" w:space="0" w:color="auto"/>
        <w:bottom w:val="none" w:sz="0" w:space="0" w:color="auto"/>
        <w:right w:val="none" w:sz="0" w:space="0" w:color="auto"/>
      </w:divBdr>
    </w:div>
    <w:div w:id="582640904">
      <w:bodyDiv w:val="1"/>
      <w:marLeft w:val="0"/>
      <w:marRight w:val="0"/>
      <w:marTop w:val="0"/>
      <w:marBottom w:val="0"/>
      <w:divBdr>
        <w:top w:val="none" w:sz="0" w:space="0" w:color="auto"/>
        <w:left w:val="none" w:sz="0" w:space="0" w:color="auto"/>
        <w:bottom w:val="none" w:sz="0" w:space="0" w:color="auto"/>
        <w:right w:val="none" w:sz="0" w:space="0" w:color="auto"/>
      </w:divBdr>
    </w:div>
    <w:div w:id="591819478">
      <w:bodyDiv w:val="1"/>
      <w:marLeft w:val="0"/>
      <w:marRight w:val="0"/>
      <w:marTop w:val="0"/>
      <w:marBottom w:val="0"/>
      <w:divBdr>
        <w:top w:val="none" w:sz="0" w:space="0" w:color="auto"/>
        <w:left w:val="none" w:sz="0" w:space="0" w:color="auto"/>
        <w:bottom w:val="none" w:sz="0" w:space="0" w:color="auto"/>
        <w:right w:val="none" w:sz="0" w:space="0" w:color="auto"/>
      </w:divBdr>
    </w:div>
    <w:div w:id="591935397">
      <w:bodyDiv w:val="1"/>
      <w:marLeft w:val="0"/>
      <w:marRight w:val="0"/>
      <w:marTop w:val="0"/>
      <w:marBottom w:val="0"/>
      <w:divBdr>
        <w:top w:val="none" w:sz="0" w:space="0" w:color="auto"/>
        <w:left w:val="none" w:sz="0" w:space="0" w:color="auto"/>
        <w:bottom w:val="none" w:sz="0" w:space="0" w:color="auto"/>
        <w:right w:val="none" w:sz="0" w:space="0" w:color="auto"/>
      </w:divBdr>
    </w:div>
    <w:div w:id="619578462">
      <w:bodyDiv w:val="1"/>
      <w:marLeft w:val="0"/>
      <w:marRight w:val="0"/>
      <w:marTop w:val="0"/>
      <w:marBottom w:val="0"/>
      <w:divBdr>
        <w:top w:val="none" w:sz="0" w:space="0" w:color="auto"/>
        <w:left w:val="none" w:sz="0" w:space="0" w:color="auto"/>
        <w:bottom w:val="none" w:sz="0" w:space="0" w:color="auto"/>
        <w:right w:val="none" w:sz="0" w:space="0" w:color="auto"/>
      </w:divBdr>
    </w:div>
    <w:div w:id="648948486">
      <w:bodyDiv w:val="1"/>
      <w:marLeft w:val="0"/>
      <w:marRight w:val="0"/>
      <w:marTop w:val="0"/>
      <w:marBottom w:val="0"/>
      <w:divBdr>
        <w:top w:val="none" w:sz="0" w:space="0" w:color="auto"/>
        <w:left w:val="none" w:sz="0" w:space="0" w:color="auto"/>
        <w:bottom w:val="none" w:sz="0" w:space="0" w:color="auto"/>
        <w:right w:val="none" w:sz="0" w:space="0" w:color="auto"/>
      </w:divBdr>
    </w:div>
    <w:div w:id="680543356">
      <w:bodyDiv w:val="1"/>
      <w:marLeft w:val="0"/>
      <w:marRight w:val="0"/>
      <w:marTop w:val="0"/>
      <w:marBottom w:val="0"/>
      <w:divBdr>
        <w:top w:val="none" w:sz="0" w:space="0" w:color="auto"/>
        <w:left w:val="none" w:sz="0" w:space="0" w:color="auto"/>
        <w:bottom w:val="none" w:sz="0" w:space="0" w:color="auto"/>
        <w:right w:val="none" w:sz="0" w:space="0" w:color="auto"/>
      </w:divBdr>
    </w:div>
    <w:div w:id="699550062">
      <w:bodyDiv w:val="1"/>
      <w:marLeft w:val="0"/>
      <w:marRight w:val="0"/>
      <w:marTop w:val="0"/>
      <w:marBottom w:val="0"/>
      <w:divBdr>
        <w:top w:val="none" w:sz="0" w:space="0" w:color="auto"/>
        <w:left w:val="none" w:sz="0" w:space="0" w:color="auto"/>
        <w:bottom w:val="none" w:sz="0" w:space="0" w:color="auto"/>
        <w:right w:val="none" w:sz="0" w:space="0" w:color="auto"/>
      </w:divBdr>
    </w:div>
    <w:div w:id="701977366">
      <w:bodyDiv w:val="1"/>
      <w:marLeft w:val="0"/>
      <w:marRight w:val="0"/>
      <w:marTop w:val="0"/>
      <w:marBottom w:val="0"/>
      <w:divBdr>
        <w:top w:val="none" w:sz="0" w:space="0" w:color="auto"/>
        <w:left w:val="none" w:sz="0" w:space="0" w:color="auto"/>
        <w:bottom w:val="none" w:sz="0" w:space="0" w:color="auto"/>
        <w:right w:val="none" w:sz="0" w:space="0" w:color="auto"/>
      </w:divBdr>
      <w:divsChild>
        <w:div w:id="6951731">
          <w:marLeft w:val="0"/>
          <w:marRight w:val="0"/>
          <w:marTop w:val="0"/>
          <w:marBottom w:val="0"/>
          <w:divBdr>
            <w:top w:val="none" w:sz="0" w:space="0" w:color="auto"/>
            <w:left w:val="none" w:sz="0" w:space="0" w:color="auto"/>
            <w:bottom w:val="none" w:sz="0" w:space="0" w:color="auto"/>
            <w:right w:val="none" w:sz="0" w:space="0" w:color="auto"/>
          </w:divBdr>
          <w:divsChild>
            <w:div w:id="1400131840">
              <w:marLeft w:val="0"/>
              <w:marRight w:val="0"/>
              <w:marTop w:val="0"/>
              <w:marBottom w:val="0"/>
              <w:divBdr>
                <w:top w:val="none" w:sz="0" w:space="0" w:color="auto"/>
                <w:left w:val="none" w:sz="0" w:space="0" w:color="auto"/>
                <w:bottom w:val="none" w:sz="0" w:space="0" w:color="auto"/>
                <w:right w:val="none" w:sz="0" w:space="0" w:color="auto"/>
              </w:divBdr>
              <w:divsChild>
                <w:div w:id="995034865">
                  <w:marLeft w:val="0"/>
                  <w:marRight w:val="0"/>
                  <w:marTop w:val="0"/>
                  <w:marBottom w:val="0"/>
                  <w:divBdr>
                    <w:top w:val="none" w:sz="0" w:space="0" w:color="auto"/>
                    <w:left w:val="none" w:sz="0" w:space="0" w:color="auto"/>
                    <w:bottom w:val="none" w:sz="0" w:space="0" w:color="auto"/>
                    <w:right w:val="none" w:sz="0" w:space="0" w:color="auto"/>
                  </w:divBdr>
                  <w:divsChild>
                    <w:div w:id="1576745779">
                      <w:marLeft w:val="0"/>
                      <w:marRight w:val="0"/>
                      <w:marTop w:val="0"/>
                      <w:marBottom w:val="0"/>
                      <w:divBdr>
                        <w:top w:val="none" w:sz="0" w:space="0" w:color="auto"/>
                        <w:left w:val="none" w:sz="0" w:space="0" w:color="auto"/>
                        <w:bottom w:val="none" w:sz="0" w:space="0" w:color="auto"/>
                        <w:right w:val="none" w:sz="0" w:space="0" w:color="auto"/>
                      </w:divBdr>
                      <w:divsChild>
                        <w:div w:id="1064989643">
                          <w:marLeft w:val="0"/>
                          <w:marRight w:val="0"/>
                          <w:marTop w:val="0"/>
                          <w:marBottom w:val="0"/>
                          <w:divBdr>
                            <w:top w:val="none" w:sz="0" w:space="0" w:color="auto"/>
                            <w:left w:val="none" w:sz="0" w:space="0" w:color="auto"/>
                            <w:bottom w:val="none" w:sz="0" w:space="0" w:color="auto"/>
                            <w:right w:val="none" w:sz="0" w:space="0" w:color="auto"/>
                          </w:divBdr>
                          <w:divsChild>
                            <w:div w:id="1601379105">
                              <w:marLeft w:val="0"/>
                              <w:marRight w:val="0"/>
                              <w:marTop w:val="0"/>
                              <w:marBottom w:val="0"/>
                              <w:divBdr>
                                <w:top w:val="none" w:sz="0" w:space="0" w:color="auto"/>
                                <w:left w:val="none" w:sz="0" w:space="0" w:color="auto"/>
                                <w:bottom w:val="none" w:sz="0" w:space="0" w:color="auto"/>
                                <w:right w:val="none" w:sz="0" w:space="0" w:color="auto"/>
                              </w:divBdr>
                              <w:divsChild>
                                <w:div w:id="1787967738">
                                  <w:marLeft w:val="0"/>
                                  <w:marRight w:val="0"/>
                                  <w:marTop w:val="0"/>
                                  <w:marBottom w:val="0"/>
                                  <w:divBdr>
                                    <w:top w:val="none" w:sz="0" w:space="0" w:color="auto"/>
                                    <w:left w:val="none" w:sz="0" w:space="0" w:color="auto"/>
                                    <w:bottom w:val="none" w:sz="0" w:space="0" w:color="auto"/>
                                    <w:right w:val="none" w:sz="0" w:space="0" w:color="auto"/>
                                  </w:divBdr>
                                  <w:divsChild>
                                    <w:div w:id="367536806">
                                      <w:marLeft w:val="0"/>
                                      <w:marRight w:val="0"/>
                                      <w:marTop w:val="0"/>
                                      <w:marBottom w:val="0"/>
                                      <w:divBdr>
                                        <w:top w:val="none" w:sz="0" w:space="0" w:color="auto"/>
                                        <w:left w:val="none" w:sz="0" w:space="0" w:color="auto"/>
                                        <w:bottom w:val="none" w:sz="0" w:space="0" w:color="auto"/>
                                        <w:right w:val="none" w:sz="0" w:space="0" w:color="auto"/>
                                      </w:divBdr>
                                    </w:div>
                                    <w:div w:id="377895514">
                                      <w:marLeft w:val="0"/>
                                      <w:marRight w:val="0"/>
                                      <w:marTop w:val="0"/>
                                      <w:marBottom w:val="0"/>
                                      <w:divBdr>
                                        <w:top w:val="none" w:sz="0" w:space="0" w:color="auto"/>
                                        <w:left w:val="none" w:sz="0" w:space="0" w:color="auto"/>
                                        <w:bottom w:val="none" w:sz="0" w:space="0" w:color="auto"/>
                                        <w:right w:val="none" w:sz="0" w:space="0" w:color="auto"/>
                                      </w:divBdr>
                                    </w:div>
                                    <w:div w:id="465465001">
                                      <w:marLeft w:val="0"/>
                                      <w:marRight w:val="0"/>
                                      <w:marTop w:val="0"/>
                                      <w:marBottom w:val="0"/>
                                      <w:divBdr>
                                        <w:top w:val="none" w:sz="0" w:space="0" w:color="auto"/>
                                        <w:left w:val="none" w:sz="0" w:space="0" w:color="auto"/>
                                        <w:bottom w:val="none" w:sz="0" w:space="0" w:color="auto"/>
                                        <w:right w:val="none" w:sz="0" w:space="0" w:color="auto"/>
                                      </w:divBdr>
                                    </w:div>
                                    <w:div w:id="786894306">
                                      <w:marLeft w:val="0"/>
                                      <w:marRight w:val="0"/>
                                      <w:marTop w:val="0"/>
                                      <w:marBottom w:val="0"/>
                                      <w:divBdr>
                                        <w:top w:val="none" w:sz="0" w:space="0" w:color="auto"/>
                                        <w:left w:val="none" w:sz="0" w:space="0" w:color="auto"/>
                                        <w:bottom w:val="none" w:sz="0" w:space="0" w:color="auto"/>
                                        <w:right w:val="none" w:sz="0" w:space="0" w:color="auto"/>
                                      </w:divBdr>
                                    </w:div>
                                    <w:div w:id="1090851977">
                                      <w:marLeft w:val="0"/>
                                      <w:marRight w:val="0"/>
                                      <w:marTop w:val="0"/>
                                      <w:marBottom w:val="0"/>
                                      <w:divBdr>
                                        <w:top w:val="none" w:sz="0" w:space="0" w:color="auto"/>
                                        <w:left w:val="none" w:sz="0" w:space="0" w:color="auto"/>
                                        <w:bottom w:val="none" w:sz="0" w:space="0" w:color="auto"/>
                                        <w:right w:val="none" w:sz="0" w:space="0" w:color="auto"/>
                                      </w:divBdr>
                                    </w:div>
                                    <w:div w:id="1554779952">
                                      <w:marLeft w:val="0"/>
                                      <w:marRight w:val="0"/>
                                      <w:marTop w:val="0"/>
                                      <w:marBottom w:val="0"/>
                                      <w:divBdr>
                                        <w:top w:val="none" w:sz="0" w:space="0" w:color="auto"/>
                                        <w:left w:val="none" w:sz="0" w:space="0" w:color="auto"/>
                                        <w:bottom w:val="none" w:sz="0" w:space="0" w:color="auto"/>
                                        <w:right w:val="none" w:sz="0" w:space="0" w:color="auto"/>
                                      </w:divBdr>
                                    </w:div>
                                    <w:div w:id="1693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5144">
      <w:bodyDiv w:val="1"/>
      <w:marLeft w:val="0"/>
      <w:marRight w:val="0"/>
      <w:marTop w:val="0"/>
      <w:marBottom w:val="0"/>
      <w:divBdr>
        <w:top w:val="none" w:sz="0" w:space="0" w:color="auto"/>
        <w:left w:val="none" w:sz="0" w:space="0" w:color="auto"/>
        <w:bottom w:val="none" w:sz="0" w:space="0" w:color="auto"/>
        <w:right w:val="none" w:sz="0" w:space="0" w:color="auto"/>
      </w:divBdr>
    </w:div>
    <w:div w:id="717095340">
      <w:bodyDiv w:val="1"/>
      <w:marLeft w:val="0"/>
      <w:marRight w:val="0"/>
      <w:marTop w:val="0"/>
      <w:marBottom w:val="0"/>
      <w:divBdr>
        <w:top w:val="none" w:sz="0" w:space="0" w:color="auto"/>
        <w:left w:val="none" w:sz="0" w:space="0" w:color="auto"/>
        <w:bottom w:val="none" w:sz="0" w:space="0" w:color="auto"/>
        <w:right w:val="none" w:sz="0" w:space="0" w:color="auto"/>
      </w:divBdr>
    </w:div>
    <w:div w:id="730926003">
      <w:bodyDiv w:val="1"/>
      <w:marLeft w:val="0"/>
      <w:marRight w:val="0"/>
      <w:marTop w:val="0"/>
      <w:marBottom w:val="0"/>
      <w:divBdr>
        <w:top w:val="none" w:sz="0" w:space="0" w:color="auto"/>
        <w:left w:val="none" w:sz="0" w:space="0" w:color="auto"/>
        <w:bottom w:val="none" w:sz="0" w:space="0" w:color="auto"/>
        <w:right w:val="none" w:sz="0" w:space="0" w:color="auto"/>
      </w:divBdr>
    </w:div>
    <w:div w:id="732854701">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769551089">
      <w:bodyDiv w:val="1"/>
      <w:marLeft w:val="0"/>
      <w:marRight w:val="0"/>
      <w:marTop w:val="0"/>
      <w:marBottom w:val="0"/>
      <w:divBdr>
        <w:top w:val="none" w:sz="0" w:space="0" w:color="auto"/>
        <w:left w:val="none" w:sz="0" w:space="0" w:color="auto"/>
        <w:bottom w:val="none" w:sz="0" w:space="0" w:color="auto"/>
        <w:right w:val="none" w:sz="0" w:space="0" w:color="auto"/>
      </w:divBdr>
    </w:div>
    <w:div w:id="795680342">
      <w:bodyDiv w:val="1"/>
      <w:marLeft w:val="0"/>
      <w:marRight w:val="0"/>
      <w:marTop w:val="0"/>
      <w:marBottom w:val="0"/>
      <w:divBdr>
        <w:top w:val="none" w:sz="0" w:space="0" w:color="auto"/>
        <w:left w:val="none" w:sz="0" w:space="0" w:color="auto"/>
        <w:bottom w:val="none" w:sz="0" w:space="0" w:color="auto"/>
        <w:right w:val="none" w:sz="0" w:space="0" w:color="auto"/>
      </w:divBdr>
    </w:div>
    <w:div w:id="811680078">
      <w:bodyDiv w:val="1"/>
      <w:marLeft w:val="0"/>
      <w:marRight w:val="0"/>
      <w:marTop w:val="0"/>
      <w:marBottom w:val="0"/>
      <w:divBdr>
        <w:top w:val="none" w:sz="0" w:space="0" w:color="auto"/>
        <w:left w:val="none" w:sz="0" w:space="0" w:color="auto"/>
        <w:bottom w:val="none" w:sz="0" w:space="0" w:color="auto"/>
        <w:right w:val="none" w:sz="0" w:space="0" w:color="auto"/>
      </w:divBdr>
    </w:div>
    <w:div w:id="831485821">
      <w:bodyDiv w:val="1"/>
      <w:marLeft w:val="0"/>
      <w:marRight w:val="0"/>
      <w:marTop w:val="0"/>
      <w:marBottom w:val="0"/>
      <w:divBdr>
        <w:top w:val="none" w:sz="0" w:space="0" w:color="auto"/>
        <w:left w:val="none" w:sz="0" w:space="0" w:color="auto"/>
        <w:bottom w:val="none" w:sz="0" w:space="0" w:color="auto"/>
        <w:right w:val="none" w:sz="0" w:space="0" w:color="auto"/>
      </w:divBdr>
    </w:div>
    <w:div w:id="833882855">
      <w:bodyDiv w:val="1"/>
      <w:marLeft w:val="0"/>
      <w:marRight w:val="0"/>
      <w:marTop w:val="0"/>
      <w:marBottom w:val="0"/>
      <w:divBdr>
        <w:top w:val="none" w:sz="0" w:space="0" w:color="auto"/>
        <w:left w:val="none" w:sz="0" w:space="0" w:color="auto"/>
        <w:bottom w:val="none" w:sz="0" w:space="0" w:color="auto"/>
        <w:right w:val="none" w:sz="0" w:space="0" w:color="auto"/>
      </w:divBdr>
    </w:div>
    <w:div w:id="885719532">
      <w:bodyDiv w:val="1"/>
      <w:marLeft w:val="0"/>
      <w:marRight w:val="0"/>
      <w:marTop w:val="0"/>
      <w:marBottom w:val="0"/>
      <w:divBdr>
        <w:top w:val="none" w:sz="0" w:space="0" w:color="auto"/>
        <w:left w:val="none" w:sz="0" w:space="0" w:color="auto"/>
        <w:bottom w:val="none" w:sz="0" w:space="0" w:color="auto"/>
        <w:right w:val="none" w:sz="0" w:space="0" w:color="auto"/>
      </w:divBdr>
    </w:div>
    <w:div w:id="911357072">
      <w:bodyDiv w:val="1"/>
      <w:marLeft w:val="0"/>
      <w:marRight w:val="0"/>
      <w:marTop w:val="0"/>
      <w:marBottom w:val="0"/>
      <w:divBdr>
        <w:top w:val="none" w:sz="0" w:space="0" w:color="auto"/>
        <w:left w:val="none" w:sz="0" w:space="0" w:color="auto"/>
        <w:bottom w:val="none" w:sz="0" w:space="0" w:color="auto"/>
        <w:right w:val="none" w:sz="0" w:space="0" w:color="auto"/>
      </w:divBdr>
    </w:div>
    <w:div w:id="948972943">
      <w:bodyDiv w:val="1"/>
      <w:marLeft w:val="0"/>
      <w:marRight w:val="0"/>
      <w:marTop w:val="0"/>
      <w:marBottom w:val="0"/>
      <w:divBdr>
        <w:top w:val="none" w:sz="0" w:space="0" w:color="auto"/>
        <w:left w:val="none" w:sz="0" w:space="0" w:color="auto"/>
        <w:bottom w:val="none" w:sz="0" w:space="0" w:color="auto"/>
        <w:right w:val="none" w:sz="0" w:space="0" w:color="auto"/>
      </w:divBdr>
    </w:div>
    <w:div w:id="963392332">
      <w:bodyDiv w:val="1"/>
      <w:marLeft w:val="0"/>
      <w:marRight w:val="0"/>
      <w:marTop w:val="0"/>
      <w:marBottom w:val="0"/>
      <w:divBdr>
        <w:top w:val="none" w:sz="0" w:space="0" w:color="auto"/>
        <w:left w:val="none" w:sz="0" w:space="0" w:color="auto"/>
        <w:bottom w:val="none" w:sz="0" w:space="0" w:color="auto"/>
        <w:right w:val="none" w:sz="0" w:space="0" w:color="auto"/>
      </w:divBdr>
    </w:div>
    <w:div w:id="1017194806">
      <w:bodyDiv w:val="1"/>
      <w:marLeft w:val="0"/>
      <w:marRight w:val="0"/>
      <w:marTop w:val="0"/>
      <w:marBottom w:val="0"/>
      <w:divBdr>
        <w:top w:val="none" w:sz="0" w:space="0" w:color="auto"/>
        <w:left w:val="none" w:sz="0" w:space="0" w:color="auto"/>
        <w:bottom w:val="none" w:sz="0" w:space="0" w:color="auto"/>
        <w:right w:val="none" w:sz="0" w:space="0" w:color="auto"/>
      </w:divBdr>
    </w:div>
    <w:div w:id="1052919876">
      <w:bodyDiv w:val="1"/>
      <w:marLeft w:val="0"/>
      <w:marRight w:val="0"/>
      <w:marTop w:val="0"/>
      <w:marBottom w:val="0"/>
      <w:divBdr>
        <w:top w:val="none" w:sz="0" w:space="0" w:color="auto"/>
        <w:left w:val="none" w:sz="0" w:space="0" w:color="auto"/>
        <w:bottom w:val="none" w:sz="0" w:space="0" w:color="auto"/>
        <w:right w:val="none" w:sz="0" w:space="0" w:color="auto"/>
      </w:divBdr>
    </w:div>
    <w:div w:id="1075663418">
      <w:bodyDiv w:val="1"/>
      <w:marLeft w:val="0"/>
      <w:marRight w:val="0"/>
      <w:marTop w:val="0"/>
      <w:marBottom w:val="0"/>
      <w:divBdr>
        <w:top w:val="none" w:sz="0" w:space="0" w:color="auto"/>
        <w:left w:val="none" w:sz="0" w:space="0" w:color="auto"/>
        <w:bottom w:val="none" w:sz="0" w:space="0" w:color="auto"/>
        <w:right w:val="none" w:sz="0" w:space="0" w:color="auto"/>
      </w:divBdr>
    </w:div>
    <w:div w:id="1094281802">
      <w:bodyDiv w:val="1"/>
      <w:marLeft w:val="0"/>
      <w:marRight w:val="0"/>
      <w:marTop w:val="0"/>
      <w:marBottom w:val="0"/>
      <w:divBdr>
        <w:top w:val="none" w:sz="0" w:space="0" w:color="auto"/>
        <w:left w:val="none" w:sz="0" w:space="0" w:color="auto"/>
        <w:bottom w:val="none" w:sz="0" w:space="0" w:color="auto"/>
        <w:right w:val="none" w:sz="0" w:space="0" w:color="auto"/>
      </w:divBdr>
    </w:div>
    <w:div w:id="1109858007">
      <w:bodyDiv w:val="1"/>
      <w:marLeft w:val="0"/>
      <w:marRight w:val="0"/>
      <w:marTop w:val="0"/>
      <w:marBottom w:val="0"/>
      <w:divBdr>
        <w:top w:val="none" w:sz="0" w:space="0" w:color="auto"/>
        <w:left w:val="none" w:sz="0" w:space="0" w:color="auto"/>
        <w:bottom w:val="none" w:sz="0" w:space="0" w:color="auto"/>
        <w:right w:val="none" w:sz="0" w:space="0" w:color="auto"/>
      </w:divBdr>
    </w:div>
    <w:div w:id="1130319593">
      <w:bodyDiv w:val="1"/>
      <w:marLeft w:val="0"/>
      <w:marRight w:val="0"/>
      <w:marTop w:val="0"/>
      <w:marBottom w:val="0"/>
      <w:divBdr>
        <w:top w:val="none" w:sz="0" w:space="0" w:color="auto"/>
        <w:left w:val="none" w:sz="0" w:space="0" w:color="auto"/>
        <w:bottom w:val="none" w:sz="0" w:space="0" w:color="auto"/>
        <w:right w:val="none" w:sz="0" w:space="0" w:color="auto"/>
      </w:divBdr>
    </w:div>
    <w:div w:id="1155295172">
      <w:bodyDiv w:val="1"/>
      <w:marLeft w:val="0"/>
      <w:marRight w:val="0"/>
      <w:marTop w:val="0"/>
      <w:marBottom w:val="0"/>
      <w:divBdr>
        <w:top w:val="none" w:sz="0" w:space="0" w:color="auto"/>
        <w:left w:val="none" w:sz="0" w:space="0" w:color="auto"/>
        <w:bottom w:val="none" w:sz="0" w:space="0" w:color="auto"/>
        <w:right w:val="none" w:sz="0" w:space="0" w:color="auto"/>
      </w:divBdr>
    </w:div>
    <w:div w:id="1166749132">
      <w:bodyDiv w:val="1"/>
      <w:marLeft w:val="0"/>
      <w:marRight w:val="0"/>
      <w:marTop w:val="0"/>
      <w:marBottom w:val="0"/>
      <w:divBdr>
        <w:top w:val="none" w:sz="0" w:space="0" w:color="auto"/>
        <w:left w:val="none" w:sz="0" w:space="0" w:color="auto"/>
        <w:bottom w:val="none" w:sz="0" w:space="0" w:color="auto"/>
        <w:right w:val="none" w:sz="0" w:space="0" w:color="auto"/>
      </w:divBdr>
    </w:div>
    <w:div w:id="1174883494">
      <w:bodyDiv w:val="1"/>
      <w:marLeft w:val="0"/>
      <w:marRight w:val="0"/>
      <w:marTop w:val="0"/>
      <w:marBottom w:val="0"/>
      <w:divBdr>
        <w:top w:val="none" w:sz="0" w:space="0" w:color="auto"/>
        <w:left w:val="none" w:sz="0" w:space="0" w:color="auto"/>
        <w:bottom w:val="none" w:sz="0" w:space="0" w:color="auto"/>
        <w:right w:val="none" w:sz="0" w:space="0" w:color="auto"/>
      </w:divBdr>
    </w:div>
    <w:div w:id="1290360369">
      <w:bodyDiv w:val="1"/>
      <w:marLeft w:val="0"/>
      <w:marRight w:val="0"/>
      <w:marTop w:val="0"/>
      <w:marBottom w:val="0"/>
      <w:divBdr>
        <w:top w:val="none" w:sz="0" w:space="0" w:color="auto"/>
        <w:left w:val="none" w:sz="0" w:space="0" w:color="auto"/>
        <w:bottom w:val="none" w:sz="0" w:space="0" w:color="auto"/>
        <w:right w:val="none" w:sz="0" w:space="0" w:color="auto"/>
      </w:divBdr>
      <w:divsChild>
        <w:div w:id="705104545">
          <w:marLeft w:val="0"/>
          <w:marRight w:val="0"/>
          <w:marTop w:val="0"/>
          <w:marBottom w:val="0"/>
          <w:divBdr>
            <w:top w:val="none" w:sz="0" w:space="0" w:color="auto"/>
            <w:left w:val="none" w:sz="0" w:space="0" w:color="auto"/>
            <w:bottom w:val="none" w:sz="0" w:space="0" w:color="auto"/>
            <w:right w:val="none" w:sz="0" w:space="0" w:color="auto"/>
          </w:divBdr>
          <w:divsChild>
            <w:div w:id="532156255">
              <w:marLeft w:val="0"/>
              <w:marRight w:val="0"/>
              <w:marTop w:val="0"/>
              <w:marBottom w:val="0"/>
              <w:divBdr>
                <w:top w:val="none" w:sz="0" w:space="0" w:color="auto"/>
                <w:left w:val="none" w:sz="0" w:space="0" w:color="auto"/>
                <w:bottom w:val="none" w:sz="0" w:space="0" w:color="auto"/>
                <w:right w:val="none" w:sz="0" w:space="0" w:color="auto"/>
              </w:divBdr>
              <w:divsChild>
                <w:div w:id="1667005453">
                  <w:marLeft w:val="0"/>
                  <w:marRight w:val="0"/>
                  <w:marTop w:val="0"/>
                  <w:marBottom w:val="0"/>
                  <w:divBdr>
                    <w:top w:val="none" w:sz="0" w:space="0" w:color="auto"/>
                    <w:left w:val="none" w:sz="0" w:space="0" w:color="auto"/>
                    <w:bottom w:val="none" w:sz="0" w:space="0" w:color="auto"/>
                    <w:right w:val="none" w:sz="0" w:space="0" w:color="auto"/>
                  </w:divBdr>
                  <w:divsChild>
                    <w:div w:id="133454143">
                      <w:marLeft w:val="0"/>
                      <w:marRight w:val="0"/>
                      <w:marTop w:val="0"/>
                      <w:marBottom w:val="0"/>
                      <w:divBdr>
                        <w:top w:val="none" w:sz="0" w:space="0" w:color="auto"/>
                        <w:left w:val="none" w:sz="0" w:space="0" w:color="auto"/>
                        <w:bottom w:val="none" w:sz="0" w:space="0" w:color="auto"/>
                        <w:right w:val="none" w:sz="0" w:space="0" w:color="auto"/>
                      </w:divBdr>
                      <w:divsChild>
                        <w:div w:id="1353412799">
                          <w:marLeft w:val="0"/>
                          <w:marRight w:val="0"/>
                          <w:marTop w:val="0"/>
                          <w:marBottom w:val="0"/>
                          <w:divBdr>
                            <w:top w:val="none" w:sz="0" w:space="0" w:color="auto"/>
                            <w:left w:val="none" w:sz="0" w:space="0" w:color="auto"/>
                            <w:bottom w:val="none" w:sz="0" w:space="0" w:color="auto"/>
                            <w:right w:val="none" w:sz="0" w:space="0" w:color="auto"/>
                          </w:divBdr>
                          <w:divsChild>
                            <w:div w:id="1056244401">
                              <w:marLeft w:val="0"/>
                              <w:marRight w:val="0"/>
                              <w:marTop w:val="0"/>
                              <w:marBottom w:val="0"/>
                              <w:divBdr>
                                <w:top w:val="none" w:sz="0" w:space="0" w:color="auto"/>
                                <w:left w:val="none" w:sz="0" w:space="0" w:color="auto"/>
                                <w:bottom w:val="none" w:sz="0" w:space="0" w:color="auto"/>
                                <w:right w:val="none" w:sz="0" w:space="0" w:color="auto"/>
                              </w:divBdr>
                              <w:divsChild>
                                <w:div w:id="854609323">
                                  <w:marLeft w:val="0"/>
                                  <w:marRight w:val="0"/>
                                  <w:marTop w:val="0"/>
                                  <w:marBottom w:val="0"/>
                                  <w:divBdr>
                                    <w:top w:val="none" w:sz="0" w:space="0" w:color="auto"/>
                                    <w:left w:val="none" w:sz="0" w:space="0" w:color="auto"/>
                                    <w:bottom w:val="none" w:sz="0" w:space="0" w:color="auto"/>
                                    <w:right w:val="none" w:sz="0" w:space="0" w:color="auto"/>
                                  </w:divBdr>
                                  <w:divsChild>
                                    <w:div w:id="244265778">
                                      <w:marLeft w:val="0"/>
                                      <w:marRight w:val="0"/>
                                      <w:marTop w:val="0"/>
                                      <w:marBottom w:val="0"/>
                                      <w:divBdr>
                                        <w:top w:val="none" w:sz="0" w:space="0" w:color="auto"/>
                                        <w:left w:val="none" w:sz="0" w:space="0" w:color="auto"/>
                                        <w:bottom w:val="none" w:sz="0" w:space="0" w:color="auto"/>
                                        <w:right w:val="none" w:sz="0" w:space="0" w:color="auto"/>
                                      </w:divBdr>
                                    </w:div>
                                    <w:div w:id="273555927">
                                      <w:marLeft w:val="0"/>
                                      <w:marRight w:val="0"/>
                                      <w:marTop w:val="0"/>
                                      <w:marBottom w:val="0"/>
                                      <w:divBdr>
                                        <w:top w:val="none" w:sz="0" w:space="0" w:color="auto"/>
                                        <w:left w:val="none" w:sz="0" w:space="0" w:color="auto"/>
                                        <w:bottom w:val="none" w:sz="0" w:space="0" w:color="auto"/>
                                        <w:right w:val="none" w:sz="0" w:space="0" w:color="auto"/>
                                      </w:divBdr>
                                    </w:div>
                                    <w:div w:id="286858909">
                                      <w:marLeft w:val="0"/>
                                      <w:marRight w:val="0"/>
                                      <w:marTop w:val="0"/>
                                      <w:marBottom w:val="0"/>
                                      <w:divBdr>
                                        <w:top w:val="none" w:sz="0" w:space="0" w:color="auto"/>
                                        <w:left w:val="none" w:sz="0" w:space="0" w:color="auto"/>
                                        <w:bottom w:val="none" w:sz="0" w:space="0" w:color="auto"/>
                                        <w:right w:val="none" w:sz="0" w:space="0" w:color="auto"/>
                                      </w:divBdr>
                                    </w:div>
                                    <w:div w:id="371611702">
                                      <w:marLeft w:val="0"/>
                                      <w:marRight w:val="0"/>
                                      <w:marTop w:val="0"/>
                                      <w:marBottom w:val="0"/>
                                      <w:divBdr>
                                        <w:top w:val="none" w:sz="0" w:space="0" w:color="auto"/>
                                        <w:left w:val="none" w:sz="0" w:space="0" w:color="auto"/>
                                        <w:bottom w:val="none" w:sz="0" w:space="0" w:color="auto"/>
                                        <w:right w:val="none" w:sz="0" w:space="0" w:color="auto"/>
                                      </w:divBdr>
                                    </w:div>
                                    <w:div w:id="1361474148">
                                      <w:marLeft w:val="0"/>
                                      <w:marRight w:val="0"/>
                                      <w:marTop w:val="0"/>
                                      <w:marBottom w:val="0"/>
                                      <w:divBdr>
                                        <w:top w:val="none" w:sz="0" w:space="0" w:color="auto"/>
                                        <w:left w:val="none" w:sz="0" w:space="0" w:color="auto"/>
                                        <w:bottom w:val="none" w:sz="0" w:space="0" w:color="auto"/>
                                        <w:right w:val="none" w:sz="0" w:space="0" w:color="auto"/>
                                      </w:divBdr>
                                    </w:div>
                                    <w:div w:id="1659961995">
                                      <w:marLeft w:val="0"/>
                                      <w:marRight w:val="0"/>
                                      <w:marTop w:val="0"/>
                                      <w:marBottom w:val="0"/>
                                      <w:divBdr>
                                        <w:top w:val="none" w:sz="0" w:space="0" w:color="auto"/>
                                        <w:left w:val="none" w:sz="0" w:space="0" w:color="auto"/>
                                        <w:bottom w:val="none" w:sz="0" w:space="0" w:color="auto"/>
                                        <w:right w:val="none" w:sz="0" w:space="0" w:color="auto"/>
                                      </w:divBdr>
                                    </w:div>
                                    <w:div w:id="1982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28665">
      <w:bodyDiv w:val="1"/>
      <w:marLeft w:val="0"/>
      <w:marRight w:val="0"/>
      <w:marTop w:val="0"/>
      <w:marBottom w:val="0"/>
      <w:divBdr>
        <w:top w:val="none" w:sz="0" w:space="0" w:color="auto"/>
        <w:left w:val="none" w:sz="0" w:space="0" w:color="auto"/>
        <w:bottom w:val="none" w:sz="0" w:space="0" w:color="auto"/>
        <w:right w:val="none" w:sz="0" w:space="0" w:color="auto"/>
      </w:divBdr>
    </w:div>
    <w:div w:id="1319462614">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34184906">
      <w:bodyDiv w:val="1"/>
      <w:marLeft w:val="0"/>
      <w:marRight w:val="0"/>
      <w:marTop w:val="0"/>
      <w:marBottom w:val="0"/>
      <w:divBdr>
        <w:top w:val="none" w:sz="0" w:space="0" w:color="auto"/>
        <w:left w:val="none" w:sz="0" w:space="0" w:color="auto"/>
        <w:bottom w:val="none" w:sz="0" w:space="0" w:color="auto"/>
        <w:right w:val="none" w:sz="0" w:space="0" w:color="auto"/>
      </w:divBdr>
    </w:div>
    <w:div w:id="1336764170">
      <w:bodyDiv w:val="1"/>
      <w:marLeft w:val="0"/>
      <w:marRight w:val="0"/>
      <w:marTop w:val="0"/>
      <w:marBottom w:val="0"/>
      <w:divBdr>
        <w:top w:val="none" w:sz="0" w:space="0" w:color="auto"/>
        <w:left w:val="none" w:sz="0" w:space="0" w:color="auto"/>
        <w:bottom w:val="none" w:sz="0" w:space="0" w:color="auto"/>
        <w:right w:val="none" w:sz="0" w:space="0" w:color="auto"/>
      </w:divBdr>
    </w:div>
    <w:div w:id="1370111803">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 w:id="1377849827">
      <w:bodyDiv w:val="1"/>
      <w:marLeft w:val="0"/>
      <w:marRight w:val="0"/>
      <w:marTop w:val="0"/>
      <w:marBottom w:val="0"/>
      <w:divBdr>
        <w:top w:val="none" w:sz="0" w:space="0" w:color="auto"/>
        <w:left w:val="none" w:sz="0" w:space="0" w:color="auto"/>
        <w:bottom w:val="none" w:sz="0" w:space="0" w:color="auto"/>
        <w:right w:val="none" w:sz="0" w:space="0" w:color="auto"/>
      </w:divBdr>
    </w:div>
    <w:div w:id="1449397479">
      <w:bodyDiv w:val="1"/>
      <w:marLeft w:val="0"/>
      <w:marRight w:val="0"/>
      <w:marTop w:val="0"/>
      <w:marBottom w:val="0"/>
      <w:divBdr>
        <w:top w:val="none" w:sz="0" w:space="0" w:color="auto"/>
        <w:left w:val="none" w:sz="0" w:space="0" w:color="auto"/>
        <w:bottom w:val="none" w:sz="0" w:space="0" w:color="auto"/>
        <w:right w:val="none" w:sz="0" w:space="0" w:color="auto"/>
      </w:divBdr>
    </w:div>
    <w:div w:id="1466921903">
      <w:bodyDiv w:val="1"/>
      <w:marLeft w:val="0"/>
      <w:marRight w:val="0"/>
      <w:marTop w:val="0"/>
      <w:marBottom w:val="0"/>
      <w:divBdr>
        <w:top w:val="none" w:sz="0" w:space="0" w:color="auto"/>
        <w:left w:val="none" w:sz="0" w:space="0" w:color="auto"/>
        <w:bottom w:val="none" w:sz="0" w:space="0" w:color="auto"/>
        <w:right w:val="none" w:sz="0" w:space="0" w:color="auto"/>
      </w:divBdr>
    </w:div>
    <w:div w:id="1467775736">
      <w:bodyDiv w:val="1"/>
      <w:marLeft w:val="0"/>
      <w:marRight w:val="0"/>
      <w:marTop w:val="0"/>
      <w:marBottom w:val="0"/>
      <w:divBdr>
        <w:top w:val="none" w:sz="0" w:space="0" w:color="auto"/>
        <w:left w:val="none" w:sz="0" w:space="0" w:color="auto"/>
        <w:bottom w:val="none" w:sz="0" w:space="0" w:color="auto"/>
        <w:right w:val="none" w:sz="0" w:space="0" w:color="auto"/>
      </w:divBdr>
    </w:div>
    <w:div w:id="1477605357">
      <w:bodyDiv w:val="1"/>
      <w:marLeft w:val="0"/>
      <w:marRight w:val="0"/>
      <w:marTop w:val="0"/>
      <w:marBottom w:val="0"/>
      <w:divBdr>
        <w:top w:val="none" w:sz="0" w:space="0" w:color="auto"/>
        <w:left w:val="none" w:sz="0" w:space="0" w:color="auto"/>
        <w:bottom w:val="none" w:sz="0" w:space="0" w:color="auto"/>
        <w:right w:val="none" w:sz="0" w:space="0" w:color="auto"/>
      </w:divBdr>
    </w:div>
    <w:div w:id="1495225429">
      <w:bodyDiv w:val="1"/>
      <w:marLeft w:val="0"/>
      <w:marRight w:val="0"/>
      <w:marTop w:val="0"/>
      <w:marBottom w:val="0"/>
      <w:divBdr>
        <w:top w:val="none" w:sz="0" w:space="0" w:color="auto"/>
        <w:left w:val="none" w:sz="0" w:space="0" w:color="auto"/>
        <w:bottom w:val="none" w:sz="0" w:space="0" w:color="auto"/>
        <w:right w:val="none" w:sz="0" w:space="0" w:color="auto"/>
      </w:divBdr>
    </w:div>
    <w:div w:id="1499928119">
      <w:bodyDiv w:val="1"/>
      <w:marLeft w:val="0"/>
      <w:marRight w:val="0"/>
      <w:marTop w:val="0"/>
      <w:marBottom w:val="0"/>
      <w:divBdr>
        <w:top w:val="none" w:sz="0" w:space="0" w:color="auto"/>
        <w:left w:val="none" w:sz="0" w:space="0" w:color="auto"/>
        <w:bottom w:val="none" w:sz="0" w:space="0" w:color="auto"/>
        <w:right w:val="none" w:sz="0" w:space="0" w:color="auto"/>
      </w:divBdr>
    </w:div>
    <w:div w:id="1552224637">
      <w:bodyDiv w:val="1"/>
      <w:marLeft w:val="0"/>
      <w:marRight w:val="0"/>
      <w:marTop w:val="0"/>
      <w:marBottom w:val="0"/>
      <w:divBdr>
        <w:top w:val="none" w:sz="0" w:space="0" w:color="auto"/>
        <w:left w:val="none" w:sz="0" w:space="0" w:color="auto"/>
        <w:bottom w:val="none" w:sz="0" w:space="0" w:color="auto"/>
        <w:right w:val="none" w:sz="0" w:space="0" w:color="auto"/>
      </w:divBdr>
    </w:div>
    <w:div w:id="1579628790">
      <w:bodyDiv w:val="1"/>
      <w:marLeft w:val="0"/>
      <w:marRight w:val="0"/>
      <w:marTop w:val="0"/>
      <w:marBottom w:val="0"/>
      <w:divBdr>
        <w:top w:val="none" w:sz="0" w:space="0" w:color="auto"/>
        <w:left w:val="none" w:sz="0" w:space="0" w:color="auto"/>
        <w:bottom w:val="none" w:sz="0" w:space="0" w:color="auto"/>
        <w:right w:val="none" w:sz="0" w:space="0" w:color="auto"/>
      </w:divBdr>
    </w:div>
    <w:div w:id="1599170675">
      <w:bodyDiv w:val="1"/>
      <w:marLeft w:val="0"/>
      <w:marRight w:val="0"/>
      <w:marTop w:val="0"/>
      <w:marBottom w:val="0"/>
      <w:divBdr>
        <w:top w:val="none" w:sz="0" w:space="0" w:color="auto"/>
        <w:left w:val="none" w:sz="0" w:space="0" w:color="auto"/>
        <w:bottom w:val="none" w:sz="0" w:space="0" w:color="auto"/>
        <w:right w:val="none" w:sz="0" w:space="0" w:color="auto"/>
      </w:divBdr>
    </w:div>
    <w:div w:id="1683121109">
      <w:bodyDiv w:val="1"/>
      <w:marLeft w:val="0"/>
      <w:marRight w:val="0"/>
      <w:marTop w:val="0"/>
      <w:marBottom w:val="0"/>
      <w:divBdr>
        <w:top w:val="none" w:sz="0" w:space="0" w:color="auto"/>
        <w:left w:val="none" w:sz="0" w:space="0" w:color="auto"/>
        <w:bottom w:val="none" w:sz="0" w:space="0" w:color="auto"/>
        <w:right w:val="none" w:sz="0" w:space="0" w:color="auto"/>
      </w:divBdr>
    </w:div>
    <w:div w:id="1713000960">
      <w:bodyDiv w:val="1"/>
      <w:marLeft w:val="0"/>
      <w:marRight w:val="0"/>
      <w:marTop w:val="0"/>
      <w:marBottom w:val="0"/>
      <w:divBdr>
        <w:top w:val="none" w:sz="0" w:space="0" w:color="auto"/>
        <w:left w:val="none" w:sz="0" w:space="0" w:color="auto"/>
        <w:bottom w:val="none" w:sz="0" w:space="0" w:color="auto"/>
        <w:right w:val="none" w:sz="0" w:space="0" w:color="auto"/>
      </w:divBdr>
    </w:div>
    <w:div w:id="1732271146">
      <w:bodyDiv w:val="1"/>
      <w:marLeft w:val="0"/>
      <w:marRight w:val="0"/>
      <w:marTop w:val="0"/>
      <w:marBottom w:val="0"/>
      <w:divBdr>
        <w:top w:val="none" w:sz="0" w:space="0" w:color="auto"/>
        <w:left w:val="none" w:sz="0" w:space="0" w:color="auto"/>
        <w:bottom w:val="none" w:sz="0" w:space="0" w:color="auto"/>
        <w:right w:val="none" w:sz="0" w:space="0" w:color="auto"/>
      </w:divBdr>
    </w:div>
    <w:div w:id="1749885487">
      <w:bodyDiv w:val="1"/>
      <w:marLeft w:val="0"/>
      <w:marRight w:val="0"/>
      <w:marTop w:val="0"/>
      <w:marBottom w:val="0"/>
      <w:divBdr>
        <w:top w:val="none" w:sz="0" w:space="0" w:color="auto"/>
        <w:left w:val="none" w:sz="0" w:space="0" w:color="auto"/>
        <w:bottom w:val="none" w:sz="0" w:space="0" w:color="auto"/>
        <w:right w:val="none" w:sz="0" w:space="0" w:color="auto"/>
      </w:divBdr>
    </w:div>
    <w:div w:id="1753120362">
      <w:bodyDiv w:val="1"/>
      <w:marLeft w:val="0"/>
      <w:marRight w:val="0"/>
      <w:marTop w:val="0"/>
      <w:marBottom w:val="0"/>
      <w:divBdr>
        <w:top w:val="none" w:sz="0" w:space="0" w:color="auto"/>
        <w:left w:val="none" w:sz="0" w:space="0" w:color="auto"/>
        <w:bottom w:val="none" w:sz="0" w:space="0" w:color="auto"/>
        <w:right w:val="none" w:sz="0" w:space="0" w:color="auto"/>
      </w:divBdr>
    </w:div>
    <w:div w:id="1844972334">
      <w:bodyDiv w:val="1"/>
      <w:marLeft w:val="0"/>
      <w:marRight w:val="0"/>
      <w:marTop w:val="0"/>
      <w:marBottom w:val="0"/>
      <w:divBdr>
        <w:top w:val="none" w:sz="0" w:space="0" w:color="auto"/>
        <w:left w:val="none" w:sz="0" w:space="0" w:color="auto"/>
        <w:bottom w:val="none" w:sz="0" w:space="0" w:color="auto"/>
        <w:right w:val="none" w:sz="0" w:space="0" w:color="auto"/>
      </w:divBdr>
    </w:div>
    <w:div w:id="1846360374">
      <w:bodyDiv w:val="1"/>
      <w:marLeft w:val="0"/>
      <w:marRight w:val="0"/>
      <w:marTop w:val="0"/>
      <w:marBottom w:val="0"/>
      <w:divBdr>
        <w:top w:val="none" w:sz="0" w:space="0" w:color="auto"/>
        <w:left w:val="none" w:sz="0" w:space="0" w:color="auto"/>
        <w:bottom w:val="none" w:sz="0" w:space="0" w:color="auto"/>
        <w:right w:val="none" w:sz="0" w:space="0" w:color="auto"/>
      </w:divBdr>
    </w:div>
    <w:div w:id="1899516489">
      <w:bodyDiv w:val="1"/>
      <w:marLeft w:val="0"/>
      <w:marRight w:val="0"/>
      <w:marTop w:val="0"/>
      <w:marBottom w:val="0"/>
      <w:divBdr>
        <w:top w:val="none" w:sz="0" w:space="0" w:color="auto"/>
        <w:left w:val="none" w:sz="0" w:space="0" w:color="auto"/>
        <w:bottom w:val="none" w:sz="0" w:space="0" w:color="auto"/>
        <w:right w:val="none" w:sz="0" w:space="0" w:color="auto"/>
      </w:divBdr>
    </w:div>
    <w:div w:id="1991397541">
      <w:bodyDiv w:val="1"/>
      <w:marLeft w:val="0"/>
      <w:marRight w:val="0"/>
      <w:marTop w:val="0"/>
      <w:marBottom w:val="0"/>
      <w:divBdr>
        <w:top w:val="none" w:sz="0" w:space="0" w:color="auto"/>
        <w:left w:val="none" w:sz="0" w:space="0" w:color="auto"/>
        <w:bottom w:val="none" w:sz="0" w:space="0" w:color="auto"/>
        <w:right w:val="none" w:sz="0" w:space="0" w:color="auto"/>
      </w:divBdr>
    </w:div>
    <w:div w:id="2003465680">
      <w:bodyDiv w:val="1"/>
      <w:marLeft w:val="0"/>
      <w:marRight w:val="0"/>
      <w:marTop w:val="0"/>
      <w:marBottom w:val="0"/>
      <w:divBdr>
        <w:top w:val="none" w:sz="0" w:space="0" w:color="auto"/>
        <w:left w:val="none" w:sz="0" w:space="0" w:color="auto"/>
        <w:bottom w:val="none" w:sz="0" w:space="0" w:color="auto"/>
        <w:right w:val="none" w:sz="0" w:space="0" w:color="auto"/>
      </w:divBdr>
    </w:div>
    <w:div w:id="2052996923">
      <w:bodyDiv w:val="1"/>
      <w:marLeft w:val="0"/>
      <w:marRight w:val="0"/>
      <w:marTop w:val="0"/>
      <w:marBottom w:val="0"/>
      <w:divBdr>
        <w:top w:val="none" w:sz="0" w:space="0" w:color="auto"/>
        <w:left w:val="none" w:sz="0" w:space="0" w:color="auto"/>
        <w:bottom w:val="none" w:sz="0" w:space="0" w:color="auto"/>
        <w:right w:val="none" w:sz="0" w:space="0" w:color="auto"/>
      </w:divBdr>
    </w:div>
    <w:div w:id="2058700869">
      <w:bodyDiv w:val="1"/>
      <w:marLeft w:val="0"/>
      <w:marRight w:val="0"/>
      <w:marTop w:val="0"/>
      <w:marBottom w:val="0"/>
      <w:divBdr>
        <w:top w:val="none" w:sz="0" w:space="0" w:color="auto"/>
        <w:left w:val="none" w:sz="0" w:space="0" w:color="auto"/>
        <w:bottom w:val="none" w:sz="0" w:space="0" w:color="auto"/>
        <w:right w:val="none" w:sz="0" w:space="0" w:color="auto"/>
      </w:divBdr>
    </w:div>
    <w:div w:id="2098939635">
      <w:bodyDiv w:val="1"/>
      <w:marLeft w:val="0"/>
      <w:marRight w:val="0"/>
      <w:marTop w:val="0"/>
      <w:marBottom w:val="0"/>
      <w:divBdr>
        <w:top w:val="none" w:sz="0" w:space="0" w:color="auto"/>
        <w:left w:val="none" w:sz="0" w:space="0" w:color="auto"/>
        <w:bottom w:val="none" w:sz="0" w:space="0" w:color="auto"/>
        <w:right w:val="none" w:sz="0" w:space="0" w:color="auto"/>
      </w:divBdr>
    </w:div>
    <w:div w:id="2111848698">
      <w:bodyDiv w:val="1"/>
      <w:marLeft w:val="0"/>
      <w:marRight w:val="0"/>
      <w:marTop w:val="0"/>
      <w:marBottom w:val="0"/>
      <w:divBdr>
        <w:top w:val="none" w:sz="0" w:space="0" w:color="auto"/>
        <w:left w:val="none" w:sz="0" w:space="0" w:color="auto"/>
        <w:bottom w:val="none" w:sz="0" w:space="0" w:color="auto"/>
        <w:right w:val="none" w:sz="0" w:space="0" w:color="auto"/>
      </w:divBdr>
    </w:div>
    <w:div w:id="2127238127">
      <w:bodyDiv w:val="1"/>
      <w:marLeft w:val="0"/>
      <w:marRight w:val="0"/>
      <w:marTop w:val="0"/>
      <w:marBottom w:val="0"/>
      <w:divBdr>
        <w:top w:val="none" w:sz="0" w:space="0" w:color="auto"/>
        <w:left w:val="none" w:sz="0" w:space="0" w:color="auto"/>
        <w:bottom w:val="none" w:sz="0" w:space="0" w:color="auto"/>
        <w:right w:val="none" w:sz="0" w:space="0" w:color="auto"/>
      </w:divBdr>
    </w:div>
    <w:div w:id="21428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a3"/>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D335ED"/>
    <w:rsid w:val="000B4C82"/>
    <w:rsid w:val="000F3ECF"/>
    <w:rsid w:val="00182D5F"/>
    <w:rsid w:val="0018730B"/>
    <w:rsid w:val="001C4420"/>
    <w:rsid w:val="001C7772"/>
    <w:rsid w:val="001F4A7C"/>
    <w:rsid w:val="002A0B83"/>
    <w:rsid w:val="002B2794"/>
    <w:rsid w:val="002B2AAE"/>
    <w:rsid w:val="002B7C58"/>
    <w:rsid w:val="00327505"/>
    <w:rsid w:val="00334ABD"/>
    <w:rsid w:val="0036099E"/>
    <w:rsid w:val="00362680"/>
    <w:rsid w:val="003B5CD9"/>
    <w:rsid w:val="003F008D"/>
    <w:rsid w:val="003F5F95"/>
    <w:rsid w:val="00426415"/>
    <w:rsid w:val="004369EA"/>
    <w:rsid w:val="00443F32"/>
    <w:rsid w:val="00444E32"/>
    <w:rsid w:val="004B5CED"/>
    <w:rsid w:val="005126DE"/>
    <w:rsid w:val="00536CB4"/>
    <w:rsid w:val="00543E48"/>
    <w:rsid w:val="0056795E"/>
    <w:rsid w:val="00581FA7"/>
    <w:rsid w:val="00585C8D"/>
    <w:rsid w:val="0059675A"/>
    <w:rsid w:val="005B1E60"/>
    <w:rsid w:val="005D3BA9"/>
    <w:rsid w:val="00697A4E"/>
    <w:rsid w:val="006A22D2"/>
    <w:rsid w:val="006B3071"/>
    <w:rsid w:val="007A4FB8"/>
    <w:rsid w:val="007C6EE6"/>
    <w:rsid w:val="00803FF9"/>
    <w:rsid w:val="00825AA3"/>
    <w:rsid w:val="00831FBC"/>
    <w:rsid w:val="009B7FD3"/>
    <w:rsid w:val="009D3534"/>
    <w:rsid w:val="009F5F48"/>
    <w:rsid w:val="00A8544D"/>
    <w:rsid w:val="00A93A1C"/>
    <w:rsid w:val="00AC7893"/>
    <w:rsid w:val="00AF2972"/>
    <w:rsid w:val="00AF74B3"/>
    <w:rsid w:val="00B3190D"/>
    <w:rsid w:val="00B4353A"/>
    <w:rsid w:val="00B45054"/>
    <w:rsid w:val="00BB77B1"/>
    <w:rsid w:val="00BF04EA"/>
    <w:rsid w:val="00BF677A"/>
    <w:rsid w:val="00C10B3E"/>
    <w:rsid w:val="00C27B1F"/>
    <w:rsid w:val="00CB3198"/>
    <w:rsid w:val="00CD2D42"/>
    <w:rsid w:val="00D20CA9"/>
    <w:rsid w:val="00D335ED"/>
    <w:rsid w:val="00D41119"/>
    <w:rsid w:val="00D617A5"/>
    <w:rsid w:val="00DB451B"/>
    <w:rsid w:val="00DF295C"/>
    <w:rsid w:val="00E171DD"/>
    <w:rsid w:val="00E24E82"/>
    <w:rsid w:val="00E30C79"/>
    <w:rsid w:val="00F0093A"/>
    <w:rsid w:val="00FA6217"/>
    <w:rsid w:val="00FB0F3C"/>
    <w:rsid w:val="00FB4973"/>
    <w:rsid w:val="00FC6881"/>
    <w:rsid w:val="00FD43E9"/>
    <w:rsid w:val="00FF361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1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3198"/>
    <w:rPr>
      <w:color w:val="808080"/>
    </w:rPr>
  </w:style>
  <w:style w:type="paragraph" w:customStyle="1" w:styleId="80995667635D4BC390EC5DC36BF614F5">
    <w:name w:val="80995667635D4BC390EC5DC36BF614F5"/>
    <w:rsid w:val="00CB3198"/>
  </w:style>
  <w:style w:type="paragraph" w:customStyle="1" w:styleId="85B4F5AD0875419CB74D316DDEE94C4B">
    <w:name w:val="85B4F5AD0875419CB74D316DDEE94C4B"/>
    <w:rsid w:val="00CB3198"/>
  </w:style>
  <w:style w:type="paragraph" w:customStyle="1" w:styleId="74B42B1F41EC4C43950E8FF4DC69040F">
    <w:name w:val="74B42B1F41EC4C43950E8FF4DC69040F"/>
    <w:rsid w:val="00CB3198"/>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4746A-C1CD-4DEF-BE43-AC2E66BA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Template>
  <TotalTime>137</TotalTime>
  <Pages>70</Pages>
  <Words>12650</Words>
  <Characters>72109</Characters>
  <Application>Microsoft Office Word</Application>
  <DocSecurity>0</DocSecurity>
  <Lines>600</Lines>
  <Paragraphs>169</Paragraphs>
  <ScaleCrop>false</ScaleCrop>
  <HeadingPairs>
    <vt:vector size="6" baseType="variant">
      <vt:variant>
        <vt:lpstr>제목</vt:lpstr>
      </vt:variant>
      <vt:variant>
        <vt:i4>1</vt:i4>
      </vt:variant>
      <vt:variant>
        <vt:lpstr>Title</vt:lpstr>
      </vt:variant>
      <vt:variant>
        <vt:i4>1</vt:i4>
      </vt:variant>
      <vt:variant>
        <vt:lpstr>Título</vt:lpstr>
      </vt:variant>
      <vt:variant>
        <vt:i4>1</vt:i4>
      </vt:variant>
    </vt:vector>
  </HeadingPairs>
  <TitlesOfParts>
    <vt:vector size="3" baseType="lpstr">
      <vt:lpstr>AllJoyn™ Service Framework 16.04    Test Case Specification</vt:lpstr>
      <vt:lpstr>AllJoyn™ Service Framework 15.09 Test Case Specification Template</vt:lpstr>
      <vt:lpstr>AllJoyn™ Service Framework Test Case Specification Template</vt:lpstr>
    </vt:vector>
  </TitlesOfParts>
  <Company>QCE</Company>
  <LinksUpToDate>false</LinksUpToDate>
  <CharactersWithSpaces>84590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Service Framework 16.04    Test Case Specification</dc:title>
  <dc:creator>Lisa Lammens</dc:creator>
  <cp:keywords>AllSeen Alliance</cp:keywords>
  <cp:lastModifiedBy>Seungchul Han</cp:lastModifiedBy>
  <cp:revision>12</cp:revision>
  <cp:lastPrinted>2013-07-30T17:50:00Z</cp:lastPrinted>
  <dcterms:created xsi:type="dcterms:W3CDTF">2016-06-09T03:22:00Z</dcterms:created>
  <dcterms:modified xsi:type="dcterms:W3CDTF">2016-06-10T08:55:00Z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